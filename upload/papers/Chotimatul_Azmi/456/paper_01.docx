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7811DD" w14:textId="3A87158A" w:rsidR="008621FE" w:rsidRPr="00B6334D" w:rsidRDefault="00B34B0B" w:rsidP="00B1271E">
      <w:pPr>
        <w:pStyle w:val="Title"/>
        <w:spacing w:line="240" w:lineRule="auto"/>
        <w:rPr>
          <w:rFonts w:asciiTheme="minorHAnsi" w:hAnsiTheme="minorHAnsi" w:cstheme="minorHAnsi"/>
          <w:szCs w:val="24"/>
          <w:lang w:val="en-US"/>
        </w:rPr>
      </w:pPr>
      <w:r w:rsidRPr="00B6334D">
        <w:rPr>
          <w:rFonts w:asciiTheme="minorHAnsi" w:hAnsiTheme="minorHAnsi" w:cstheme="minorHAnsi"/>
          <w:szCs w:val="24"/>
          <w:lang w:val="en-US"/>
        </w:rPr>
        <w:t xml:space="preserve">PENGARUH PREVICUR-N PADA PERKECAMBAHAN BENIH BIJI BAWANG MERAH </w:t>
      </w:r>
    </w:p>
    <w:p w14:paraId="1C523AC8" w14:textId="77777777" w:rsidR="00AC4B96" w:rsidRPr="00B6334D" w:rsidRDefault="00AC4B96" w:rsidP="00B1271E">
      <w:pPr>
        <w:pStyle w:val="Title"/>
        <w:spacing w:line="240" w:lineRule="auto"/>
        <w:rPr>
          <w:rFonts w:asciiTheme="minorHAnsi" w:hAnsiTheme="minorHAnsi" w:cstheme="minorHAnsi"/>
          <w:szCs w:val="24"/>
          <w:lang w:val="en-US"/>
        </w:rPr>
      </w:pPr>
    </w:p>
    <w:p w14:paraId="19A5C8ED" w14:textId="03A02395" w:rsidR="005428EF" w:rsidRPr="00B6334D" w:rsidRDefault="00B34B0B" w:rsidP="005428EF">
      <w:pPr>
        <w:pStyle w:val="Title"/>
        <w:spacing w:line="240" w:lineRule="auto"/>
        <w:rPr>
          <w:rFonts w:asciiTheme="minorHAnsi" w:hAnsiTheme="minorHAnsi" w:cstheme="minorHAnsi"/>
          <w:szCs w:val="24"/>
          <w:lang w:val="en-US"/>
        </w:rPr>
      </w:pPr>
      <w:r w:rsidRPr="00B6334D">
        <w:rPr>
          <w:rFonts w:asciiTheme="minorHAnsi" w:hAnsiTheme="minorHAnsi" w:cstheme="minorHAnsi"/>
          <w:szCs w:val="24"/>
          <w:lang w:val="en-US"/>
        </w:rPr>
        <w:t xml:space="preserve">PREVICUR-N EFFECT ON </w:t>
      </w:r>
      <w:r w:rsidR="00CF4669" w:rsidRPr="00B6334D">
        <w:rPr>
          <w:rFonts w:asciiTheme="minorHAnsi" w:hAnsiTheme="minorHAnsi" w:cstheme="minorHAnsi"/>
          <w:szCs w:val="24"/>
          <w:lang w:val="en-US"/>
        </w:rPr>
        <w:t>TRUE SHALLOT SEED</w:t>
      </w:r>
      <w:r w:rsidRPr="00B6334D">
        <w:rPr>
          <w:rFonts w:asciiTheme="minorHAnsi" w:hAnsiTheme="minorHAnsi" w:cstheme="minorHAnsi"/>
          <w:szCs w:val="24"/>
          <w:lang w:val="en-US"/>
        </w:rPr>
        <w:t xml:space="preserve"> GERMINATION</w:t>
      </w:r>
    </w:p>
    <w:p w14:paraId="0819DD67" w14:textId="77777777" w:rsidR="00AC4B96" w:rsidRPr="00B6334D" w:rsidRDefault="00AC4B96" w:rsidP="00B1271E">
      <w:pPr>
        <w:pStyle w:val="Title"/>
        <w:spacing w:line="240" w:lineRule="auto"/>
        <w:rPr>
          <w:rFonts w:asciiTheme="minorHAnsi" w:hAnsiTheme="minorHAnsi" w:cstheme="minorHAnsi"/>
          <w:szCs w:val="24"/>
          <w:lang w:val="en-US"/>
        </w:rPr>
      </w:pPr>
      <w:r w:rsidRPr="00B6334D">
        <w:rPr>
          <w:rFonts w:asciiTheme="minorHAnsi" w:hAnsiTheme="minorHAnsi" w:cstheme="minorHAnsi"/>
          <w:szCs w:val="24"/>
          <w:lang w:val="en-US"/>
        </w:rPr>
        <w:t xml:space="preserve"> </w:t>
      </w:r>
    </w:p>
    <w:p w14:paraId="014AE1AF" w14:textId="56DC2D0F" w:rsidR="00B34B0B" w:rsidRPr="00B6334D" w:rsidRDefault="00B34B0B" w:rsidP="00B34B0B">
      <w:pPr>
        <w:pStyle w:val="Authors"/>
        <w:ind w:left="0"/>
        <w:jc w:val="center"/>
        <w:rPr>
          <w:rFonts w:asciiTheme="minorHAnsi" w:hAnsiTheme="minorHAnsi" w:cstheme="minorHAnsi"/>
          <w:b w:val="0"/>
          <w:bCs/>
        </w:rPr>
      </w:pPr>
      <w:proofErr w:type="spellStart"/>
      <w:r w:rsidRPr="00B6334D">
        <w:rPr>
          <w:rFonts w:asciiTheme="minorHAnsi" w:hAnsiTheme="minorHAnsi" w:cstheme="minorHAnsi"/>
          <w:b w:val="0"/>
          <w:bCs/>
        </w:rPr>
        <w:t>Chotimatul</w:t>
      </w:r>
      <w:proofErr w:type="spellEnd"/>
      <w:r w:rsidRPr="00B6334D">
        <w:rPr>
          <w:rFonts w:asciiTheme="minorHAnsi" w:hAnsiTheme="minorHAnsi" w:cstheme="minorHAnsi"/>
          <w:b w:val="0"/>
          <w:bCs/>
        </w:rPr>
        <w:t xml:space="preserve"> Azmi</w:t>
      </w:r>
      <w:r w:rsidRPr="00B6334D">
        <w:rPr>
          <w:rFonts w:asciiTheme="minorHAnsi" w:hAnsiTheme="minorHAnsi" w:cstheme="minorHAnsi"/>
          <w:b w:val="0"/>
          <w:bCs/>
          <w:vertAlign w:val="superscript"/>
        </w:rPr>
        <w:t>1*</w:t>
      </w:r>
      <w:r w:rsidRPr="00B6334D">
        <w:rPr>
          <w:rFonts w:asciiTheme="minorHAnsi" w:hAnsiTheme="minorHAnsi" w:cstheme="minorHAnsi"/>
          <w:b w:val="0"/>
          <w:bCs/>
        </w:rPr>
        <w:t xml:space="preserve">, </w:t>
      </w:r>
      <w:proofErr w:type="spellStart"/>
      <w:r w:rsidRPr="00B6334D">
        <w:rPr>
          <w:rFonts w:asciiTheme="minorHAnsi" w:hAnsiTheme="minorHAnsi" w:cstheme="minorHAnsi"/>
          <w:b w:val="0"/>
          <w:bCs/>
        </w:rPr>
        <w:t>Astiti</w:t>
      </w:r>
      <w:proofErr w:type="spellEnd"/>
      <w:r w:rsidRPr="00B6334D">
        <w:rPr>
          <w:rFonts w:asciiTheme="minorHAnsi" w:hAnsiTheme="minorHAnsi" w:cstheme="minorHAnsi"/>
          <w:b w:val="0"/>
          <w:bCs/>
        </w:rPr>
        <w:t xml:space="preserve"> Rahayu</w:t>
      </w:r>
      <w:r w:rsidRPr="00B6334D">
        <w:rPr>
          <w:rFonts w:asciiTheme="minorHAnsi" w:hAnsiTheme="minorHAnsi" w:cstheme="minorHAnsi"/>
          <w:b w:val="0"/>
          <w:bCs/>
          <w:vertAlign w:val="superscript"/>
        </w:rPr>
        <w:t>1</w:t>
      </w:r>
      <w:r w:rsidRPr="00B6334D">
        <w:rPr>
          <w:rFonts w:asciiTheme="minorHAnsi" w:hAnsiTheme="minorHAnsi" w:cstheme="minorHAnsi"/>
          <w:b w:val="0"/>
          <w:bCs/>
        </w:rPr>
        <w:t xml:space="preserve">, </w:t>
      </w:r>
      <w:proofErr w:type="spellStart"/>
      <w:r w:rsidRPr="00B6334D">
        <w:rPr>
          <w:rFonts w:asciiTheme="minorHAnsi" w:hAnsiTheme="minorHAnsi" w:cstheme="minorHAnsi"/>
          <w:b w:val="0"/>
          <w:bCs/>
        </w:rPr>
        <w:t>Imas</w:t>
      </w:r>
      <w:proofErr w:type="spellEnd"/>
      <w:r w:rsidRPr="00B6334D">
        <w:rPr>
          <w:rFonts w:asciiTheme="minorHAnsi" w:hAnsiTheme="minorHAnsi" w:cstheme="minorHAnsi"/>
          <w:b w:val="0"/>
          <w:bCs/>
        </w:rPr>
        <w:t xml:space="preserve"> Rita Saadah</w:t>
      </w:r>
      <w:r w:rsidRPr="00B6334D">
        <w:rPr>
          <w:rFonts w:asciiTheme="minorHAnsi" w:hAnsiTheme="minorHAnsi" w:cstheme="minorHAnsi"/>
          <w:b w:val="0"/>
          <w:bCs/>
          <w:vertAlign w:val="superscript"/>
        </w:rPr>
        <w:t>1</w:t>
      </w:r>
      <w:r w:rsidRPr="00B6334D">
        <w:rPr>
          <w:rFonts w:asciiTheme="minorHAnsi" w:hAnsiTheme="minorHAnsi" w:cstheme="minorHAnsi"/>
          <w:b w:val="0"/>
          <w:bCs/>
        </w:rPr>
        <w:t xml:space="preserve">, </w:t>
      </w:r>
      <w:proofErr w:type="spellStart"/>
      <w:r w:rsidRPr="00B6334D">
        <w:rPr>
          <w:rFonts w:asciiTheme="minorHAnsi" w:hAnsiTheme="minorHAnsi" w:cstheme="minorHAnsi"/>
          <w:b w:val="0"/>
          <w:bCs/>
        </w:rPr>
        <w:t>Juniarti</w:t>
      </w:r>
      <w:proofErr w:type="spellEnd"/>
      <w:r w:rsidRPr="00B6334D">
        <w:rPr>
          <w:rFonts w:asciiTheme="minorHAnsi" w:hAnsiTheme="minorHAnsi" w:cstheme="minorHAnsi"/>
          <w:b w:val="0"/>
          <w:bCs/>
        </w:rPr>
        <w:t xml:space="preserve"> P. Sahat</w:t>
      </w:r>
      <w:r w:rsidRPr="00B6334D">
        <w:rPr>
          <w:rFonts w:asciiTheme="minorHAnsi" w:hAnsiTheme="minorHAnsi" w:cstheme="minorHAnsi"/>
          <w:b w:val="0"/>
          <w:bCs/>
          <w:vertAlign w:val="superscript"/>
        </w:rPr>
        <w:t>1</w:t>
      </w:r>
      <w:r w:rsidRPr="00B6334D">
        <w:rPr>
          <w:rFonts w:asciiTheme="minorHAnsi" w:hAnsiTheme="minorHAnsi" w:cstheme="minorHAnsi"/>
          <w:b w:val="0"/>
          <w:bCs/>
        </w:rPr>
        <w:t xml:space="preserve">, </w:t>
      </w:r>
      <w:proofErr w:type="spellStart"/>
      <w:r w:rsidRPr="00B6334D">
        <w:rPr>
          <w:rFonts w:asciiTheme="minorHAnsi" w:hAnsiTheme="minorHAnsi" w:cstheme="minorHAnsi"/>
          <w:b w:val="0"/>
          <w:bCs/>
        </w:rPr>
        <w:t>Astria</w:t>
      </w:r>
      <w:proofErr w:type="spellEnd"/>
      <w:r w:rsidRPr="00B6334D">
        <w:rPr>
          <w:rFonts w:asciiTheme="minorHAnsi" w:hAnsiTheme="minorHAnsi" w:cstheme="minorHAnsi"/>
          <w:b w:val="0"/>
          <w:bCs/>
        </w:rPr>
        <w:t xml:space="preserve"> </w:t>
      </w:r>
      <w:proofErr w:type="spellStart"/>
      <w:r w:rsidRPr="00B6334D">
        <w:rPr>
          <w:rFonts w:asciiTheme="minorHAnsi" w:hAnsiTheme="minorHAnsi" w:cstheme="minorHAnsi"/>
          <w:b w:val="0"/>
          <w:bCs/>
        </w:rPr>
        <w:t>Windia</w:t>
      </w:r>
      <w:proofErr w:type="spellEnd"/>
      <w:r w:rsidRPr="00B6334D">
        <w:rPr>
          <w:rFonts w:asciiTheme="minorHAnsi" w:hAnsiTheme="minorHAnsi" w:cstheme="minorHAnsi"/>
          <w:b w:val="0"/>
          <w:bCs/>
        </w:rPr>
        <w:t xml:space="preserve"> Wulandari</w:t>
      </w:r>
      <w:r w:rsidRPr="00B6334D">
        <w:rPr>
          <w:rFonts w:asciiTheme="minorHAnsi" w:hAnsiTheme="minorHAnsi" w:cstheme="minorHAnsi"/>
          <w:b w:val="0"/>
          <w:bCs/>
          <w:vertAlign w:val="superscript"/>
        </w:rPr>
        <w:t>1</w:t>
      </w:r>
      <w:r w:rsidRPr="00B6334D">
        <w:rPr>
          <w:rFonts w:asciiTheme="minorHAnsi" w:hAnsiTheme="minorHAnsi" w:cstheme="minorHAnsi"/>
          <w:b w:val="0"/>
          <w:bCs/>
        </w:rPr>
        <w:t>, Hadis Jayanti</w:t>
      </w:r>
      <w:r w:rsidRPr="00B6334D">
        <w:rPr>
          <w:rFonts w:asciiTheme="minorHAnsi" w:hAnsiTheme="minorHAnsi" w:cstheme="minorHAnsi"/>
          <w:b w:val="0"/>
          <w:bCs/>
          <w:vertAlign w:val="superscript"/>
        </w:rPr>
        <w:t>2</w:t>
      </w:r>
      <w:r w:rsidRPr="00B6334D">
        <w:rPr>
          <w:rFonts w:asciiTheme="minorHAnsi" w:hAnsiTheme="minorHAnsi" w:cstheme="minorHAnsi"/>
          <w:b w:val="0"/>
          <w:bCs/>
        </w:rPr>
        <w:t xml:space="preserve">, </w:t>
      </w:r>
      <w:proofErr w:type="spellStart"/>
      <w:r w:rsidRPr="00B6334D">
        <w:rPr>
          <w:rFonts w:asciiTheme="minorHAnsi" w:hAnsiTheme="minorHAnsi" w:cstheme="minorHAnsi"/>
          <w:b w:val="0"/>
          <w:bCs/>
        </w:rPr>
        <w:t>Dwi</w:t>
      </w:r>
      <w:proofErr w:type="spellEnd"/>
      <w:r w:rsidRPr="00B6334D">
        <w:rPr>
          <w:rFonts w:asciiTheme="minorHAnsi" w:hAnsiTheme="minorHAnsi" w:cstheme="minorHAnsi"/>
          <w:b w:val="0"/>
          <w:bCs/>
        </w:rPr>
        <w:t xml:space="preserve"> </w:t>
      </w:r>
      <w:proofErr w:type="spellStart"/>
      <w:r w:rsidRPr="00B6334D">
        <w:rPr>
          <w:rFonts w:asciiTheme="minorHAnsi" w:hAnsiTheme="minorHAnsi" w:cstheme="minorHAnsi"/>
          <w:b w:val="0"/>
          <w:bCs/>
        </w:rPr>
        <w:t>Ningsih</w:t>
      </w:r>
      <w:proofErr w:type="spellEnd"/>
      <w:r w:rsidRPr="00B6334D">
        <w:rPr>
          <w:rFonts w:asciiTheme="minorHAnsi" w:hAnsiTheme="minorHAnsi" w:cstheme="minorHAnsi"/>
          <w:b w:val="0"/>
          <w:bCs/>
        </w:rPr>
        <w:t xml:space="preserve"> Susilowati</w:t>
      </w:r>
      <w:r w:rsidRPr="00B6334D">
        <w:rPr>
          <w:rFonts w:asciiTheme="minorHAnsi" w:hAnsiTheme="minorHAnsi" w:cstheme="minorHAnsi"/>
          <w:b w:val="0"/>
          <w:bCs/>
          <w:vertAlign w:val="superscript"/>
        </w:rPr>
        <w:t>3</w:t>
      </w:r>
    </w:p>
    <w:p w14:paraId="7BE79F76" w14:textId="77777777" w:rsidR="00AF40DD" w:rsidRPr="00B6334D" w:rsidRDefault="00AF40DD" w:rsidP="00B1271E">
      <w:pPr>
        <w:jc w:val="center"/>
        <w:rPr>
          <w:rStyle w:val="longtext"/>
          <w:rFonts w:asciiTheme="minorHAnsi" w:hAnsiTheme="minorHAnsi" w:cstheme="minorHAnsi"/>
          <w:sz w:val="22"/>
          <w:szCs w:val="22"/>
          <w:shd w:val="clear" w:color="auto" w:fill="FFFFFF"/>
        </w:rPr>
      </w:pPr>
    </w:p>
    <w:p w14:paraId="3BA7D141" w14:textId="010752CB" w:rsidR="00B34B0B" w:rsidRPr="00B6334D" w:rsidRDefault="00B34B0B" w:rsidP="00B34B0B">
      <w:pPr>
        <w:jc w:val="center"/>
        <w:rPr>
          <w:rFonts w:asciiTheme="minorHAnsi" w:hAnsiTheme="minorHAnsi" w:cstheme="minorHAnsi"/>
          <w:snapToGrid w:val="0"/>
          <w:sz w:val="22"/>
          <w:szCs w:val="22"/>
        </w:rPr>
      </w:pPr>
      <w:r w:rsidRPr="00B6334D">
        <w:rPr>
          <w:rFonts w:asciiTheme="minorHAnsi" w:hAnsiTheme="minorHAnsi" w:cstheme="minorHAnsi"/>
          <w:snapToGrid w:val="0"/>
          <w:sz w:val="22"/>
          <w:szCs w:val="22"/>
          <w:vertAlign w:val="superscript"/>
        </w:rPr>
        <w:t xml:space="preserve">1 </w:t>
      </w:r>
      <w:proofErr w:type="spellStart"/>
      <w:r w:rsidRPr="00B6334D">
        <w:rPr>
          <w:rFonts w:asciiTheme="minorHAnsi" w:hAnsiTheme="minorHAnsi" w:cstheme="minorHAnsi"/>
          <w:snapToGrid w:val="0"/>
          <w:sz w:val="22"/>
          <w:szCs w:val="22"/>
        </w:rPr>
        <w:t>Balai</w:t>
      </w:r>
      <w:proofErr w:type="spellEnd"/>
      <w:r w:rsidRPr="00B6334D">
        <w:rPr>
          <w:rFonts w:asciiTheme="minorHAnsi" w:hAnsiTheme="minorHAnsi" w:cstheme="minorHAnsi"/>
          <w:snapToGrid w:val="0"/>
          <w:sz w:val="22"/>
          <w:szCs w:val="22"/>
        </w:rPr>
        <w:t xml:space="preserve"> </w:t>
      </w:r>
      <w:proofErr w:type="spellStart"/>
      <w:r w:rsidRPr="00B6334D">
        <w:rPr>
          <w:rFonts w:asciiTheme="minorHAnsi" w:hAnsiTheme="minorHAnsi" w:cstheme="minorHAnsi"/>
          <w:snapToGrid w:val="0"/>
          <w:sz w:val="22"/>
          <w:szCs w:val="22"/>
        </w:rPr>
        <w:t>Penelitian</w:t>
      </w:r>
      <w:proofErr w:type="spellEnd"/>
      <w:r w:rsidRPr="00B6334D">
        <w:rPr>
          <w:rFonts w:asciiTheme="minorHAnsi" w:hAnsiTheme="minorHAnsi" w:cstheme="minorHAnsi"/>
          <w:snapToGrid w:val="0"/>
          <w:sz w:val="22"/>
          <w:szCs w:val="22"/>
        </w:rPr>
        <w:t xml:space="preserve"> </w:t>
      </w:r>
      <w:proofErr w:type="spellStart"/>
      <w:r w:rsidRPr="00B6334D">
        <w:rPr>
          <w:rFonts w:asciiTheme="minorHAnsi" w:hAnsiTheme="minorHAnsi" w:cstheme="minorHAnsi"/>
          <w:snapToGrid w:val="0"/>
          <w:sz w:val="22"/>
          <w:szCs w:val="22"/>
        </w:rPr>
        <w:t>Tanaman</w:t>
      </w:r>
      <w:proofErr w:type="spellEnd"/>
      <w:r w:rsidRPr="00B6334D">
        <w:rPr>
          <w:rFonts w:asciiTheme="minorHAnsi" w:hAnsiTheme="minorHAnsi" w:cstheme="minorHAnsi"/>
          <w:snapToGrid w:val="0"/>
          <w:sz w:val="22"/>
          <w:szCs w:val="22"/>
        </w:rPr>
        <w:t xml:space="preserve"> </w:t>
      </w:r>
      <w:proofErr w:type="spellStart"/>
      <w:r w:rsidRPr="00B6334D">
        <w:rPr>
          <w:rFonts w:asciiTheme="minorHAnsi" w:hAnsiTheme="minorHAnsi" w:cstheme="minorHAnsi"/>
          <w:snapToGrid w:val="0"/>
          <w:sz w:val="22"/>
          <w:szCs w:val="22"/>
        </w:rPr>
        <w:t>Sayuran</w:t>
      </w:r>
      <w:proofErr w:type="spellEnd"/>
    </w:p>
    <w:p w14:paraId="7C928F23" w14:textId="10FFE7BA" w:rsidR="00B34B0B" w:rsidRPr="00B6334D" w:rsidRDefault="00B34B0B" w:rsidP="00B34B0B">
      <w:pPr>
        <w:jc w:val="center"/>
        <w:rPr>
          <w:rFonts w:asciiTheme="minorHAnsi" w:hAnsiTheme="minorHAnsi" w:cstheme="minorHAnsi"/>
          <w:snapToGrid w:val="0"/>
          <w:sz w:val="22"/>
          <w:szCs w:val="22"/>
        </w:rPr>
      </w:pPr>
      <w:r w:rsidRPr="00B6334D">
        <w:rPr>
          <w:rFonts w:asciiTheme="minorHAnsi" w:hAnsiTheme="minorHAnsi" w:cstheme="minorHAnsi"/>
          <w:snapToGrid w:val="0"/>
          <w:sz w:val="22"/>
          <w:szCs w:val="22"/>
          <w:vertAlign w:val="superscript"/>
        </w:rPr>
        <w:t xml:space="preserve">2 </w:t>
      </w:r>
      <w:proofErr w:type="spellStart"/>
      <w:r w:rsidRPr="00B6334D">
        <w:rPr>
          <w:rFonts w:asciiTheme="minorHAnsi" w:hAnsiTheme="minorHAnsi" w:cstheme="minorHAnsi"/>
          <w:snapToGrid w:val="0"/>
          <w:sz w:val="22"/>
          <w:szCs w:val="22"/>
        </w:rPr>
        <w:t>Balai</w:t>
      </w:r>
      <w:proofErr w:type="spellEnd"/>
      <w:r w:rsidRPr="00B6334D">
        <w:rPr>
          <w:rFonts w:asciiTheme="minorHAnsi" w:hAnsiTheme="minorHAnsi" w:cstheme="minorHAnsi"/>
          <w:snapToGrid w:val="0"/>
          <w:sz w:val="22"/>
          <w:szCs w:val="22"/>
        </w:rPr>
        <w:t xml:space="preserve"> </w:t>
      </w:r>
      <w:proofErr w:type="spellStart"/>
      <w:r w:rsidRPr="00B6334D">
        <w:rPr>
          <w:rFonts w:asciiTheme="minorHAnsi" w:hAnsiTheme="minorHAnsi" w:cstheme="minorHAnsi"/>
          <w:snapToGrid w:val="0"/>
          <w:sz w:val="22"/>
          <w:szCs w:val="22"/>
        </w:rPr>
        <w:t>Pengkajian</w:t>
      </w:r>
      <w:proofErr w:type="spellEnd"/>
      <w:r w:rsidRPr="00B6334D">
        <w:rPr>
          <w:rFonts w:asciiTheme="minorHAnsi" w:hAnsiTheme="minorHAnsi" w:cstheme="minorHAnsi"/>
          <w:snapToGrid w:val="0"/>
          <w:sz w:val="22"/>
          <w:szCs w:val="22"/>
        </w:rPr>
        <w:t xml:space="preserve"> </w:t>
      </w:r>
      <w:proofErr w:type="spellStart"/>
      <w:r w:rsidRPr="00B6334D">
        <w:rPr>
          <w:rFonts w:asciiTheme="minorHAnsi" w:hAnsiTheme="minorHAnsi" w:cstheme="minorHAnsi"/>
          <w:snapToGrid w:val="0"/>
          <w:sz w:val="22"/>
          <w:szCs w:val="22"/>
        </w:rPr>
        <w:t>Teknologi</w:t>
      </w:r>
      <w:proofErr w:type="spellEnd"/>
      <w:r w:rsidRPr="00B6334D">
        <w:rPr>
          <w:rFonts w:asciiTheme="minorHAnsi" w:hAnsiTheme="minorHAnsi" w:cstheme="minorHAnsi"/>
          <w:snapToGrid w:val="0"/>
          <w:sz w:val="22"/>
          <w:szCs w:val="22"/>
        </w:rPr>
        <w:t xml:space="preserve"> </w:t>
      </w:r>
      <w:proofErr w:type="spellStart"/>
      <w:r w:rsidRPr="00B6334D">
        <w:rPr>
          <w:rFonts w:asciiTheme="minorHAnsi" w:hAnsiTheme="minorHAnsi" w:cstheme="minorHAnsi"/>
          <w:snapToGrid w:val="0"/>
          <w:sz w:val="22"/>
          <w:szCs w:val="22"/>
        </w:rPr>
        <w:t>Pertanian</w:t>
      </w:r>
      <w:proofErr w:type="spellEnd"/>
      <w:r w:rsidRPr="00B6334D">
        <w:rPr>
          <w:rFonts w:asciiTheme="minorHAnsi" w:hAnsiTheme="minorHAnsi" w:cstheme="minorHAnsi"/>
          <w:snapToGrid w:val="0"/>
          <w:sz w:val="22"/>
          <w:szCs w:val="22"/>
        </w:rPr>
        <w:t xml:space="preserve"> Bali</w:t>
      </w:r>
    </w:p>
    <w:p w14:paraId="0F9E2567" w14:textId="446983F7" w:rsidR="00B34B0B" w:rsidRPr="00B6334D" w:rsidRDefault="00B34B0B" w:rsidP="00B34B0B">
      <w:pPr>
        <w:jc w:val="center"/>
        <w:rPr>
          <w:rFonts w:asciiTheme="minorHAnsi" w:hAnsiTheme="minorHAnsi" w:cstheme="minorHAnsi"/>
          <w:snapToGrid w:val="0"/>
          <w:sz w:val="22"/>
          <w:szCs w:val="22"/>
          <w:lang w:val="id-ID"/>
        </w:rPr>
      </w:pPr>
      <w:r w:rsidRPr="00B6334D">
        <w:rPr>
          <w:rFonts w:asciiTheme="minorHAnsi" w:hAnsiTheme="minorHAnsi" w:cstheme="minorHAnsi"/>
          <w:snapToGrid w:val="0"/>
          <w:sz w:val="22"/>
          <w:szCs w:val="22"/>
          <w:vertAlign w:val="superscript"/>
        </w:rPr>
        <w:t xml:space="preserve">3 </w:t>
      </w:r>
      <w:proofErr w:type="spellStart"/>
      <w:r w:rsidRPr="00B6334D">
        <w:rPr>
          <w:rFonts w:asciiTheme="minorHAnsi" w:hAnsiTheme="minorHAnsi" w:cstheme="minorHAnsi"/>
          <w:snapToGrid w:val="0"/>
          <w:sz w:val="22"/>
          <w:szCs w:val="22"/>
        </w:rPr>
        <w:t>Balai</w:t>
      </w:r>
      <w:proofErr w:type="spellEnd"/>
      <w:r w:rsidRPr="00B6334D">
        <w:rPr>
          <w:rFonts w:asciiTheme="minorHAnsi" w:hAnsiTheme="minorHAnsi" w:cstheme="minorHAnsi"/>
          <w:snapToGrid w:val="0"/>
          <w:sz w:val="22"/>
          <w:szCs w:val="22"/>
        </w:rPr>
        <w:t xml:space="preserve"> </w:t>
      </w:r>
      <w:proofErr w:type="spellStart"/>
      <w:r w:rsidRPr="00B6334D">
        <w:rPr>
          <w:rFonts w:asciiTheme="minorHAnsi" w:hAnsiTheme="minorHAnsi" w:cstheme="minorHAnsi"/>
          <w:snapToGrid w:val="0"/>
          <w:sz w:val="22"/>
          <w:szCs w:val="22"/>
        </w:rPr>
        <w:t>Besar</w:t>
      </w:r>
      <w:proofErr w:type="spellEnd"/>
      <w:r w:rsidRPr="00B6334D">
        <w:rPr>
          <w:rFonts w:asciiTheme="minorHAnsi" w:hAnsiTheme="minorHAnsi" w:cstheme="minorHAnsi"/>
          <w:snapToGrid w:val="0"/>
          <w:sz w:val="22"/>
          <w:szCs w:val="22"/>
        </w:rPr>
        <w:t xml:space="preserve"> </w:t>
      </w:r>
      <w:proofErr w:type="spellStart"/>
      <w:r w:rsidRPr="00B6334D">
        <w:rPr>
          <w:rFonts w:asciiTheme="minorHAnsi" w:hAnsiTheme="minorHAnsi" w:cstheme="minorHAnsi"/>
          <w:snapToGrid w:val="0"/>
          <w:sz w:val="22"/>
          <w:szCs w:val="22"/>
        </w:rPr>
        <w:t>Penelitian</w:t>
      </w:r>
      <w:proofErr w:type="spellEnd"/>
      <w:r w:rsidRPr="00B6334D">
        <w:rPr>
          <w:rFonts w:asciiTheme="minorHAnsi" w:hAnsiTheme="minorHAnsi" w:cstheme="minorHAnsi"/>
          <w:snapToGrid w:val="0"/>
          <w:sz w:val="22"/>
          <w:szCs w:val="22"/>
        </w:rPr>
        <w:t xml:space="preserve"> dan </w:t>
      </w:r>
      <w:proofErr w:type="spellStart"/>
      <w:r w:rsidRPr="00B6334D">
        <w:rPr>
          <w:rFonts w:asciiTheme="minorHAnsi" w:hAnsiTheme="minorHAnsi" w:cstheme="minorHAnsi"/>
          <w:snapToGrid w:val="0"/>
          <w:sz w:val="22"/>
          <w:szCs w:val="22"/>
        </w:rPr>
        <w:t>Pengembangan</w:t>
      </w:r>
      <w:proofErr w:type="spellEnd"/>
      <w:r w:rsidRPr="00B6334D">
        <w:rPr>
          <w:rFonts w:asciiTheme="minorHAnsi" w:hAnsiTheme="minorHAnsi" w:cstheme="minorHAnsi"/>
          <w:snapToGrid w:val="0"/>
          <w:sz w:val="22"/>
          <w:szCs w:val="22"/>
        </w:rPr>
        <w:t xml:space="preserve"> </w:t>
      </w:r>
      <w:proofErr w:type="spellStart"/>
      <w:r w:rsidRPr="00B6334D">
        <w:rPr>
          <w:rFonts w:asciiTheme="minorHAnsi" w:hAnsiTheme="minorHAnsi" w:cstheme="minorHAnsi"/>
          <w:snapToGrid w:val="0"/>
          <w:sz w:val="22"/>
          <w:szCs w:val="22"/>
        </w:rPr>
        <w:t>Bioteknologi</w:t>
      </w:r>
      <w:proofErr w:type="spellEnd"/>
      <w:r w:rsidRPr="00B6334D">
        <w:rPr>
          <w:rFonts w:asciiTheme="minorHAnsi" w:hAnsiTheme="minorHAnsi" w:cstheme="minorHAnsi"/>
          <w:snapToGrid w:val="0"/>
          <w:sz w:val="22"/>
          <w:szCs w:val="22"/>
        </w:rPr>
        <w:t xml:space="preserve"> dan </w:t>
      </w:r>
      <w:proofErr w:type="spellStart"/>
      <w:r w:rsidRPr="00B6334D">
        <w:rPr>
          <w:rFonts w:asciiTheme="minorHAnsi" w:hAnsiTheme="minorHAnsi" w:cstheme="minorHAnsi"/>
          <w:snapToGrid w:val="0"/>
          <w:sz w:val="22"/>
          <w:szCs w:val="22"/>
        </w:rPr>
        <w:t>Sumber</w:t>
      </w:r>
      <w:proofErr w:type="spellEnd"/>
      <w:r w:rsidRPr="00B6334D">
        <w:rPr>
          <w:rFonts w:asciiTheme="minorHAnsi" w:hAnsiTheme="minorHAnsi" w:cstheme="minorHAnsi"/>
          <w:snapToGrid w:val="0"/>
          <w:sz w:val="22"/>
          <w:szCs w:val="22"/>
        </w:rPr>
        <w:t xml:space="preserve"> </w:t>
      </w:r>
      <w:proofErr w:type="spellStart"/>
      <w:r w:rsidRPr="00B6334D">
        <w:rPr>
          <w:rFonts w:asciiTheme="minorHAnsi" w:hAnsiTheme="minorHAnsi" w:cstheme="minorHAnsi"/>
          <w:snapToGrid w:val="0"/>
          <w:sz w:val="22"/>
          <w:szCs w:val="22"/>
        </w:rPr>
        <w:t>Daya</w:t>
      </w:r>
      <w:proofErr w:type="spellEnd"/>
      <w:r w:rsidRPr="00B6334D">
        <w:rPr>
          <w:rFonts w:asciiTheme="minorHAnsi" w:hAnsiTheme="minorHAnsi" w:cstheme="minorHAnsi"/>
          <w:snapToGrid w:val="0"/>
          <w:sz w:val="22"/>
          <w:szCs w:val="22"/>
        </w:rPr>
        <w:t xml:space="preserve"> </w:t>
      </w:r>
      <w:proofErr w:type="spellStart"/>
      <w:r w:rsidRPr="00B6334D">
        <w:rPr>
          <w:rFonts w:asciiTheme="minorHAnsi" w:hAnsiTheme="minorHAnsi" w:cstheme="minorHAnsi"/>
          <w:snapToGrid w:val="0"/>
          <w:sz w:val="22"/>
          <w:szCs w:val="22"/>
        </w:rPr>
        <w:t>Genetik</w:t>
      </w:r>
      <w:proofErr w:type="spellEnd"/>
      <w:r w:rsidRPr="00B6334D">
        <w:rPr>
          <w:rFonts w:asciiTheme="minorHAnsi" w:hAnsiTheme="minorHAnsi" w:cstheme="minorHAnsi"/>
          <w:snapToGrid w:val="0"/>
          <w:sz w:val="22"/>
          <w:szCs w:val="22"/>
        </w:rPr>
        <w:t xml:space="preserve"> </w:t>
      </w:r>
      <w:proofErr w:type="spellStart"/>
      <w:r w:rsidRPr="00B6334D">
        <w:rPr>
          <w:rFonts w:asciiTheme="minorHAnsi" w:hAnsiTheme="minorHAnsi" w:cstheme="minorHAnsi"/>
          <w:snapToGrid w:val="0"/>
          <w:sz w:val="22"/>
          <w:szCs w:val="22"/>
        </w:rPr>
        <w:t>Pertanian</w:t>
      </w:r>
      <w:proofErr w:type="spellEnd"/>
    </w:p>
    <w:p w14:paraId="72D72FC0" w14:textId="77777777" w:rsidR="00177C4A" w:rsidRPr="00B6334D" w:rsidRDefault="00177C4A" w:rsidP="00B1271E">
      <w:pPr>
        <w:ind w:left="360"/>
        <w:jc w:val="center"/>
        <w:rPr>
          <w:rStyle w:val="longtext"/>
          <w:rFonts w:asciiTheme="minorHAnsi" w:hAnsiTheme="minorHAnsi" w:cstheme="minorHAnsi"/>
          <w:sz w:val="22"/>
          <w:szCs w:val="22"/>
          <w:shd w:val="clear" w:color="auto" w:fill="FFFFFF"/>
        </w:rPr>
      </w:pPr>
    </w:p>
    <w:p w14:paraId="444FD2E2" w14:textId="0DA1E231" w:rsidR="00177C4A" w:rsidRPr="00B6334D" w:rsidRDefault="00177C4A" w:rsidP="00B1271E">
      <w:pPr>
        <w:ind w:left="360"/>
        <w:jc w:val="center"/>
        <w:rPr>
          <w:rFonts w:asciiTheme="minorHAnsi" w:hAnsiTheme="minorHAnsi" w:cstheme="minorHAnsi"/>
          <w:sz w:val="22"/>
          <w:szCs w:val="22"/>
        </w:rPr>
      </w:pPr>
      <w:proofErr w:type="spellStart"/>
      <w:r w:rsidRPr="00B6334D">
        <w:rPr>
          <w:rStyle w:val="longtext"/>
          <w:rFonts w:asciiTheme="minorHAnsi" w:hAnsiTheme="minorHAnsi" w:cstheme="minorHAnsi"/>
          <w:sz w:val="22"/>
          <w:szCs w:val="22"/>
          <w:shd w:val="clear" w:color="auto" w:fill="FFFFFF"/>
        </w:rPr>
        <w:t>Korespondensi</w:t>
      </w:r>
      <w:proofErr w:type="spellEnd"/>
      <w:r w:rsidRPr="00B6334D">
        <w:rPr>
          <w:rStyle w:val="longtext"/>
          <w:rFonts w:asciiTheme="minorHAnsi" w:hAnsiTheme="minorHAnsi" w:cstheme="minorHAnsi"/>
          <w:sz w:val="22"/>
          <w:szCs w:val="22"/>
          <w:shd w:val="clear" w:color="auto" w:fill="FFFFFF"/>
        </w:rPr>
        <w:t xml:space="preserve">: </w:t>
      </w:r>
      <w:r w:rsidR="00B34B0B" w:rsidRPr="00B6334D">
        <w:rPr>
          <w:rFonts w:asciiTheme="minorHAnsi" w:hAnsiTheme="minorHAnsi" w:cstheme="minorHAnsi"/>
        </w:rPr>
        <w:t>chotimazmi@yahoo.com</w:t>
      </w:r>
    </w:p>
    <w:p w14:paraId="455A04F0" w14:textId="77777777" w:rsidR="006A3537" w:rsidRPr="00B6334D" w:rsidRDefault="006A3537" w:rsidP="00B1271E">
      <w:pPr>
        <w:ind w:left="360"/>
        <w:jc w:val="center"/>
        <w:rPr>
          <w:rFonts w:asciiTheme="minorHAnsi" w:hAnsiTheme="minorHAnsi" w:cstheme="minorHAnsi"/>
          <w:sz w:val="22"/>
          <w:szCs w:val="22"/>
        </w:rPr>
      </w:pPr>
    </w:p>
    <w:p w14:paraId="297C470D" w14:textId="77777777" w:rsidR="00C17854" w:rsidRPr="00B6334D" w:rsidRDefault="00C17854" w:rsidP="00C17854">
      <w:pPr>
        <w:jc w:val="center"/>
        <w:rPr>
          <w:rFonts w:asciiTheme="minorHAnsi" w:hAnsiTheme="minorHAnsi" w:cstheme="minorHAnsi"/>
          <w:sz w:val="22"/>
        </w:rPr>
      </w:pPr>
      <w:proofErr w:type="spellStart"/>
      <w:proofErr w:type="gramStart"/>
      <w:r w:rsidRPr="00B6334D">
        <w:rPr>
          <w:rFonts w:asciiTheme="minorHAnsi" w:hAnsiTheme="minorHAnsi" w:cstheme="minorHAnsi"/>
          <w:sz w:val="22"/>
        </w:rPr>
        <w:t>Diterima</w:t>
      </w:r>
      <w:proofErr w:type="spellEnd"/>
      <w:r w:rsidRPr="00B6334D">
        <w:rPr>
          <w:rFonts w:asciiTheme="minorHAnsi" w:hAnsiTheme="minorHAnsi" w:cstheme="minorHAnsi"/>
          <w:sz w:val="22"/>
        </w:rPr>
        <w:t xml:space="preserve">  /</w:t>
      </w:r>
      <w:proofErr w:type="gramEnd"/>
      <w:r w:rsidR="008A07C5" w:rsidRPr="00B6334D">
        <w:rPr>
          <w:rFonts w:asciiTheme="minorHAnsi" w:hAnsiTheme="minorHAnsi" w:cstheme="minorHAnsi"/>
          <w:sz w:val="22"/>
        </w:rPr>
        <w:t xml:space="preserve"> </w:t>
      </w:r>
      <w:proofErr w:type="spellStart"/>
      <w:r w:rsidRPr="00B6334D">
        <w:rPr>
          <w:rFonts w:asciiTheme="minorHAnsi" w:hAnsiTheme="minorHAnsi" w:cstheme="minorHAnsi"/>
          <w:sz w:val="22"/>
        </w:rPr>
        <w:t>Disetujui</w:t>
      </w:r>
      <w:proofErr w:type="spellEnd"/>
      <w:r w:rsidRPr="00B6334D">
        <w:rPr>
          <w:rFonts w:asciiTheme="minorHAnsi" w:hAnsiTheme="minorHAnsi" w:cstheme="minorHAnsi"/>
          <w:sz w:val="22"/>
        </w:rPr>
        <w:t xml:space="preserve"> </w:t>
      </w:r>
    </w:p>
    <w:p w14:paraId="1FBE8BBA" w14:textId="77777777" w:rsidR="00C17854" w:rsidRPr="00B6334D" w:rsidRDefault="00C17854" w:rsidP="00B1271E">
      <w:pPr>
        <w:ind w:left="360"/>
        <w:jc w:val="center"/>
        <w:rPr>
          <w:rFonts w:asciiTheme="minorHAnsi" w:hAnsiTheme="minorHAnsi" w:cstheme="minorHAnsi"/>
          <w:b/>
          <w:sz w:val="22"/>
          <w:szCs w:val="22"/>
        </w:rPr>
      </w:pPr>
    </w:p>
    <w:p w14:paraId="6C03156A" w14:textId="77777777" w:rsidR="00651EB3" w:rsidRPr="00B6334D" w:rsidRDefault="00651EB3" w:rsidP="00B1271E">
      <w:pPr>
        <w:ind w:left="360"/>
        <w:jc w:val="center"/>
        <w:rPr>
          <w:rFonts w:asciiTheme="minorHAnsi" w:hAnsiTheme="minorHAnsi" w:cstheme="minorHAnsi"/>
          <w:b/>
          <w:sz w:val="22"/>
          <w:szCs w:val="22"/>
        </w:rPr>
      </w:pPr>
    </w:p>
    <w:p w14:paraId="4D598236" w14:textId="77777777" w:rsidR="006A3537" w:rsidRPr="00B6334D" w:rsidRDefault="006A3537" w:rsidP="00B1271E">
      <w:pPr>
        <w:ind w:left="360"/>
        <w:jc w:val="center"/>
        <w:rPr>
          <w:rFonts w:asciiTheme="minorHAnsi" w:hAnsiTheme="minorHAnsi" w:cstheme="minorHAnsi"/>
          <w:b/>
          <w:sz w:val="22"/>
          <w:szCs w:val="22"/>
        </w:rPr>
      </w:pPr>
      <w:r w:rsidRPr="00B6334D">
        <w:rPr>
          <w:rFonts w:asciiTheme="minorHAnsi" w:hAnsiTheme="minorHAnsi" w:cstheme="minorHAnsi"/>
          <w:b/>
          <w:sz w:val="22"/>
          <w:szCs w:val="22"/>
        </w:rPr>
        <w:t>ABSTRAK</w:t>
      </w:r>
    </w:p>
    <w:p w14:paraId="7DE53172" w14:textId="77777777" w:rsidR="00543378" w:rsidRPr="00B6334D" w:rsidRDefault="00543378" w:rsidP="00B1271E">
      <w:pPr>
        <w:ind w:left="360"/>
        <w:jc w:val="center"/>
        <w:rPr>
          <w:rFonts w:asciiTheme="minorHAnsi" w:hAnsiTheme="minorHAnsi" w:cstheme="minorHAnsi"/>
          <w:b/>
          <w:sz w:val="22"/>
          <w:szCs w:val="22"/>
        </w:rPr>
      </w:pPr>
    </w:p>
    <w:p w14:paraId="5D0296FC" w14:textId="2C0A3C33" w:rsidR="00CF4669" w:rsidRPr="00B6334D" w:rsidRDefault="00CF4669" w:rsidP="00CF4669">
      <w:pPr>
        <w:pStyle w:val="HTMLPreformatted"/>
        <w:shd w:val="clear" w:color="auto" w:fill="F8F9FA"/>
        <w:ind w:firstLine="450"/>
        <w:jc w:val="both"/>
        <w:rPr>
          <w:rFonts w:asciiTheme="minorHAnsi" w:hAnsiTheme="minorHAnsi" w:cstheme="minorHAnsi"/>
          <w:color w:val="202124"/>
          <w:sz w:val="22"/>
          <w:szCs w:val="22"/>
        </w:rPr>
      </w:pPr>
      <w:r w:rsidRPr="00B6334D">
        <w:rPr>
          <w:rStyle w:val="y2iqfc"/>
          <w:rFonts w:asciiTheme="minorHAnsi" w:hAnsiTheme="minorHAnsi" w:cstheme="minorHAnsi"/>
          <w:color w:val="202124"/>
          <w:sz w:val="22"/>
          <w:szCs w:val="22"/>
          <w:lang w:val="id-ID"/>
        </w:rPr>
        <w:t>Bibi</w:t>
      </w:r>
      <w:r w:rsidRPr="00B6334D">
        <w:rPr>
          <w:rStyle w:val="y2iqfc"/>
          <w:rFonts w:asciiTheme="minorHAnsi" w:hAnsiTheme="minorHAnsi" w:cstheme="minorHAnsi"/>
          <w:color w:val="202124"/>
          <w:sz w:val="22"/>
          <w:szCs w:val="22"/>
        </w:rPr>
        <w:t xml:space="preserve">t </w:t>
      </w:r>
      <w:r w:rsidRPr="00B6334D">
        <w:rPr>
          <w:rStyle w:val="y2iqfc"/>
          <w:rFonts w:asciiTheme="minorHAnsi" w:hAnsiTheme="minorHAnsi" w:cstheme="minorHAnsi"/>
          <w:color w:val="202124"/>
          <w:sz w:val="22"/>
          <w:szCs w:val="22"/>
          <w:lang w:val="id-ID"/>
        </w:rPr>
        <w:t xml:space="preserve">merupakan tantangan bagi </w:t>
      </w:r>
      <w:proofErr w:type="spellStart"/>
      <w:r w:rsidRPr="00B6334D">
        <w:rPr>
          <w:rStyle w:val="y2iqfc"/>
          <w:rFonts w:asciiTheme="minorHAnsi" w:hAnsiTheme="minorHAnsi" w:cstheme="minorHAnsi"/>
          <w:color w:val="202124"/>
          <w:sz w:val="22"/>
          <w:szCs w:val="22"/>
        </w:rPr>
        <w:t>benih</w:t>
      </w:r>
      <w:proofErr w:type="spellEnd"/>
      <w:r w:rsidRPr="00B6334D">
        <w:rPr>
          <w:rStyle w:val="y2iqfc"/>
          <w:rFonts w:asciiTheme="minorHAnsi" w:hAnsiTheme="minorHAnsi" w:cstheme="minorHAnsi"/>
          <w:color w:val="202124"/>
          <w:sz w:val="22"/>
          <w:szCs w:val="22"/>
        </w:rPr>
        <w:t xml:space="preserve"> </w:t>
      </w:r>
      <w:proofErr w:type="spellStart"/>
      <w:r w:rsidRPr="00B6334D">
        <w:rPr>
          <w:rStyle w:val="y2iqfc"/>
          <w:rFonts w:asciiTheme="minorHAnsi" w:hAnsiTheme="minorHAnsi" w:cstheme="minorHAnsi"/>
          <w:color w:val="202124"/>
          <w:sz w:val="22"/>
          <w:szCs w:val="22"/>
        </w:rPr>
        <w:t>biji</w:t>
      </w:r>
      <w:proofErr w:type="spellEnd"/>
      <w:r w:rsidRPr="00B6334D">
        <w:rPr>
          <w:rStyle w:val="y2iqfc"/>
          <w:rFonts w:asciiTheme="minorHAnsi" w:hAnsiTheme="minorHAnsi" w:cstheme="minorHAnsi"/>
          <w:color w:val="202124"/>
          <w:sz w:val="22"/>
          <w:szCs w:val="22"/>
        </w:rPr>
        <w:t xml:space="preserve"> </w:t>
      </w:r>
      <w:proofErr w:type="spellStart"/>
      <w:r w:rsidRPr="00B6334D">
        <w:rPr>
          <w:rStyle w:val="y2iqfc"/>
          <w:rFonts w:asciiTheme="minorHAnsi" w:hAnsiTheme="minorHAnsi" w:cstheme="minorHAnsi"/>
          <w:color w:val="202124"/>
          <w:sz w:val="22"/>
          <w:szCs w:val="22"/>
        </w:rPr>
        <w:t>bawang</w:t>
      </w:r>
      <w:proofErr w:type="spellEnd"/>
      <w:r w:rsidRPr="00B6334D">
        <w:rPr>
          <w:rStyle w:val="y2iqfc"/>
          <w:rFonts w:asciiTheme="minorHAnsi" w:hAnsiTheme="minorHAnsi" w:cstheme="minorHAnsi"/>
          <w:color w:val="202124"/>
          <w:sz w:val="22"/>
          <w:szCs w:val="22"/>
        </w:rPr>
        <w:t xml:space="preserve"> </w:t>
      </w:r>
      <w:proofErr w:type="spellStart"/>
      <w:r w:rsidRPr="00B6334D">
        <w:rPr>
          <w:rStyle w:val="y2iqfc"/>
          <w:rFonts w:asciiTheme="minorHAnsi" w:hAnsiTheme="minorHAnsi" w:cstheme="minorHAnsi"/>
          <w:color w:val="202124"/>
          <w:sz w:val="22"/>
          <w:szCs w:val="22"/>
        </w:rPr>
        <w:t>merah</w:t>
      </w:r>
      <w:proofErr w:type="spellEnd"/>
      <w:r w:rsidRPr="00B6334D">
        <w:rPr>
          <w:rStyle w:val="y2iqfc"/>
          <w:rFonts w:asciiTheme="minorHAnsi" w:hAnsiTheme="minorHAnsi" w:cstheme="minorHAnsi"/>
          <w:color w:val="202124"/>
          <w:sz w:val="22"/>
          <w:szCs w:val="22"/>
        </w:rPr>
        <w:t xml:space="preserve"> /</w:t>
      </w:r>
      <w:r w:rsidRPr="00B6334D">
        <w:rPr>
          <w:rStyle w:val="y2iqfc"/>
          <w:rFonts w:asciiTheme="minorHAnsi" w:hAnsiTheme="minorHAnsi" w:cstheme="minorHAnsi"/>
          <w:color w:val="202124"/>
          <w:sz w:val="22"/>
          <w:szCs w:val="22"/>
          <w:lang w:val="id-ID"/>
        </w:rPr>
        <w:t>True Shallot Seeds (TSS). Sebelum men</w:t>
      </w:r>
      <w:proofErr w:type="spellStart"/>
      <w:r w:rsidRPr="00B6334D">
        <w:rPr>
          <w:rStyle w:val="y2iqfc"/>
          <w:rFonts w:asciiTheme="minorHAnsi" w:hAnsiTheme="minorHAnsi" w:cstheme="minorHAnsi"/>
          <w:color w:val="202124"/>
          <w:sz w:val="22"/>
          <w:szCs w:val="22"/>
        </w:rPr>
        <w:t>yemai</w:t>
      </w:r>
      <w:proofErr w:type="spellEnd"/>
      <w:r w:rsidRPr="00B6334D">
        <w:rPr>
          <w:rStyle w:val="y2iqfc"/>
          <w:rFonts w:asciiTheme="minorHAnsi" w:hAnsiTheme="minorHAnsi" w:cstheme="minorHAnsi"/>
          <w:color w:val="202124"/>
          <w:sz w:val="22"/>
          <w:szCs w:val="22"/>
          <w:lang w:val="id-ID"/>
        </w:rPr>
        <w:t xml:space="preserve">, petani sering menggunakan air, air hangat, pestisida, atau zat pengatur tumbuh. Previcur-N adalah fungisida yang digunakan oleh petani. Tujuan dari penelitian ini adalah untuk melihat </w:t>
      </w:r>
      <w:proofErr w:type="spellStart"/>
      <w:r w:rsidRPr="00B6334D">
        <w:rPr>
          <w:rStyle w:val="y2iqfc"/>
          <w:rFonts w:asciiTheme="minorHAnsi" w:hAnsiTheme="minorHAnsi" w:cstheme="minorHAnsi"/>
          <w:color w:val="202124"/>
          <w:sz w:val="22"/>
          <w:szCs w:val="22"/>
        </w:rPr>
        <w:t>pengaruh</w:t>
      </w:r>
      <w:proofErr w:type="spellEnd"/>
      <w:r w:rsidRPr="00B6334D">
        <w:rPr>
          <w:rStyle w:val="y2iqfc"/>
          <w:rFonts w:asciiTheme="minorHAnsi" w:hAnsiTheme="minorHAnsi" w:cstheme="minorHAnsi"/>
          <w:color w:val="202124"/>
          <w:sz w:val="22"/>
          <w:szCs w:val="22"/>
          <w:lang w:val="id-ID"/>
        </w:rPr>
        <w:t xml:space="preserve"> previcur-N pada</w:t>
      </w:r>
      <w:r w:rsidRPr="00B6334D">
        <w:rPr>
          <w:rStyle w:val="y2iqfc"/>
          <w:rFonts w:asciiTheme="minorHAnsi" w:hAnsiTheme="minorHAnsi" w:cstheme="minorHAnsi"/>
          <w:color w:val="202124"/>
          <w:sz w:val="22"/>
          <w:szCs w:val="22"/>
        </w:rPr>
        <w:t xml:space="preserve"> </w:t>
      </w:r>
      <w:proofErr w:type="spellStart"/>
      <w:r w:rsidRPr="00B6334D">
        <w:rPr>
          <w:rStyle w:val="y2iqfc"/>
          <w:rFonts w:asciiTheme="minorHAnsi" w:hAnsiTheme="minorHAnsi" w:cstheme="minorHAnsi"/>
          <w:color w:val="202124"/>
          <w:sz w:val="22"/>
          <w:szCs w:val="22"/>
        </w:rPr>
        <w:t>benih</w:t>
      </w:r>
      <w:proofErr w:type="spellEnd"/>
      <w:r w:rsidRPr="00B6334D">
        <w:rPr>
          <w:rStyle w:val="y2iqfc"/>
          <w:rFonts w:asciiTheme="minorHAnsi" w:hAnsiTheme="minorHAnsi" w:cstheme="minorHAnsi"/>
          <w:color w:val="202124"/>
          <w:sz w:val="22"/>
          <w:szCs w:val="22"/>
        </w:rPr>
        <w:t xml:space="preserve"> TSS</w:t>
      </w:r>
      <w:r w:rsidRPr="00B6334D">
        <w:rPr>
          <w:rStyle w:val="y2iqfc"/>
          <w:rFonts w:asciiTheme="minorHAnsi" w:hAnsiTheme="minorHAnsi" w:cstheme="minorHAnsi"/>
          <w:color w:val="202124"/>
          <w:sz w:val="22"/>
          <w:szCs w:val="22"/>
          <w:lang w:val="id-ID"/>
        </w:rPr>
        <w:t xml:space="preserve"> (TSS) di laboratorium. Dengan dua faktor dan empat ulangan, percobaan dilakukan dengan menggunakan rancangan acak kelompok. Komponen pertama adalah lama perendaman (1 jam, 2 jam, 3 jam</w:t>
      </w:r>
      <w:r w:rsidR="00400935" w:rsidRPr="00B6334D">
        <w:rPr>
          <w:rStyle w:val="y2iqfc"/>
          <w:rFonts w:asciiTheme="minorHAnsi" w:hAnsiTheme="minorHAnsi" w:cstheme="minorHAnsi"/>
          <w:color w:val="202124"/>
          <w:sz w:val="22"/>
          <w:szCs w:val="22"/>
        </w:rPr>
        <w:t>, dan 4 jam</w:t>
      </w:r>
      <w:r w:rsidRPr="00B6334D">
        <w:rPr>
          <w:rStyle w:val="y2iqfc"/>
          <w:rFonts w:asciiTheme="minorHAnsi" w:hAnsiTheme="minorHAnsi" w:cstheme="minorHAnsi"/>
          <w:color w:val="202124"/>
          <w:sz w:val="22"/>
          <w:szCs w:val="22"/>
          <w:lang w:val="id-ID"/>
        </w:rPr>
        <w:t>), dan faktor kedua adalah Previcur-N doze (</w:t>
      </w:r>
      <w:r w:rsidR="000F4EAF" w:rsidRPr="00B6334D">
        <w:rPr>
          <w:rStyle w:val="y2iqfc"/>
          <w:rFonts w:asciiTheme="minorHAnsi" w:hAnsiTheme="minorHAnsi" w:cstheme="minorHAnsi"/>
          <w:color w:val="202124"/>
          <w:sz w:val="22"/>
          <w:szCs w:val="22"/>
        </w:rPr>
        <w:t>0</w:t>
      </w:r>
      <w:r w:rsidR="000F4EAF" w:rsidRPr="00B6334D">
        <w:rPr>
          <w:rFonts w:asciiTheme="minorHAnsi" w:hAnsiTheme="minorHAnsi" w:cstheme="minorHAnsi"/>
          <w:color w:val="000000"/>
          <w:sz w:val="22"/>
          <w:szCs w:val="22"/>
        </w:rPr>
        <w:t xml:space="preserve"> ml L</w:t>
      </w:r>
      <w:r w:rsidR="000F4EAF" w:rsidRPr="00B6334D">
        <w:rPr>
          <w:rFonts w:asciiTheme="minorHAnsi" w:hAnsiTheme="minorHAnsi" w:cstheme="minorHAnsi"/>
          <w:color w:val="000000"/>
          <w:sz w:val="22"/>
          <w:szCs w:val="22"/>
          <w:vertAlign w:val="superscript"/>
        </w:rPr>
        <w:noBreakHyphen/>
        <w:t>1</w:t>
      </w:r>
      <w:r w:rsidR="000F4EAF" w:rsidRPr="00B6334D">
        <w:rPr>
          <w:rStyle w:val="y2iqfc"/>
          <w:rFonts w:asciiTheme="minorHAnsi" w:hAnsiTheme="minorHAnsi" w:cstheme="minorHAnsi"/>
          <w:color w:val="202124"/>
          <w:sz w:val="22"/>
          <w:szCs w:val="22"/>
        </w:rPr>
        <w:t xml:space="preserve">, </w:t>
      </w:r>
      <w:r w:rsidRPr="00B6334D">
        <w:rPr>
          <w:rStyle w:val="y2iqfc"/>
          <w:rFonts w:asciiTheme="minorHAnsi" w:hAnsiTheme="minorHAnsi" w:cstheme="minorHAnsi"/>
          <w:color w:val="202124"/>
          <w:sz w:val="22"/>
          <w:szCs w:val="22"/>
          <w:lang w:val="id-ID"/>
        </w:rPr>
        <w:t xml:space="preserve">0,5 </w:t>
      </w:r>
      <w:r w:rsidR="000F4EAF" w:rsidRPr="00B6334D">
        <w:rPr>
          <w:rFonts w:asciiTheme="minorHAnsi" w:hAnsiTheme="minorHAnsi" w:cstheme="minorHAnsi"/>
          <w:color w:val="000000"/>
          <w:sz w:val="22"/>
          <w:szCs w:val="22"/>
        </w:rPr>
        <w:t>ml L</w:t>
      </w:r>
      <w:r w:rsidR="000F4EAF" w:rsidRPr="00B6334D">
        <w:rPr>
          <w:rFonts w:asciiTheme="minorHAnsi" w:hAnsiTheme="minorHAnsi" w:cstheme="minorHAnsi"/>
          <w:color w:val="000000"/>
          <w:sz w:val="22"/>
          <w:szCs w:val="22"/>
          <w:vertAlign w:val="superscript"/>
        </w:rPr>
        <w:noBreakHyphen/>
        <w:t>1</w:t>
      </w:r>
      <w:r w:rsidRPr="00B6334D">
        <w:rPr>
          <w:rStyle w:val="y2iqfc"/>
          <w:rFonts w:asciiTheme="minorHAnsi" w:hAnsiTheme="minorHAnsi" w:cstheme="minorHAnsi"/>
          <w:color w:val="202124"/>
          <w:sz w:val="22"/>
          <w:szCs w:val="22"/>
          <w:lang w:val="id-ID"/>
        </w:rPr>
        <w:t xml:space="preserve">, 1 </w:t>
      </w:r>
      <w:r w:rsidR="000F4EAF" w:rsidRPr="00B6334D">
        <w:rPr>
          <w:rFonts w:asciiTheme="minorHAnsi" w:hAnsiTheme="minorHAnsi" w:cstheme="minorHAnsi"/>
          <w:color w:val="000000"/>
          <w:sz w:val="22"/>
          <w:szCs w:val="22"/>
        </w:rPr>
        <w:t>ml L</w:t>
      </w:r>
      <w:r w:rsidR="000F4EAF" w:rsidRPr="00B6334D">
        <w:rPr>
          <w:rFonts w:asciiTheme="minorHAnsi" w:hAnsiTheme="minorHAnsi" w:cstheme="minorHAnsi"/>
          <w:color w:val="000000"/>
          <w:sz w:val="22"/>
          <w:szCs w:val="22"/>
          <w:vertAlign w:val="superscript"/>
        </w:rPr>
        <w:noBreakHyphen/>
        <w:t>1</w:t>
      </w:r>
      <w:r w:rsidRPr="00B6334D">
        <w:rPr>
          <w:rStyle w:val="y2iqfc"/>
          <w:rFonts w:asciiTheme="minorHAnsi" w:hAnsiTheme="minorHAnsi" w:cstheme="minorHAnsi"/>
          <w:color w:val="202124"/>
          <w:sz w:val="22"/>
          <w:szCs w:val="22"/>
          <w:lang w:val="id-ID"/>
        </w:rPr>
        <w:t xml:space="preserve">, 1,5 </w:t>
      </w:r>
      <w:r w:rsidR="000F4EAF" w:rsidRPr="00B6334D">
        <w:rPr>
          <w:rFonts w:asciiTheme="minorHAnsi" w:hAnsiTheme="minorHAnsi" w:cstheme="minorHAnsi"/>
          <w:color w:val="000000"/>
          <w:sz w:val="22"/>
          <w:szCs w:val="22"/>
        </w:rPr>
        <w:t>ml L</w:t>
      </w:r>
      <w:r w:rsidR="000F4EAF" w:rsidRPr="00B6334D">
        <w:rPr>
          <w:rFonts w:asciiTheme="minorHAnsi" w:hAnsiTheme="minorHAnsi" w:cstheme="minorHAnsi"/>
          <w:color w:val="000000"/>
          <w:sz w:val="22"/>
          <w:szCs w:val="22"/>
          <w:vertAlign w:val="superscript"/>
        </w:rPr>
        <w:noBreakHyphen/>
        <w:t>1</w:t>
      </w:r>
      <w:r w:rsidRPr="00B6334D">
        <w:rPr>
          <w:rStyle w:val="y2iqfc"/>
          <w:rFonts w:asciiTheme="minorHAnsi" w:hAnsiTheme="minorHAnsi" w:cstheme="minorHAnsi"/>
          <w:color w:val="202124"/>
          <w:sz w:val="22"/>
          <w:szCs w:val="22"/>
          <w:lang w:val="id-ID"/>
        </w:rPr>
        <w:t xml:space="preserve">) dengan kontrol (perlakuan tanpa perendaman). Panjang hipokotil, kecepatan berkecambah, laju pertumbuhan kecambah, persentase </w:t>
      </w:r>
      <w:proofErr w:type="spellStart"/>
      <w:r w:rsidRPr="00B6334D">
        <w:rPr>
          <w:rStyle w:val="y2iqfc"/>
          <w:rFonts w:asciiTheme="minorHAnsi" w:hAnsiTheme="minorHAnsi" w:cstheme="minorHAnsi"/>
          <w:color w:val="202124"/>
          <w:sz w:val="22"/>
          <w:szCs w:val="22"/>
        </w:rPr>
        <w:t>daya</w:t>
      </w:r>
      <w:proofErr w:type="spellEnd"/>
      <w:r w:rsidRPr="00B6334D">
        <w:rPr>
          <w:rStyle w:val="y2iqfc"/>
          <w:rFonts w:asciiTheme="minorHAnsi" w:hAnsiTheme="minorHAnsi" w:cstheme="minorHAnsi"/>
          <w:color w:val="202124"/>
          <w:sz w:val="22"/>
          <w:szCs w:val="22"/>
        </w:rPr>
        <w:t xml:space="preserve"> </w:t>
      </w:r>
      <w:proofErr w:type="spellStart"/>
      <w:r w:rsidRPr="00B6334D">
        <w:rPr>
          <w:rStyle w:val="y2iqfc"/>
          <w:rFonts w:asciiTheme="minorHAnsi" w:hAnsiTheme="minorHAnsi" w:cstheme="minorHAnsi"/>
          <w:color w:val="202124"/>
          <w:sz w:val="22"/>
          <w:szCs w:val="22"/>
        </w:rPr>
        <w:t>berkecambah</w:t>
      </w:r>
      <w:proofErr w:type="spellEnd"/>
      <w:r w:rsidRPr="00B6334D">
        <w:rPr>
          <w:rStyle w:val="y2iqfc"/>
          <w:rFonts w:asciiTheme="minorHAnsi" w:hAnsiTheme="minorHAnsi" w:cstheme="minorHAnsi"/>
          <w:color w:val="202124"/>
          <w:sz w:val="22"/>
          <w:szCs w:val="22"/>
          <w:lang w:val="id-ID"/>
        </w:rPr>
        <w:t>, persentase kecambah abnormal, dan persentase benih mati semuanya diamati. Hasil penelitian menunjukkan bahwa, s</w:t>
      </w:r>
      <w:r w:rsidRPr="00B6334D">
        <w:rPr>
          <w:rStyle w:val="y2iqfc"/>
          <w:rFonts w:asciiTheme="minorHAnsi" w:hAnsiTheme="minorHAnsi" w:cstheme="minorHAnsi"/>
          <w:color w:val="202124"/>
          <w:sz w:val="22"/>
          <w:szCs w:val="22"/>
        </w:rPr>
        <w:t>elain</w:t>
      </w:r>
      <w:r w:rsidRPr="00B6334D">
        <w:rPr>
          <w:rStyle w:val="y2iqfc"/>
          <w:rFonts w:asciiTheme="minorHAnsi" w:hAnsiTheme="minorHAnsi" w:cstheme="minorHAnsi"/>
          <w:color w:val="202124"/>
          <w:sz w:val="22"/>
          <w:szCs w:val="22"/>
          <w:lang w:val="id-ID"/>
        </w:rPr>
        <w:t xml:space="preserve"> dari perlakuan </w:t>
      </w:r>
      <w:r w:rsidRPr="00B6334D">
        <w:rPr>
          <w:rStyle w:val="y2iqfc"/>
          <w:rFonts w:asciiTheme="minorHAnsi" w:hAnsiTheme="minorHAnsi" w:cstheme="minorHAnsi"/>
          <w:color w:val="202124"/>
          <w:sz w:val="22"/>
          <w:szCs w:val="22"/>
          <w:lang w:val="id-ID"/>
        </w:rPr>
        <w:t>1 ml/L selama 1 jam, sebagian besar perlakuan Previcur-N menurunkan panjang hipokotil, kecepatan berkecambah, dan persentase perkecambahan.</w:t>
      </w:r>
      <w:r w:rsidR="00390CD0" w:rsidRPr="00B6334D">
        <w:rPr>
          <w:rStyle w:val="y2iqfc"/>
          <w:rFonts w:asciiTheme="minorHAnsi" w:hAnsiTheme="minorHAnsi" w:cstheme="minorHAnsi"/>
          <w:color w:val="202124"/>
          <w:sz w:val="22"/>
          <w:szCs w:val="22"/>
        </w:rPr>
        <w:t xml:space="preserve"> </w:t>
      </w:r>
      <w:proofErr w:type="spellStart"/>
      <w:r w:rsidR="00390CD0" w:rsidRPr="00B6334D">
        <w:rPr>
          <w:rStyle w:val="y2iqfc"/>
          <w:rFonts w:asciiTheme="minorHAnsi" w:hAnsiTheme="minorHAnsi" w:cstheme="minorHAnsi"/>
          <w:color w:val="202124"/>
          <w:sz w:val="22"/>
          <w:szCs w:val="22"/>
        </w:rPr>
        <w:t>Perendaman</w:t>
      </w:r>
      <w:proofErr w:type="spellEnd"/>
      <w:r w:rsidR="00390CD0" w:rsidRPr="00B6334D">
        <w:rPr>
          <w:rStyle w:val="y2iqfc"/>
          <w:rFonts w:asciiTheme="minorHAnsi" w:hAnsiTheme="minorHAnsi" w:cstheme="minorHAnsi"/>
          <w:color w:val="202124"/>
          <w:sz w:val="22"/>
          <w:szCs w:val="22"/>
        </w:rPr>
        <w:t xml:space="preserve"> air </w:t>
      </w:r>
      <w:proofErr w:type="spellStart"/>
      <w:r w:rsidR="00390CD0" w:rsidRPr="00B6334D">
        <w:rPr>
          <w:rStyle w:val="y2iqfc"/>
          <w:rFonts w:asciiTheme="minorHAnsi" w:hAnsiTheme="minorHAnsi" w:cstheme="minorHAnsi"/>
          <w:color w:val="202124"/>
          <w:sz w:val="22"/>
          <w:szCs w:val="22"/>
        </w:rPr>
        <w:t>selama</w:t>
      </w:r>
      <w:proofErr w:type="spellEnd"/>
      <w:r w:rsidR="00390CD0" w:rsidRPr="00B6334D">
        <w:rPr>
          <w:rStyle w:val="y2iqfc"/>
          <w:rFonts w:asciiTheme="minorHAnsi" w:hAnsiTheme="minorHAnsi" w:cstheme="minorHAnsi"/>
          <w:color w:val="202124"/>
          <w:sz w:val="22"/>
          <w:szCs w:val="22"/>
        </w:rPr>
        <w:t xml:space="preserve"> 2 jam </w:t>
      </w:r>
      <w:proofErr w:type="spellStart"/>
      <w:r w:rsidR="00390CD0" w:rsidRPr="00B6334D">
        <w:rPr>
          <w:rStyle w:val="y2iqfc"/>
          <w:rFonts w:asciiTheme="minorHAnsi" w:hAnsiTheme="minorHAnsi" w:cstheme="minorHAnsi"/>
          <w:color w:val="202124"/>
          <w:sz w:val="22"/>
          <w:szCs w:val="22"/>
        </w:rPr>
        <w:t>dapat</w:t>
      </w:r>
      <w:proofErr w:type="spellEnd"/>
      <w:r w:rsidR="00390CD0" w:rsidRPr="00B6334D">
        <w:rPr>
          <w:rStyle w:val="y2iqfc"/>
          <w:rFonts w:asciiTheme="minorHAnsi" w:hAnsiTheme="minorHAnsi" w:cstheme="minorHAnsi"/>
          <w:color w:val="202124"/>
          <w:sz w:val="22"/>
          <w:szCs w:val="22"/>
        </w:rPr>
        <w:t xml:space="preserve"> </w:t>
      </w:r>
      <w:proofErr w:type="spellStart"/>
      <w:r w:rsidR="00390CD0" w:rsidRPr="00B6334D">
        <w:rPr>
          <w:rStyle w:val="y2iqfc"/>
          <w:rFonts w:asciiTheme="minorHAnsi" w:hAnsiTheme="minorHAnsi" w:cstheme="minorHAnsi"/>
          <w:color w:val="202124"/>
          <w:sz w:val="22"/>
          <w:szCs w:val="22"/>
        </w:rPr>
        <w:t>meningkatkan</w:t>
      </w:r>
      <w:proofErr w:type="spellEnd"/>
      <w:r w:rsidR="00390CD0" w:rsidRPr="00B6334D">
        <w:rPr>
          <w:rStyle w:val="y2iqfc"/>
          <w:rFonts w:asciiTheme="minorHAnsi" w:hAnsiTheme="minorHAnsi" w:cstheme="minorHAnsi"/>
          <w:color w:val="202124"/>
          <w:sz w:val="22"/>
          <w:szCs w:val="22"/>
        </w:rPr>
        <w:t xml:space="preserve"> </w:t>
      </w:r>
      <w:proofErr w:type="spellStart"/>
      <w:r w:rsidR="00390CD0" w:rsidRPr="00B6334D">
        <w:rPr>
          <w:rStyle w:val="y2iqfc"/>
          <w:rFonts w:asciiTheme="minorHAnsi" w:hAnsiTheme="minorHAnsi" w:cstheme="minorHAnsi"/>
          <w:color w:val="202124"/>
          <w:sz w:val="22"/>
          <w:szCs w:val="22"/>
        </w:rPr>
        <w:t>daya</w:t>
      </w:r>
      <w:proofErr w:type="spellEnd"/>
      <w:r w:rsidR="00390CD0" w:rsidRPr="00B6334D">
        <w:rPr>
          <w:rStyle w:val="y2iqfc"/>
          <w:rFonts w:asciiTheme="minorHAnsi" w:hAnsiTheme="minorHAnsi" w:cstheme="minorHAnsi"/>
          <w:color w:val="202124"/>
          <w:sz w:val="22"/>
          <w:szCs w:val="22"/>
        </w:rPr>
        <w:t xml:space="preserve"> </w:t>
      </w:r>
      <w:proofErr w:type="spellStart"/>
      <w:r w:rsidR="00390CD0" w:rsidRPr="00B6334D">
        <w:rPr>
          <w:rStyle w:val="y2iqfc"/>
          <w:rFonts w:asciiTheme="minorHAnsi" w:hAnsiTheme="minorHAnsi" w:cstheme="minorHAnsi"/>
          <w:color w:val="202124"/>
          <w:sz w:val="22"/>
          <w:szCs w:val="22"/>
        </w:rPr>
        <w:t>berkecambah</w:t>
      </w:r>
      <w:proofErr w:type="spellEnd"/>
      <w:r w:rsidR="00390CD0" w:rsidRPr="00B6334D">
        <w:rPr>
          <w:rStyle w:val="y2iqfc"/>
          <w:rFonts w:asciiTheme="minorHAnsi" w:hAnsiTheme="minorHAnsi" w:cstheme="minorHAnsi"/>
          <w:color w:val="202124"/>
          <w:sz w:val="22"/>
          <w:szCs w:val="22"/>
        </w:rPr>
        <w:t xml:space="preserve"> </w:t>
      </w:r>
      <w:proofErr w:type="spellStart"/>
      <w:r w:rsidR="00390CD0" w:rsidRPr="00B6334D">
        <w:rPr>
          <w:rStyle w:val="y2iqfc"/>
          <w:rFonts w:asciiTheme="minorHAnsi" w:hAnsiTheme="minorHAnsi" w:cstheme="minorHAnsi"/>
          <w:color w:val="202124"/>
          <w:sz w:val="22"/>
          <w:szCs w:val="22"/>
        </w:rPr>
        <w:t>benih</w:t>
      </w:r>
      <w:proofErr w:type="spellEnd"/>
      <w:r w:rsidR="00390CD0" w:rsidRPr="00B6334D">
        <w:rPr>
          <w:rStyle w:val="y2iqfc"/>
          <w:rFonts w:asciiTheme="minorHAnsi" w:hAnsiTheme="minorHAnsi" w:cstheme="minorHAnsi"/>
          <w:color w:val="202124"/>
          <w:sz w:val="22"/>
          <w:szCs w:val="22"/>
        </w:rPr>
        <w:t xml:space="preserve"> TSS.</w:t>
      </w:r>
    </w:p>
    <w:p w14:paraId="0B252425" w14:textId="77777777" w:rsidR="008621FE" w:rsidRPr="00B6334D" w:rsidRDefault="008621FE" w:rsidP="00B1271E">
      <w:pPr>
        <w:pStyle w:val="Title"/>
        <w:spacing w:line="240" w:lineRule="auto"/>
        <w:jc w:val="both"/>
        <w:rPr>
          <w:rStyle w:val="hps"/>
          <w:rFonts w:asciiTheme="minorHAnsi" w:hAnsiTheme="minorHAnsi" w:cstheme="minorHAnsi"/>
          <w:b w:val="0"/>
          <w:sz w:val="22"/>
          <w:szCs w:val="22"/>
        </w:rPr>
      </w:pPr>
    </w:p>
    <w:p w14:paraId="2AE84CD9" w14:textId="78A624BF" w:rsidR="00FA2DF2" w:rsidRPr="00B6334D" w:rsidRDefault="008621FE" w:rsidP="00B1271E">
      <w:pPr>
        <w:pStyle w:val="Title"/>
        <w:spacing w:line="240" w:lineRule="auto"/>
        <w:jc w:val="both"/>
        <w:rPr>
          <w:rStyle w:val="hps"/>
          <w:rFonts w:asciiTheme="minorHAnsi" w:hAnsiTheme="minorHAnsi" w:cstheme="minorHAnsi"/>
          <w:b w:val="0"/>
          <w:sz w:val="22"/>
          <w:szCs w:val="22"/>
        </w:rPr>
      </w:pPr>
      <w:r w:rsidRPr="00B6334D">
        <w:rPr>
          <w:rStyle w:val="hps"/>
          <w:rFonts w:asciiTheme="minorHAnsi" w:hAnsiTheme="minorHAnsi" w:cstheme="minorHAnsi"/>
          <w:b w:val="0"/>
          <w:sz w:val="22"/>
          <w:szCs w:val="22"/>
        </w:rPr>
        <w:t xml:space="preserve">Kata kunci: </w:t>
      </w:r>
      <w:r w:rsidR="00506042" w:rsidRPr="00B6334D">
        <w:rPr>
          <w:rStyle w:val="hps"/>
          <w:rFonts w:asciiTheme="minorHAnsi" w:hAnsiTheme="minorHAnsi" w:cstheme="minorHAnsi"/>
          <w:b w:val="0"/>
          <w:sz w:val="22"/>
          <w:szCs w:val="22"/>
          <w:lang w:val="en-US"/>
        </w:rPr>
        <w:t xml:space="preserve">daya berkecambah, </w:t>
      </w:r>
      <w:r w:rsidR="00CF4669" w:rsidRPr="00B6334D">
        <w:rPr>
          <w:rStyle w:val="hps"/>
          <w:rFonts w:asciiTheme="minorHAnsi" w:hAnsiTheme="minorHAnsi" w:cstheme="minorHAnsi"/>
          <w:b w:val="0"/>
          <w:sz w:val="22"/>
          <w:szCs w:val="22"/>
          <w:lang w:val="en-US"/>
        </w:rPr>
        <w:t xml:space="preserve">dosis, </w:t>
      </w:r>
      <w:r w:rsidR="00506042" w:rsidRPr="00B6334D">
        <w:rPr>
          <w:rStyle w:val="hps"/>
          <w:rFonts w:asciiTheme="minorHAnsi" w:hAnsiTheme="minorHAnsi" w:cstheme="minorHAnsi"/>
          <w:b w:val="0"/>
          <w:sz w:val="22"/>
          <w:szCs w:val="22"/>
          <w:lang w:val="en-US"/>
        </w:rPr>
        <w:t>p</w:t>
      </w:r>
      <w:r w:rsidR="00F378A3" w:rsidRPr="00B6334D">
        <w:rPr>
          <w:rStyle w:val="hps"/>
          <w:rFonts w:asciiTheme="minorHAnsi" w:hAnsiTheme="minorHAnsi" w:cstheme="minorHAnsi"/>
          <w:b w:val="0"/>
          <w:sz w:val="22"/>
          <w:szCs w:val="22"/>
          <w:lang w:val="en-US"/>
        </w:rPr>
        <w:t xml:space="preserve">anjang </w:t>
      </w:r>
      <w:r w:rsidR="00CF4669" w:rsidRPr="00B6334D">
        <w:rPr>
          <w:rStyle w:val="hps"/>
          <w:rFonts w:asciiTheme="minorHAnsi" w:hAnsiTheme="minorHAnsi" w:cstheme="minorHAnsi"/>
          <w:b w:val="0"/>
          <w:sz w:val="22"/>
          <w:szCs w:val="22"/>
          <w:lang w:val="en-US"/>
        </w:rPr>
        <w:t>hipokotil,</w:t>
      </w:r>
      <w:r w:rsidR="00F378A3" w:rsidRPr="00B6334D">
        <w:rPr>
          <w:rStyle w:val="hps"/>
          <w:rFonts w:asciiTheme="minorHAnsi" w:hAnsiTheme="minorHAnsi" w:cstheme="minorHAnsi"/>
          <w:b w:val="0"/>
          <w:sz w:val="22"/>
          <w:szCs w:val="22"/>
          <w:lang w:val="en-US"/>
        </w:rPr>
        <w:t xml:space="preserve"> perendaman</w:t>
      </w:r>
    </w:p>
    <w:p w14:paraId="2CD8FD85" w14:textId="77777777" w:rsidR="00312026" w:rsidRPr="00B6334D" w:rsidRDefault="00312026" w:rsidP="009737FC">
      <w:pPr>
        <w:pStyle w:val="Title"/>
        <w:spacing w:line="240" w:lineRule="auto"/>
        <w:jc w:val="left"/>
        <w:rPr>
          <w:rStyle w:val="hps"/>
          <w:rFonts w:asciiTheme="minorHAnsi" w:hAnsiTheme="minorHAnsi" w:cstheme="minorHAnsi"/>
          <w:sz w:val="22"/>
          <w:szCs w:val="22"/>
          <w:lang w:val="en-US"/>
        </w:rPr>
      </w:pPr>
    </w:p>
    <w:p w14:paraId="1B82A53F" w14:textId="77777777" w:rsidR="00F10725" w:rsidRPr="00B6334D" w:rsidRDefault="00F10725" w:rsidP="009737FC">
      <w:pPr>
        <w:pStyle w:val="Title"/>
        <w:spacing w:line="240" w:lineRule="auto"/>
        <w:jc w:val="left"/>
        <w:rPr>
          <w:rStyle w:val="hps"/>
          <w:rFonts w:asciiTheme="minorHAnsi" w:hAnsiTheme="minorHAnsi" w:cstheme="minorHAnsi"/>
          <w:sz w:val="22"/>
          <w:szCs w:val="22"/>
          <w:lang w:val="en-US"/>
        </w:rPr>
      </w:pPr>
    </w:p>
    <w:p w14:paraId="7E0A11C3" w14:textId="77777777" w:rsidR="00384AE1" w:rsidRPr="00B6334D" w:rsidRDefault="00B66B9E" w:rsidP="00B1271E">
      <w:pPr>
        <w:pStyle w:val="Title"/>
        <w:spacing w:line="240" w:lineRule="auto"/>
        <w:rPr>
          <w:rStyle w:val="hps"/>
          <w:rFonts w:asciiTheme="minorHAnsi" w:hAnsiTheme="minorHAnsi" w:cstheme="minorHAnsi"/>
          <w:sz w:val="22"/>
          <w:szCs w:val="22"/>
          <w:lang w:val="en-US"/>
        </w:rPr>
      </w:pPr>
      <w:r w:rsidRPr="00B6334D">
        <w:rPr>
          <w:rStyle w:val="hps"/>
          <w:rFonts w:asciiTheme="minorHAnsi" w:hAnsiTheme="minorHAnsi" w:cstheme="minorHAnsi"/>
          <w:sz w:val="22"/>
          <w:szCs w:val="22"/>
        </w:rPr>
        <w:t>ABSTRACT</w:t>
      </w:r>
    </w:p>
    <w:p w14:paraId="635868AA" w14:textId="77777777" w:rsidR="002304AD" w:rsidRPr="00B6334D" w:rsidRDefault="002304AD" w:rsidP="00B1271E">
      <w:pPr>
        <w:pStyle w:val="Title"/>
        <w:spacing w:line="240" w:lineRule="auto"/>
        <w:rPr>
          <w:rStyle w:val="hps"/>
          <w:rFonts w:asciiTheme="minorHAnsi" w:hAnsiTheme="minorHAnsi" w:cstheme="minorHAnsi"/>
          <w:sz w:val="22"/>
          <w:szCs w:val="22"/>
          <w:lang w:val="en-US"/>
        </w:rPr>
      </w:pPr>
    </w:p>
    <w:p w14:paraId="0A041D01" w14:textId="6408C79F" w:rsidR="006A0763" w:rsidRPr="00B6334D" w:rsidRDefault="00CF4669" w:rsidP="00BC2A16">
      <w:pPr>
        <w:ind w:firstLine="360"/>
        <w:jc w:val="both"/>
        <w:rPr>
          <w:rFonts w:asciiTheme="minorHAnsi" w:hAnsiTheme="minorHAnsi" w:cstheme="minorHAnsi"/>
          <w:sz w:val="22"/>
          <w:szCs w:val="22"/>
        </w:rPr>
      </w:pPr>
      <w:r w:rsidRPr="00B6334D">
        <w:rPr>
          <w:rFonts w:asciiTheme="minorHAnsi" w:hAnsiTheme="minorHAnsi" w:cstheme="minorHAnsi"/>
          <w:sz w:val="22"/>
          <w:szCs w:val="22"/>
        </w:rPr>
        <w:t xml:space="preserve">Seedlings are a challenge for True Shallot Seeds (TSS). Prior to sowing, farmers frequently apply water, warm water, pesticides, or growth regulators. </w:t>
      </w:r>
      <w:proofErr w:type="spellStart"/>
      <w:r w:rsidRPr="00B6334D">
        <w:rPr>
          <w:rFonts w:asciiTheme="minorHAnsi" w:hAnsiTheme="minorHAnsi" w:cstheme="minorHAnsi"/>
          <w:sz w:val="22"/>
          <w:szCs w:val="22"/>
        </w:rPr>
        <w:t>Previcur</w:t>
      </w:r>
      <w:proofErr w:type="spellEnd"/>
      <w:r w:rsidRPr="00B6334D">
        <w:rPr>
          <w:rFonts w:asciiTheme="minorHAnsi" w:hAnsiTheme="minorHAnsi" w:cstheme="minorHAnsi"/>
          <w:sz w:val="22"/>
          <w:szCs w:val="22"/>
        </w:rPr>
        <w:t xml:space="preserve">-N is a fungicide used by farmers. The purpose of this study was to see how well </w:t>
      </w:r>
      <w:proofErr w:type="spellStart"/>
      <w:r w:rsidRPr="00B6334D">
        <w:rPr>
          <w:rFonts w:asciiTheme="minorHAnsi" w:hAnsiTheme="minorHAnsi" w:cstheme="minorHAnsi"/>
          <w:sz w:val="22"/>
          <w:szCs w:val="22"/>
        </w:rPr>
        <w:t>previcur</w:t>
      </w:r>
      <w:proofErr w:type="spellEnd"/>
      <w:r w:rsidRPr="00B6334D">
        <w:rPr>
          <w:rFonts w:asciiTheme="minorHAnsi" w:hAnsiTheme="minorHAnsi" w:cstheme="minorHAnsi"/>
          <w:sz w:val="22"/>
          <w:szCs w:val="22"/>
        </w:rPr>
        <w:t>-N behaved on True Shallot Seed (TSS) in the lab. With two factors and four replications, the experiment was conducted using a randomized block design. The first component is soaking period (1 hour, 2 hours, 3 hours</w:t>
      </w:r>
      <w:r w:rsidR="00400935" w:rsidRPr="00B6334D">
        <w:rPr>
          <w:rFonts w:asciiTheme="minorHAnsi" w:hAnsiTheme="minorHAnsi" w:cstheme="minorHAnsi"/>
          <w:sz w:val="22"/>
          <w:szCs w:val="22"/>
        </w:rPr>
        <w:t>, and 4 hours</w:t>
      </w:r>
      <w:r w:rsidRPr="00B6334D">
        <w:rPr>
          <w:rFonts w:asciiTheme="minorHAnsi" w:hAnsiTheme="minorHAnsi" w:cstheme="minorHAnsi"/>
          <w:sz w:val="22"/>
          <w:szCs w:val="22"/>
        </w:rPr>
        <w:t xml:space="preserve">), and the second factor is </w:t>
      </w:r>
      <w:proofErr w:type="spellStart"/>
      <w:r w:rsidRPr="00B6334D">
        <w:rPr>
          <w:rFonts w:asciiTheme="minorHAnsi" w:hAnsiTheme="minorHAnsi" w:cstheme="minorHAnsi"/>
          <w:sz w:val="22"/>
          <w:szCs w:val="22"/>
        </w:rPr>
        <w:t>Previcur</w:t>
      </w:r>
      <w:proofErr w:type="spellEnd"/>
      <w:r w:rsidRPr="00B6334D">
        <w:rPr>
          <w:rFonts w:asciiTheme="minorHAnsi" w:hAnsiTheme="minorHAnsi" w:cstheme="minorHAnsi"/>
          <w:sz w:val="22"/>
          <w:szCs w:val="22"/>
        </w:rPr>
        <w:t>-N doze (</w:t>
      </w:r>
      <w:r w:rsidR="000F4EAF" w:rsidRPr="00B6334D">
        <w:rPr>
          <w:rFonts w:asciiTheme="minorHAnsi" w:hAnsiTheme="minorHAnsi" w:cstheme="minorHAnsi"/>
          <w:sz w:val="22"/>
          <w:szCs w:val="22"/>
        </w:rPr>
        <w:t>0</w:t>
      </w:r>
      <w:r w:rsidR="000F4EAF" w:rsidRPr="00B6334D">
        <w:rPr>
          <w:rFonts w:asciiTheme="minorHAnsi" w:hAnsiTheme="minorHAnsi" w:cstheme="minorHAnsi"/>
          <w:color w:val="000000"/>
          <w:sz w:val="22"/>
          <w:szCs w:val="22"/>
        </w:rPr>
        <w:t xml:space="preserve"> ml L</w:t>
      </w:r>
      <w:r w:rsidR="000F4EAF" w:rsidRPr="00B6334D">
        <w:rPr>
          <w:rFonts w:asciiTheme="minorHAnsi" w:hAnsiTheme="minorHAnsi" w:cstheme="minorHAnsi"/>
          <w:color w:val="000000"/>
          <w:sz w:val="22"/>
          <w:szCs w:val="22"/>
          <w:vertAlign w:val="superscript"/>
        </w:rPr>
        <w:noBreakHyphen/>
        <w:t>1</w:t>
      </w:r>
      <w:r w:rsidR="000F4EAF" w:rsidRPr="00B6334D">
        <w:rPr>
          <w:rFonts w:asciiTheme="minorHAnsi" w:hAnsiTheme="minorHAnsi" w:cstheme="minorHAnsi"/>
          <w:sz w:val="22"/>
          <w:szCs w:val="22"/>
        </w:rPr>
        <w:t xml:space="preserve">, </w:t>
      </w:r>
      <w:r w:rsidRPr="00B6334D">
        <w:rPr>
          <w:rFonts w:asciiTheme="minorHAnsi" w:hAnsiTheme="minorHAnsi" w:cstheme="minorHAnsi"/>
          <w:sz w:val="22"/>
          <w:szCs w:val="22"/>
        </w:rPr>
        <w:t xml:space="preserve">0.5 </w:t>
      </w:r>
      <w:r w:rsidR="000F4EAF" w:rsidRPr="00B6334D">
        <w:rPr>
          <w:rFonts w:asciiTheme="minorHAnsi" w:hAnsiTheme="minorHAnsi" w:cstheme="minorHAnsi"/>
          <w:color w:val="000000"/>
          <w:sz w:val="22"/>
          <w:szCs w:val="22"/>
        </w:rPr>
        <w:t>ml L</w:t>
      </w:r>
      <w:r w:rsidR="000F4EAF" w:rsidRPr="00B6334D">
        <w:rPr>
          <w:rFonts w:asciiTheme="minorHAnsi" w:hAnsiTheme="minorHAnsi" w:cstheme="minorHAnsi"/>
          <w:color w:val="000000"/>
          <w:sz w:val="22"/>
          <w:szCs w:val="22"/>
          <w:vertAlign w:val="superscript"/>
        </w:rPr>
        <w:noBreakHyphen/>
        <w:t>1</w:t>
      </w:r>
      <w:r w:rsidRPr="00B6334D">
        <w:rPr>
          <w:rFonts w:asciiTheme="minorHAnsi" w:hAnsiTheme="minorHAnsi" w:cstheme="minorHAnsi"/>
          <w:sz w:val="22"/>
          <w:szCs w:val="22"/>
        </w:rPr>
        <w:t xml:space="preserve">, 1 </w:t>
      </w:r>
      <w:r w:rsidR="000F4EAF" w:rsidRPr="00B6334D">
        <w:rPr>
          <w:rFonts w:asciiTheme="minorHAnsi" w:hAnsiTheme="minorHAnsi" w:cstheme="minorHAnsi"/>
          <w:color w:val="000000"/>
          <w:sz w:val="22"/>
          <w:szCs w:val="22"/>
        </w:rPr>
        <w:t>ml L</w:t>
      </w:r>
      <w:r w:rsidR="000F4EAF" w:rsidRPr="00B6334D">
        <w:rPr>
          <w:rFonts w:asciiTheme="minorHAnsi" w:hAnsiTheme="minorHAnsi" w:cstheme="minorHAnsi"/>
          <w:color w:val="000000"/>
          <w:sz w:val="22"/>
          <w:szCs w:val="22"/>
          <w:vertAlign w:val="superscript"/>
        </w:rPr>
        <w:noBreakHyphen/>
        <w:t>1</w:t>
      </w:r>
      <w:r w:rsidRPr="00B6334D">
        <w:rPr>
          <w:rFonts w:asciiTheme="minorHAnsi" w:hAnsiTheme="minorHAnsi" w:cstheme="minorHAnsi"/>
          <w:sz w:val="22"/>
          <w:szCs w:val="22"/>
        </w:rPr>
        <w:t xml:space="preserve">, 1.5 </w:t>
      </w:r>
      <w:r w:rsidR="000F4EAF" w:rsidRPr="00B6334D">
        <w:rPr>
          <w:rFonts w:asciiTheme="minorHAnsi" w:hAnsiTheme="minorHAnsi" w:cstheme="minorHAnsi"/>
          <w:color w:val="000000"/>
          <w:sz w:val="22"/>
          <w:szCs w:val="22"/>
        </w:rPr>
        <w:t>ml L</w:t>
      </w:r>
      <w:r w:rsidR="000F4EAF" w:rsidRPr="00B6334D">
        <w:rPr>
          <w:rFonts w:asciiTheme="minorHAnsi" w:hAnsiTheme="minorHAnsi" w:cstheme="minorHAnsi"/>
          <w:color w:val="000000"/>
          <w:sz w:val="22"/>
          <w:szCs w:val="22"/>
          <w:vertAlign w:val="superscript"/>
        </w:rPr>
        <w:noBreakHyphen/>
        <w:t>1</w:t>
      </w:r>
      <w:r w:rsidRPr="00B6334D">
        <w:rPr>
          <w:rFonts w:asciiTheme="minorHAnsi" w:hAnsiTheme="minorHAnsi" w:cstheme="minorHAnsi"/>
          <w:sz w:val="22"/>
          <w:szCs w:val="22"/>
        </w:rPr>
        <w:t xml:space="preserve">) with control (non-soaking treatment). </w:t>
      </w:r>
      <w:r w:rsidR="00BC2A16" w:rsidRPr="00B6334D">
        <w:rPr>
          <w:rFonts w:asciiTheme="minorHAnsi" w:hAnsiTheme="minorHAnsi" w:cstheme="minorHAnsi"/>
          <w:sz w:val="22"/>
          <w:szCs w:val="22"/>
        </w:rPr>
        <w:t>Hypocotyl length, germination speed, seedling growth rate, germination percentage, ab</w:t>
      </w:r>
      <w:r w:rsidRPr="00B6334D">
        <w:rPr>
          <w:rFonts w:asciiTheme="minorHAnsi" w:hAnsiTheme="minorHAnsi" w:cstheme="minorHAnsi"/>
          <w:sz w:val="22"/>
          <w:szCs w:val="22"/>
        </w:rPr>
        <w:t xml:space="preserve">normal </w:t>
      </w:r>
      <w:r w:rsidR="00BC2A16" w:rsidRPr="00B6334D">
        <w:rPr>
          <w:rFonts w:asciiTheme="minorHAnsi" w:hAnsiTheme="minorHAnsi" w:cstheme="minorHAnsi"/>
          <w:sz w:val="22"/>
          <w:szCs w:val="22"/>
        </w:rPr>
        <w:t xml:space="preserve">seedling percentage, and dead seed percentage were all observed. The results indicate that, save from the 1 </w:t>
      </w:r>
      <w:r w:rsidR="000F4EAF" w:rsidRPr="00B6334D">
        <w:rPr>
          <w:rFonts w:asciiTheme="minorHAnsi" w:hAnsiTheme="minorHAnsi" w:cstheme="minorHAnsi"/>
          <w:color w:val="000000"/>
          <w:sz w:val="22"/>
          <w:szCs w:val="22"/>
        </w:rPr>
        <w:t>ml L</w:t>
      </w:r>
      <w:r w:rsidR="000F4EAF" w:rsidRPr="00B6334D">
        <w:rPr>
          <w:rFonts w:asciiTheme="minorHAnsi" w:hAnsiTheme="minorHAnsi" w:cstheme="minorHAnsi"/>
          <w:color w:val="000000"/>
          <w:sz w:val="22"/>
          <w:szCs w:val="22"/>
          <w:vertAlign w:val="superscript"/>
        </w:rPr>
        <w:noBreakHyphen/>
        <w:t>1</w:t>
      </w:r>
      <w:r w:rsidR="00BC2A16" w:rsidRPr="00B6334D">
        <w:rPr>
          <w:rFonts w:asciiTheme="minorHAnsi" w:hAnsiTheme="minorHAnsi" w:cstheme="minorHAnsi"/>
          <w:sz w:val="22"/>
          <w:szCs w:val="22"/>
        </w:rPr>
        <w:t xml:space="preserve">for 1 hour treatment, most </w:t>
      </w:r>
      <w:proofErr w:type="spellStart"/>
      <w:r w:rsidR="00BC2A16" w:rsidRPr="00B6334D">
        <w:rPr>
          <w:rFonts w:asciiTheme="minorHAnsi" w:hAnsiTheme="minorHAnsi" w:cstheme="minorHAnsi"/>
          <w:sz w:val="22"/>
          <w:szCs w:val="22"/>
        </w:rPr>
        <w:t>Previcur</w:t>
      </w:r>
      <w:proofErr w:type="spellEnd"/>
      <w:r w:rsidR="00BC2A16" w:rsidRPr="00B6334D">
        <w:rPr>
          <w:rFonts w:asciiTheme="minorHAnsi" w:hAnsiTheme="minorHAnsi" w:cstheme="minorHAnsi"/>
          <w:sz w:val="22"/>
          <w:szCs w:val="22"/>
        </w:rPr>
        <w:t>-N treatments lowered hypocotyl length, germination speed, and germination percentage.</w:t>
      </w:r>
      <w:r w:rsidR="00143269" w:rsidRPr="00B6334D">
        <w:rPr>
          <w:rFonts w:asciiTheme="minorHAnsi" w:hAnsiTheme="minorHAnsi" w:cstheme="minorHAnsi"/>
          <w:sz w:val="22"/>
          <w:szCs w:val="22"/>
        </w:rPr>
        <w:t xml:space="preserve"> </w:t>
      </w:r>
      <w:r w:rsidR="00143269" w:rsidRPr="00B6334D">
        <w:rPr>
          <w:rFonts w:asciiTheme="minorHAnsi" w:hAnsiTheme="minorHAnsi" w:cstheme="minorHAnsi"/>
          <w:color w:val="202124"/>
          <w:sz w:val="22"/>
          <w:szCs w:val="22"/>
          <w:shd w:val="clear" w:color="auto" w:fill="F8F9FA"/>
        </w:rPr>
        <w:t>Soaking water for 2 hours can increase the germination of TSS seeds</w:t>
      </w:r>
    </w:p>
    <w:p w14:paraId="3E4A91DE" w14:textId="70AD4E84" w:rsidR="00CF4669" w:rsidRPr="00B6334D" w:rsidRDefault="00CF4669" w:rsidP="00BC2A16">
      <w:pPr>
        <w:ind w:firstLine="360"/>
        <w:jc w:val="both"/>
        <w:rPr>
          <w:rStyle w:val="hps"/>
          <w:rFonts w:asciiTheme="minorHAnsi" w:hAnsiTheme="minorHAnsi" w:cstheme="minorHAnsi"/>
          <w:sz w:val="22"/>
          <w:szCs w:val="22"/>
        </w:rPr>
      </w:pPr>
    </w:p>
    <w:p w14:paraId="6D03BC5A" w14:textId="0EAFF720" w:rsidR="00CF4669" w:rsidRPr="00B6334D" w:rsidRDefault="00CF4669" w:rsidP="00CF4669">
      <w:pPr>
        <w:pStyle w:val="Title"/>
        <w:spacing w:line="240" w:lineRule="auto"/>
        <w:jc w:val="both"/>
        <w:rPr>
          <w:rStyle w:val="hps"/>
          <w:rFonts w:asciiTheme="minorHAnsi" w:hAnsiTheme="minorHAnsi" w:cstheme="minorHAnsi"/>
          <w:b w:val="0"/>
          <w:sz w:val="22"/>
          <w:szCs w:val="22"/>
          <w:lang w:val="en-US"/>
        </w:rPr>
      </w:pPr>
      <w:r w:rsidRPr="00B6334D">
        <w:rPr>
          <w:rStyle w:val="hps"/>
          <w:rFonts w:asciiTheme="minorHAnsi" w:hAnsiTheme="minorHAnsi" w:cstheme="minorHAnsi"/>
          <w:b w:val="0"/>
          <w:sz w:val="22"/>
          <w:szCs w:val="22"/>
        </w:rPr>
        <w:t>K</w:t>
      </w:r>
      <w:r w:rsidRPr="00B6334D">
        <w:rPr>
          <w:rStyle w:val="hps"/>
          <w:rFonts w:asciiTheme="minorHAnsi" w:hAnsiTheme="minorHAnsi" w:cstheme="minorHAnsi"/>
          <w:b w:val="0"/>
          <w:sz w:val="22"/>
          <w:szCs w:val="22"/>
          <w:lang w:val="en-US"/>
        </w:rPr>
        <w:t>eywords</w:t>
      </w:r>
      <w:r w:rsidRPr="00B6334D">
        <w:rPr>
          <w:rStyle w:val="hps"/>
          <w:rFonts w:asciiTheme="minorHAnsi" w:hAnsiTheme="minorHAnsi" w:cstheme="minorHAnsi"/>
          <w:b w:val="0"/>
          <w:sz w:val="22"/>
          <w:szCs w:val="22"/>
        </w:rPr>
        <w:t xml:space="preserve">: </w:t>
      </w:r>
      <w:r w:rsidRPr="00B6334D">
        <w:rPr>
          <w:rStyle w:val="hps"/>
          <w:rFonts w:asciiTheme="minorHAnsi" w:hAnsiTheme="minorHAnsi" w:cstheme="minorHAnsi"/>
          <w:b w:val="0"/>
          <w:sz w:val="22"/>
          <w:szCs w:val="22"/>
          <w:lang w:val="en-US"/>
        </w:rPr>
        <w:t>doze, germination</w:t>
      </w:r>
      <w:r w:rsidR="00F378A3" w:rsidRPr="00B6334D">
        <w:rPr>
          <w:rStyle w:val="hps"/>
          <w:rFonts w:asciiTheme="minorHAnsi" w:hAnsiTheme="minorHAnsi" w:cstheme="minorHAnsi"/>
          <w:b w:val="0"/>
          <w:sz w:val="22"/>
          <w:szCs w:val="22"/>
          <w:lang w:val="en-US"/>
        </w:rPr>
        <w:t>,</w:t>
      </w:r>
      <w:r w:rsidRPr="00B6334D">
        <w:rPr>
          <w:rStyle w:val="hps"/>
          <w:rFonts w:asciiTheme="minorHAnsi" w:hAnsiTheme="minorHAnsi" w:cstheme="minorHAnsi"/>
          <w:b w:val="0"/>
          <w:sz w:val="22"/>
          <w:szCs w:val="22"/>
          <w:lang w:val="en-US"/>
        </w:rPr>
        <w:t xml:space="preserve"> </w:t>
      </w:r>
      <w:r w:rsidR="00F378A3" w:rsidRPr="00B6334D">
        <w:rPr>
          <w:rStyle w:val="hps"/>
          <w:rFonts w:asciiTheme="minorHAnsi" w:hAnsiTheme="minorHAnsi" w:cstheme="minorHAnsi"/>
          <w:b w:val="0"/>
          <w:sz w:val="22"/>
          <w:szCs w:val="22"/>
          <w:lang w:val="en-US"/>
        </w:rPr>
        <w:t>hypocotyl, soaking</w:t>
      </w:r>
    </w:p>
    <w:p w14:paraId="775B3ECC" w14:textId="77777777" w:rsidR="002A5474" w:rsidRPr="00B6334D" w:rsidRDefault="002A5474" w:rsidP="002A5474">
      <w:pPr>
        <w:jc w:val="both"/>
        <w:rPr>
          <w:rStyle w:val="hps"/>
          <w:rFonts w:asciiTheme="minorHAnsi" w:hAnsiTheme="minorHAnsi" w:cstheme="minorHAnsi"/>
          <w:sz w:val="22"/>
          <w:szCs w:val="22"/>
        </w:rPr>
      </w:pPr>
    </w:p>
    <w:p w14:paraId="028521FB" w14:textId="77777777" w:rsidR="002A5474" w:rsidRPr="00B6334D" w:rsidRDefault="002A5474" w:rsidP="002A5474">
      <w:pPr>
        <w:jc w:val="both"/>
        <w:rPr>
          <w:rStyle w:val="hps"/>
          <w:rFonts w:asciiTheme="minorHAnsi" w:hAnsiTheme="minorHAnsi" w:cstheme="minorHAnsi"/>
          <w:sz w:val="22"/>
          <w:szCs w:val="22"/>
        </w:rPr>
      </w:pPr>
    </w:p>
    <w:p w14:paraId="58730F95" w14:textId="77777777" w:rsidR="002A5474" w:rsidRPr="00B6334D" w:rsidRDefault="002A5474" w:rsidP="002A5474">
      <w:pPr>
        <w:jc w:val="center"/>
        <w:rPr>
          <w:rFonts w:asciiTheme="minorHAnsi" w:hAnsiTheme="minorHAnsi" w:cstheme="minorHAnsi"/>
          <w:b/>
          <w:noProof/>
          <w:sz w:val="22"/>
          <w:szCs w:val="22"/>
          <w:lang w:val="id-ID"/>
        </w:rPr>
      </w:pPr>
      <w:r w:rsidRPr="00B6334D">
        <w:rPr>
          <w:rFonts w:asciiTheme="minorHAnsi" w:hAnsiTheme="minorHAnsi" w:cstheme="minorHAnsi"/>
          <w:b/>
          <w:sz w:val="22"/>
          <w:szCs w:val="22"/>
        </w:rPr>
        <w:t>PENDAHULUAN</w:t>
      </w:r>
    </w:p>
    <w:p w14:paraId="5129B652" w14:textId="77777777" w:rsidR="002A5474" w:rsidRPr="00B6334D" w:rsidRDefault="002A5474" w:rsidP="002A5474">
      <w:pPr>
        <w:pStyle w:val="Title"/>
        <w:spacing w:line="276" w:lineRule="auto"/>
        <w:rPr>
          <w:rFonts w:asciiTheme="minorHAnsi" w:hAnsiTheme="minorHAnsi" w:cstheme="minorHAnsi"/>
          <w:sz w:val="22"/>
          <w:szCs w:val="22"/>
          <w:lang w:val="en-US"/>
        </w:rPr>
      </w:pPr>
    </w:p>
    <w:p w14:paraId="5EB02B01" w14:textId="228762F6" w:rsidR="009729D0" w:rsidRPr="00B6334D" w:rsidRDefault="009729D0" w:rsidP="009729D0">
      <w:pPr>
        <w:shd w:val="clear" w:color="auto" w:fill="FCFCFC"/>
        <w:ind w:firstLine="270"/>
        <w:jc w:val="both"/>
        <w:rPr>
          <w:rFonts w:asciiTheme="minorHAnsi" w:hAnsiTheme="minorHAnsi" w:cstheme="minorHAnsi"/>
          <w:sz w:val="22"/>
          <w:szCs w:val="22"/>
        </w:rPr>
      </w:pPr>
      <w:proofErr w:type="spellStart"/>
      <w:r w:rsidRPr="00B6334D">
        <w:rPr>
          <w:rFonts w:asciiTheme="minorHAnsi" w:hAnsiTheme="minorHAnsi" w:cstheme="minorHAnsi"/>
          <w:sz w:val="22"/>
          <w:szCs w:val="22"/>
        </w:rPr>
        <w:t>Bawang</w:t>
      </w:r>
      <w:proofErr w:type="spellEnd"/>
      <w:r w:rsidRPr="00B6334D">
        <w:rPr>
          <w:rFonts w:asciiTheme="minorHAnsi" w:hAnsiTheme="minorHAnsi" w:cstheme="minorHAnsi"/>
          <w:sz w:val="22"/>
          <w:szCs w:val="22"/>
        </w:rPr>
        <w:t xml:space="preserve"> </w:t>
      </w:r>
      <w:proofErr w:type="spellStart"/>
      <w:r w:rsidRPr="00B6334D">
        <w:rPr>
          <w:rFonts w:asciiTheme="minorHAnsi" w:hAnsiTheme="minorHAnsi" w:cstheme="minorHAnsi"/>
          <w:sz w:val="22"/>
          <w:szCs w:val="22"/>
        </w:rPr>
        <w:t>merah</w:t>
      </w:r>
      <w:proofErr w:type="spellEnd"/>
      <w:r w:rsidRPr="00B6334D">
        <w:rPr>
          <w:rFonts w:asciiTheme="minorHAnsi" w:hAnsiTheme="minorHAnsi" w:cstheme="minorHAnsi"/>
          <w:sz w:val="22"/>
          <w:szCs w:val="22"/>
        </w:rPr>
        <w:t xml:space="preserve"> (</w:t>
      </w:r>
      <w:r w:rsidRPr="00B6334D">
        <w:rPr>
          <w:rFonts w:asciiTheme="minorHAnsi" w:hAnsiTheme="minorHAnsi" w:cstheme="minorHAnsi"/>
          <w:i/>
          <w:iCs/>
          <w:sz w:val="22"/>
          <w:szCs w:val="22"/>
        </w:rPr>
        <w:t>Allium ascalonicum</w:t>
      </w:r>
      <w:r w:rsidRPr="00B6334D">
        <w:rPr>
          <w:rFonts w:asciiTheme="minorHAnsi" w:hAnsiTheme="minorHAnsi" w:cstheme="minorHAnsi"/>
          <w:sz w:val="22"/>
          <w:szCs w:val="22"/>
        </w:rPr>
        <w:t xml:space="preserve"> L.) </w:t>
      </w:r>
      <w:proofErr w:type="spellStart"/>
      <w:r w:rsidR="00AE32A4" w:rsidRPr="00B6334D">
        <w:rPr>
          <w:rFonts w:asciiTheme="minorHAnsi" w:hAnsiTheme="minorHAnsi" w:cstheme="minorHAnsi"/>
          <w:sz w:val="22"/>
          <w:szCs w:val="22"/>
        </w:rPr>
        <w:t>adalah</w:t>
      </w:r>
      <w:proofErr w:type="spellEnd"/>
      <w:r w:rsidR="00AE32A4" w:rsidRPr="00B6334D">
        <w:rPr>
          <w:rFonts w:asciiTheme="minorHAnsi" w:hAnsiTheme="minorHAnsi" w:cstheme="minorHAnsi"/>
          <w:sz w:val="22"/>
          <w:szCs w:val="22"/>
        </w:rPr>
        <w:t xml:space="preserve"> </w:t>
      </w:r>
      <w:proofErr w:type="spellStart"/>
      <w:r w:rsidR="00AE32A4" w:rsidRPr="00B6334D">
        <w:rPr>
          <w:rFonts w:asciiTheme="minorHAnsi" w:hAnsiTheme="minorHAnsi" w:cstheme="minorHAnsi"/>
          <w:sz w:val="22"/>
          <w:szCs w:val="22"/>
        </w:rPr>
        <w:t>sayuran</w:t>
      </w:r>
      <w:proofErr w:type="spellEnd"/>
      <w:r w:rsidR="00AE32A4" w:rsidRPr="00B6334D">
        <w:rPr>
          <w:rFonts w:asciiTheme="minorHAnsi" w:hAnsiTheme="minorHAnsi" w:cstheme="minorHAnsi"/>
          <w:sz w:val="22"/>
          <w:szCs w:val="22"/>
        </w:rPr>
        <w:t xml:space="preserve"> </w:t>
      </w:r>
      <w:proofErr w:type="spellStart"/>
      <w:r w:rsidR="00AE32A4" w:rsidRPr="00B6334D">
        <w:rPr>
          <w:rFonts w:asciiTheme="minorHAnsi" w:hAnsiTheme="minorHAnsi" w:cstheme="minorHAnsi"/>
          <w:sz w:val="22"/>
          <w:szCs w:val="22"/>
        </w:rPr>
        <w:t>utama</w:t>
      </w:r>
      <w:proofErr w:type="spellEnd"/>
      <w:r w:rsidR="00AE32A4" w:rsidRPr="00B6334D">
        <w:rPr>
          <w:rFonts w:asciiTheme="minorHAnsi" w:hAnsiTheme="minorHAnsi" w:cstheme="minorHAnsi"/>
          <w:sz w:val="22"/>
          <w:szCs w:val="22"/>
        </w:rPr>
        <w:t xml:space="preserve"> Indonesia </w:t>
      </w:r>
      <w:proofErr w:type="spellStart"/>
      <w:r w:rsidR="00AE32A4" w:rsidRPr="00B6334D">
        <w:rPr>
          <w:rFonts w:asciiTheme="minorHAnsi" w:hAnsiTheme="minorHAnsi" w:cstheme="minorHAnsi"/>
          <w:sz w:val="22"/>
          <w:szCs w:val="22"/>
        </w:rPr>
        <w:t>karena</w:t>
      </w:r>
      <w:proofErr w:type="spellEnd"/>
      <w:r w:rsidR="00AE32A4" w:rsidRPr="00B6334D">
        <w:rPr>
          <w:rFonts w:asciiTheme="minorHAnsi" w:hAnsiTheme="minorHAnsi" w:cstheme="minorHAnsi"/>
          <w:sz w:val="22"/>
          <w:szCs w:val="22"/>
        </w:rPr>
        <w:t xml:space="preserve"> </w:t>
      </w:r>
      <w:proofErr w:type="spellStart"/>
      <w:r w:rsidR="00AE32A4" w:rsidRPr="00B6334D">
        <w:rPr>
          <w:rFonts w:asciiTheme="minorHAnsi" w:hAnsiTheme="minorHAnsi" w:cstheme="minorHAnsi"/>
          <w:sz w:val="22"/>
          <w:szCs w:val="22"/>
        </w:rPr>
        <w:t>banyak</w:t>
      </w:r>
      <w:proofErr w:type="spellEnd"/>
      <w:r w:rsidR="00AE32A4" w:rsidRPr="00B6334D">
        <w:rPr>
          <w:rFonts w:asciiTheme="minorHAnsi" w:hAnsiTheme="minorHAnsi" w:cstheme="minorHAnsi"/>
          <w:sz w:val="22"/>
          <w:szCs w:val="22"/>
        </w:rPr>
        <w:t xml:space="preserve"> </w:t>
      </w:r>
      <w:proofErr w:type="spellStart"/>
      <w:r w:rsidR="00AE32A4" w:rsidRPr="00B6334D">
        <w:rPr>
          <w:rFonts w:asciiTheme="minorHAnsi" w:hAnsiTheme="minorHAnsi" w:cstheme="minorHAnsi"/>
          <w:sz w:val="22"/>
          <w:szCs w:val="22"/>
        </w:rPr>
        <w:t>dikonsumsi</w:t>
      </w:r>
      <w:proofErr w:type="spellEnd"/>
      <w:r w:rsidR="00AE32A4" w:rsidRPr="00B6334D">
        <w:rPr>
          <w:rFonts w:asciiTheme="minorHAnsi" w:hAnsiTheme="minorHAnsi" w:cstheme="minorHAnsi"/>
          <w:sz w:val="22"/>
          <w:szCs w:val="22"/>
        </w:rPr>
        <w:t xml:space="preserve"> </w:t>
      </w:r>
      <w:proofErr w:type="spellStart"/>
      <w:r w:rsidR="00AE32A4" w:rsidRPr="00B6334D">
        <w:rPr>
          <w:rFonts w:asciiTheme="minorHAnsi" w:hAnsiTheme="minorHAnsi" w:cstheme="minorHAnsi"/>
          <w:sz w:val="22"/>
          <w:szCs w:val="22"/>
        </w:rPr>
        <w:t>sehari</w:t>
      </w:r>
      <w:r w:rsidR="00E828B0" w:rsidRPr="00B6334D">
        <w:rPr>
          <w:rFonts w:asciiTheme="minorHAnsi" w:hAnsiTheme="minorHAnsi" w:cstheme="minorHAnsi"/>
          <w:sz w:val="22"/>
          <w:szCs w:val="22"/>
        </w:rPr>
        <w:t>-</w:t>
      </w:r>
      <w:r w:rsidR="00AE32A4" w:rsidRPr="00B6334D">
        <w:rPr>
          <w:rFonts w:asciiTheme="minorHAnsi" w:hAnsiTheme="minorHAnsi" w:cstheme="minorHAnsi"/>
          <w:sz w:val="22"/>
          <w:szCs w:val="22"/>
        </w:rPr>
        <w:t>hari</w:t>
      </w:r>
      <w:proofErr w:type="spellEnd"/>
      <w:r w:rsidR="00AE32A4" w:rsidRPr="00B6334D">
        <w:rPr>
          <w:rFonts w:asciiTheme="minorHAnsi" w:hAnsiTheme="minorHAnsi" w:cstheme="minorHAnsi"/>
          <w:sz w:val="22"/>
          <w:szCs w:val="22"/>
        </w:rPr>
        <w:t xml:space="preserve"> oleh </w:t>
      </w:r>
      <w:proofErr w:type="spellStart"/>
      <w:r w:rsidR="00AE32A4" w:rsidRPr="00B6334D">
        <w:rPr>
          <w:rFonts w:asciiTheme="minorHAnsi" w:hAnsiTheme="minorHAnsi" w:cstheme="minorHAnsi"/>
          <w:sz w:val="22"/>
          <w:szCs w:val="22"/>
        </w:rPr>
        <w:t>masyarakat</w:t>
      </w:r>
      <w:proofErr w:type="spellEnd"/>
      <w:r w:rsidR="00AE32A4" w:rsidRPr="00B6334D">
        <w:rPr>
          <w:rFonts w:asciiTheme="minorHAnsi" w:hAnsiTheme="minorHAnsi" w:cstheme="minorHAnsi"/>
          <w:sz w:val="22"/>
          <w:szCs w:val="22"/>
        </w:rPr>
        <w:t xml:space="preserve"> Indonesia </w:t>
      </w:r>
      <w:proofErr w:type="spellStart"/>
      <w:r w:rsidR="00AE32A4" w:rsidRPr="00B6334D">
        <w:rPr>
          <w:rFonts w:asciiTheme="minorHAnsi" w:hAnsiTheme="minorHAnsi" w:cstheme="minorHAnsi"/>
          <w:sz w:val="22"/>
          <w:szCs w:val="22"/>
        </w:rPr>
        <w:t>sebagai</w:t>
      </w:r>
      <w:proofErr w:type="spellEnd"/>
      <w:r w:rsidR="00AE32A4" w:rsidRPr="00B6334D">
        <w:rPr>
          <w:rFonts w:asciiTheme="minorHAnsi" w:hAnsiTheme="minorHAnsi" w:cstheme="minorHAnsi"/>
          <w:sz w:val="22"/>
          <w:szCs w:val="22"/>
        </w:rPr>
        <w:t xml:space="preserve"> </w:t>
      </w:r>
      <w:proofErr w:type="spellStart"/>
      <w:r w:rsidR="00AE32A4" w:rsidRPr="00B6334D">
        <w:rPr>
          <w:rFonts w:asciiTheme="minorHAnsi" w:hAnsiTheme="minorHAnsi" w:cstheme="minorHAnsi"/>
          <w:sz w:val="22"/>
          <w:szCs w:val="22"/>
        </w:rPr>
        <w:t>bumbu</w:t>
      </w:r>
      <w:proofErr w:type="spellEnd"/>
      <w:r w:rsidR="00AE32A4" w:rsidRPr="00B6334D">
        <w:rPr>
          <w:rFonts w:asciiTheme="minorHAnsi" w:hAnsiTheme="minorHAnsi" w:cstheme="minorHAnsi"/>
          <w:sz w:val="22"/>
          <w:szCs w:val="22"/>
        </w:rPr>
        <w:t xml:space="preserve"> </w:t>
      </w:r>
      <w:proofErr w:type="spellStart"/>
      <w:r w:rsidR="00AE32A4" w:rsidRPr="00B6334D">
        <w:rPr>
          <w:rFonts w:asciiTheme="minorHAnsi" w:hAnsiTheme="minorHAnsi" w:cstheme="minorHAnsi"/>
          <w:sz w:val="22"/>
          <w:szCs w:val="22"/>
        </w:rPr>
        <w:lastRenderedPageBreak/>
        <w:t>masakan</w:t>
      </w:r>
      <w:proofErr w:type="spellEnd"/>
      <w:r w:rsidR="00AE32A4" w:rsidRPr="00B6334D">
        <w:rPr>
          <w:rFonts w:asciiTheme="minorHAnsi" w:hAnsiTheme="minorHAnsi" w:cstheme="minorHAnsi"/>
          <w:sz w:val="22"/>
          <w:szCs w:val="22"/>
        </w:rPr>
        <w:t xml:space="preserve">. </w:t>
      </w:r>
      <w:proofErr w:type="spellStart"/>
      <w:r w:rsidR="00AE32A4" w:rsidRPr="00B6334D">
        <w:rPr>
          <w:rFonts w:asciiTheme="minorHAnsi" w:hAnsiTheme="minorHAnsi" w:cstheme="minorHAnsi"/>
          <w:sz w:val="22"/>
          <w:szCs w:val="22"/>
        </w:rPr>
        <w:t>Dibandingkan</w:t>
      </w:r>
      <w:proofErr w:type="spellEnd"/>
      <w:r w:rsidR="00AE32A4" w:rsidRPr="00B6334D">
        <w:rPr>
          <w:rFonts w:asciiTheme="minorHAnsi" w:hAnsiTheme="minorHAnsi" w:cstheme="minorHAnsi"/>
          <w:sz w:val="22"/>
          <w:szCs w:val="22"/>
        </w:rPr>
        <w:t xml:space="preserve"> </w:t>
      </w:r>
      <w:proofErr w:type="spellStart"/>
      <w:r w:rsidR="00AE32A4" w:rsidRPr="00B6334D">
        <w:rPr>
          <w:rFonts w:asciiTheme="minorHAnsi" w:hAnsiTheme="minorHAnsi" w:cstheme="minorHAnsi"/>
          <w:sz w:val="22"/>
          <w:szCs w:val="22"/>
        </w:rPr>
        <w:t>dengan</w:t>
      </w:r>
      <w:proofErr w:type="spellEnd"/>
      <w:r w:rsidR="00AE32A4" w:rsidRPr="00B6334D">
        <w:rPr>
          <w:rFonts w:asciiTheme="minorHAnsi" w:hAnsiTheme="minorHAnsi" w:cstheme="minorHAnsi"/>
          <w:sz w:val="22"/>
          <w:szCs w:val="22"/>
        </w:rPr>
        <w:t xml:space="preserve"> </w:t>
      </w:r>
      <w:proofErr w:type="spellStart"/>
      <w:r w:rsidR="00AE32A4" w:rsidRPr="00B6334D">
        <w:rPr>
          <w:rFonts w:asciiTheme="minorHAnsi" w:hAnsiTheme="minorHAnsi" w:cstheme="minorHAnsi"/>
          <w:sz w:val="22"/>
          <w:szCs w:val="22"/>
        </w:rPr>
        <w:t>komoditas</w:t>
      </w:r>
      <w:proofErr w:type="spellEnd"/>
      <w:r w:rsidR="00AE32A4" w:rsidRPr="00B6334D">
        <w:rPr>
          <w:rFonts w:asciiTheme="minorHAnsi" w:hAnsiTheme="minorHAnsi" w:cstheme="minorHAnsi"/>
          <w:sz w:val="22"/>
          <w:szCs w:val="22"/>
        </w:rPr>
        <w:t xml:space="preserve"> </w:t>
      </w:r>
      <w:proofErr w:type="spellStart"/>
      <w:r w:rsidR="00AE32A4" w:rsidRPr="00B6334D">
        <w:rPr>
          <w:rFonts w:asciiTheme="minorHAnsi" w:hAnsiTheme="minorHAnsi" w:cstheme="minorHAnsi"/>
          <w:sz w:val="22"/>
          <w:szCs w:val="22"/>
        </w:rPr>
        <w:t>lain</w:t>
      </w:r>
      <w:proofErr w:type="spellEnd"/>
      <w:r w:rsidR="00AE32A4" w:rsidRPr="00B6334D">
        <w:rPr>
          <w:rFonts w:asciiTheme="minorHAnsi" w:hAnsiTheme="minorHAnsi" w:cstheme="minorHAnsi"/>
          <w:sz w:val="22"/>
          <w:szCs w:val="22"/>
        </w:rPr>
        <w:t xml:space="preserve">, </w:t>
      </w:r>
      <w:proofErr w:type="spellStart"/>
      <w:r w:rsidR="00AE32A4" w:rsidRPr="00B6334D">
        <w:rPr>
          <w:rFonts w:asciiTheme="minorHAnsi" w:hAnsiTheme="minorHAnsi" w:cstheme="minorHAnsi"/>
          <w:sz w:val="22"/>
          <w:szCs w:val="22"/>
        </w:rPr>
        <w:t>bawang</w:t>
      </w:r>
      <w:proofErr w:type="spellEnd"/>
      <w:r w:rsidR="00AE32A4" w:rsidRPr="00B6334D">
        <w:rPr>
          <w:rFonts w:asciiTheme="minorHAnsi" w:hAnsiTheme="minorHAnsi" w:cstheme="minorHAnsi"/>
          <w:sz w:val="22"/>
          <w:szCs w:val="22"/>
        </w:rPr>
        <w:t xml:space="preserve"> </w:t>
      </w:r>
      <w:proofErr w:type="spellStart"/>
      <w:r w:rsidR="00AE32A4" w:rsidRPr="00B6334D">
        <w:rPr>
          <w:rFonts w:asciiTheme="minorHAnsi" w:hAnsiTheme="minorHAnsi" w:cstheme="minorHAnsi"/>
          <w:sz w:val="22"/>
          <w:szCs w:val="22"/>
        </w:rPr>
        <w:t>merah</w:t>
      </w:r>
      <w:proofErr w:type="spellEnd"/>
      <w:r w:rsidR="008A06A3" w:rsidRPr="00B6334D">
        <w:rPr>
          <w:rFonts w:asciiTheme="minorHAnsi" w:hAnsiTheme="minorHAnsi" w:cstheme="minorHAnsi"/>
          <w:sz w:val="22"/>
          <w:szCs w:val="22"/>
        </w:rPr>
        <w:t xml:space="preserve"> </w:t>
      </w:r>
      <w:proofErr w:type="spellStart"/>
      <w:r w:rsidR="008A06A3" w:rsidRPr="00B6334D">
        <w:rPr>
          <w:rFonts w:asciiTheme="minorHAnsi" w:hAnsiTheme="minorHAnsi" w:cstheme="minorHAnsi"/>
          <w:sz w:val="22"/>
          <w:szCs w:val="22"/>
        </w:rPr>
        <w:t>unggul</w:t>
      </w:r>
      <w:proofErr w:type="spellEnd"/>
      <w:r w:rsidR="008A06A3" w:rsidRPr="00B6334D">
        <w:rPr>
          <w:rFonts w:asciiTheme="minorHAnsi" w:hAnsiTheme="minorHAnsi" w:cstheme="minorHAnsi"/>
          <w:sz w:val="22"/>
          <w:szCs w:val="22"/>
        </w:rPr>
        <w:t xml:space="preserve"> </w:t>
      </w:r>
      <w:proofErr w:type="spellStart"/>
      <w:r w:rsidR="008A06A3" w:rsidRPr="00B6334D">
        <w:rPr>
          <w:rFonts w:asciiTheme="minorHAnsi" w:hAnsiTheme="minorHAnsi" w:cstheme="minorHAnsi"/>
          <w:sz w:val="22"/>
          <w:szCs w:val="22"/>
        </w:rPr>
        <w:t>secara</w:t>
      </w:r>
      <w:proofErr w:type="spellEnd"/>
      <w:r w:rsidR="008A06A3" w:rsidRPr="00B6334D">
        <w:rPr>
          <w:rFonts w:asciiTheme="minorHAnsi" w:hAnsiTheme="minorHAnsi" w:cstheme="minorHAnsi"/>
          <w:sz w:val="22"/>
          <w:szCs w:val="22"/>
        </w:rPr>
        <w:t xml:space="preserve"> </w:t>
      </w:r>
      <w:proofErr w:type="spellStart"/>
      <w:r w:rsidR="008A06A3" w:rsidRPr="00B6334D">
        <w:rPr>
          <w:rFonts w:asciiTheme="minorHAnsi" w:hAnsiTheme="minorHAnsi" w:cstheme="minorHAnsi"/>
          <w:sz w:val="22"/>
          <w:szCs w:val="22"/>
        </w:rPr>
        <w:t>komparatif</w:t>
      </w:r>
      <w:proofErr w:type="spellEnd"/>
      <w:r w:rsidR="008A06A3" w:rsidRPr="00B6334D">
        <w:rPr>
          <w:rFonts w:asciiTheme="minorHAnsi" w:hAnsiTheme="minorHAnsi" w:cstheme="minorHAnsi"/>
          <w:sz w:val="22"/>
          <w:szCs w:val="22"/>
        </w:rPr>
        <w:t xml:space="preserve"> </w:t>
      </w:r>
      <w:r w:rsidRPr="00B6334D">
        <w:rPr>
          <w:rFonts w:asciiTheme="minorHAnsi" w:hAnsiTheme="minorHAnsi" w:cstheme="minorHAnsi"/>
          <w:sz w:val="22"/>
          <w:szCs w:val="22"/>
        </w:rPr>
        <w:fldChar w:fldCharType="begin" w:fldLock="1"/>
      </w:r>
      <w:r w:rsidR="00E21EC2" w:rsidRPr="00B6334D">
        <w:rPr>
          <w:rFonts w:asciiTheme="minorHAnsi" w:hAnsiTheme="minorHAnsi" w:cstheme="minorHAnsi"/>
          <w:sz w:val="22"/>
          <w:szCs w:val="22"/>
        </w:rPr>
        <w:instrText>ADDIN CSL_CITATION {"citationItems":[{"id":"ITEM-1","itemData":{"ISSN":"0852-1743","abstract":"Shallot is an important vegetable commodity for most Indonesian people. Shallots production is not yet able to supply the domestic consumption, and some is still met through imports. The challenge to produce shallots will be more complex, such as: the desire of consumers to high-quality products and environmentally friendly, as well as competition with similar products in the era of free trade. Based on these reasons, research has been done and the purpose of this study was to analyze the factors affecting shallots production, measuring the level of technical efficiency and economical efficiency. The study was conducted in Nganjuk District by taking 179 respondents from four sub districts. Interviews were conducted in October and November 2013, planting shallots April unti August 2013. Methods of analysis using the stochastic frontier production function to look at the effect of inputs on shallots production, followed by the analysis of technical efficiency (TE), allocative efficiency (AE) and economical efficiency (EE), and the final analysis of competitiveness using the Policy Analysis Matrix (PAM). The independent variable inputs consist of land (X1), seeds (X2), NPK fertilizer (X3), organic fertilizer (X4), labor (X5) and pesticides (X6). The analysis showed all independent variables significantly affected shallots production, where the value of the elasticity of the independent variable X2 is the highest, amounting to 0.2822. The analysis also obtained an average value of TE is equal to 0.808 means farmers are efficient, although there are farmers who are still not efficient. Although TE has been achieved, but is economically inefficient, because the average value of EE only 0.509. From PAM results it can be seen that farming shallots in this study has a competitive advantage but do not yet have a comparative advantage.","author":[{"dropping-particle":"","family":"Waryanto","given":"Budi","non-dropping-particle":"","parse-names":false,"suffix":""}],"container-title":"Informatika Pertanian","id":"ITEM-1","issue":"2","issued":{"date-parts":[["2014"]]},"page":"147-158","title":"Analisis efisiensi teknis, efisiensi ekonomis dan daya saing pada usahatani bawang merah di Kabupaten Nganjuk-Jawa Timur: Suatu pendekatan ekonometrik dan Pam","type":"article-journal","volume":"23"},"uris":["http://www.mendeley.com/documents/?uuid=e40633da-1406-45d6-9618-e14bea12f406"]}],"mendeley":{"formattedCitation":"(Waryanto, 2014)","plainTextFormattedCitation":"(Waryanto, 2014)","previouslyFormattedCitation":"(Waryanto, 2014)"},"properties":{"noteIndex":0},"schema":"https://github.com/citation-style-language/schema/raw/master/csl-citation.json"}</w:instrText>
      </w:r>
      <w:r w:rsidRPr="00B6334D">
        <w:rPr>
          <w:rFonts w:asciiTheme="minorHAnsi" w:hAnsiTheme="minorHAnsi" w:cstheme="minorHAnsi"/>
          <w:sz w:val="22"/>
          <w:szCs w:val="22"/>
        </w:rPr>
        <w:fldChar w:fldCharType="separate"/>
      </w:r>
      <w:r w:rsidR="00AE384A" w:rsidRPr="00B6334D">
        <w:rPr>
          <w:rFonts w:asciiTheme="minorHAnsi" w:hAnsiTheme="minorHAnsi" w:cstheme="minorHAnsi"/>
          <w:noProof/>
          <w:sz w:val="22"/>
          <w:szCs w:val="22"/>
        </w:rPr>
        <w:t>(Waryanto, 2014)</w:t>
      </w:r>
      <w:r w:rsidRPr="00B6334D">
        <w:rPr>
          <w:rFonts w:asciiTheme="minorHAnsi" w:hAnsiTheme="minorHAnsi" w:cstheme="minorHAnsi"/>
          <w:sz w:val="22"/>
          <w:szCs w:val="22"/>
        </w:rPr>
        <w:fldChar w:fldCharType="end"/>
      </w:r>
      <w:r w:rsidR="008A06A3" w:rsidRPr="00B6334D">
        <w:rPr>
          <w:rFonts w:asciiTheme="minorHAnsi" w:hAnsiTheme="minorHAnsi" w:cstheme="minorHAnsi"/>
          <w:sz w:val="22"/>
          <w:szCs w:val="22"/>
        </w:rPr>
        <w:t xml:space="preserve">. Hal </w:t>
      </w:r>
      <w:proofErr w:type="spellStart"/>
      <w:r w:rsidR="008A06A3" w:rsidRPr="00B6334D">
        <w:rPr>
          <w:rFonts w:asciiTheme="minorHAnsi" w:hAnsiTheme="minorHAnsi" w:cstheme="minorHAnsi"/>
          <w:sz w:val="22"/>
          <w:szCs w:val="22"/>
        </w:rPr>
        <w:t>ini</w:t>
      </w:r>
      <w:proofErr w:type="spellEnd"/>
      <w:r w:rsidR="008A06A3" w:rsidRPr="00B6334D">
        <w:rPr>
          <w:rFonts w:asciiTheme="minorHAnsi" w:hAnsiTheme="minorHAnsi" w:cstheme="minorHAnsi"/>
          <w:sz w:val="22"/>
          <w:szCs w:val="22"/>
        </w:rPr>
        <w:t xml:space="preserve"> </w:t>
      </w:r>
      <w:proofErr w:type="spellStart"/>
      <w:r w:rsidR="008A06A3" w:rsidRPr="00B6334D">
        <w:rPr>
          <w:rFonts w:asciiTheme="minorHAnsi" w:hAnsiTheme="minorHAnsi" w:cstheme="minorHAnsi"/>
          <w:sz w:val="22"/>
          <w:szCs w:val="22"/>
        </w:rPr>
        <w:t>dikarenakan</w:t>
      </w:r>
      <w:proofErr w:type="spellEnd"/>
      <w:r w:rsidR="008A06A3" w:rsidRPr="00B6334D">
        <w:rPr>
          <w:rFonts w:asciiTheme="minorHAnsi" w:hAnsiTheme="minorHAnsi" w:cstheme="minorHAnsi"/>
          <w:sz w:val="22"/>
          <w:szCs w:val="22"/>
        </w:rPr>
        <w:t xml:space="preserve"> </w:t>
      </w:r>
      <w:proofErr w:type="spellStart"/>
      <w:r w:rsidR="008A06A3" w:rsidRPr="00B6334D">
        <w:rPr>
          <w:rFonts w:asciiTheme="minorHAnsi" w:hAnsiTheme="minorHAnsi" w:cstheme="minorHAnsi"/>
          <w:sz w:val="22"/>
          <w:szCs w:val="22"/>
        </w:rPr>
        <w:t>petani</w:t>
      </w:r>
      <w:proofErr w:type="spellEnd"/>
      <w:r w:rsidR="008A06A3" w:rsidRPr="00B6334D">
        <w:rPr>
          <w:rFonts w:asciiTheme="minorHAnsi" w:hAnsiTheme="minorHAnsi" w:cstheme="minorHAnsi"/>
          <w:sz w:val="22"/>
          <w:szCs w:val="22"/>
        </w:rPr>
        <w:t xml:space="preserve"> </w:t>
      </w:r>
      <w:proofErr w:type="spellStart"/>
      <w:r w:rsidR="008A06A3" w:rsidRPr="00B6334D">
        <w:rPr>
          <w:rFonts w:asciiTheme="minorHAnsi" w:hAnsiTheme="minorHAnsi" w:cstheme="minorHAnsi"/>
          <w:sz w:val="22"/>
          <w:szCs w:val="22"/>
        </w:rPr>
        <w:t>akan</w:t>
      </w:r>
      <w:proofErr w:type="spellEnd"/>
      <w:r w:rsidR="008A06A3" w:rsidRPr="00B6334D">
        <w:rPr>
          <w:rFonts w:asciiTheme="minorHAnsi" w:hAnsiTheme="minorHAnsi" w:cstheme="minorHAnsi"/>
          <w:sz w:val="22"/>
          <w:szCs w:val="22"/>
        </w:rPr>
        <w:t xml:space="preserve"> </w:t>
      </w:r>
      <w:proofErr w:type="spellStart"/>
      <w:r w:rsidRPr="00B6334D">
        <w:rPr>
          <w:rFonts w:asciiTheme="minorHAnsi" w:hAnsiTheme="minorHAnsi" w:cstheme="minorHAnsi"/>
          <w:sz w:val="22"/>
          <w:szCs w:val="22"/>
        </w:rPr>
        <w:t>lebih</w:t>
      </w:r>
      <w:proofErr w:type="spellEnd"/>
      <w:r w:rsidRPr="00B6334D">
        <w:rPr>
          <w:rFonts w:asciiTheme="minorHAnsi" w:hAnsiTheme="minorHAnsi" w:cstheme="minorHAnsi"/>
          <w:sz w:val="22"/>
          <w:szCs w:val="22"/>
        </w:rPr>
        <w:t xml:space="preserve"> </w:t>
      </w:r>
      <w:proofErr w:type="spellStart"/>
      <w:r w:rsidRPr="00B6334D">
        <w:rPr>
          <w:rFonts w:asciiTheme="minorHAnsi" w:hAnsiTheme="minorHAnsi" w:cstheme="minorHAnsi"/>
          <w:sz w:val="22"/>
          <w:szCs w:val="22"/>
        </w:rPr>
        <w:t>memilih</w:t>
      </w:r>
      <w:proofErr w:type="spellEnd"/>
      <w:r w:rsidRPr="00B6334D">
        <w:rPr>
          <w:rFonts w:asciiTheme="minorHAnsi" w:hAnsiTheme="minorHAnsi" w:cstheme="minorHAnsi"/>
          <w:sz w:val="22"/>
          <w:szCs w:val="22"/>
        </w:rPr>
        <w:t xml:space="preserve"> </w:t>
      </w:r>
      <w:proofErr w:type="spellStart"/>
      <w:r w:rsidRPr="00B6334D">
        <w:rPr>
          <w:rFonts w:asciiTheme="minorHAnsi" w:hAnsiTheme="minorHAnsi" w:cstheme="minorHAnsi"/>
          <w:sz w:val="22"/>
          <w:szCs w:val="22"/>
        </w:rPr>
        <w:t>menanam</w:t>
      </w:r>
      <w:proofErr w:type="spellEnd"/>
      <w:r w:rsidRPr="00B6334D">
        <w:rPr>
          <w:rFonts w:asciiTheme="minorHAnsi" w:hAnsiTheme="minorHAnsi" w:cstheme="minorHAnsi"/>
          <w:sz w:val="22"/>
          <w:szCs w:val="22"/>
        </w:rPr>
        <w:t xml:space="preserve"> </w:t>
      </w:r>
      <w:proofErr w:type="spellStart"/>
      <w:r w:rsidRPr="00B6334D">
        <w:rPr>
          <w:rFonts w:asciiTheme="minorHAnsi" w:hAnsiTheme="minorHAnsi" w:cstheme="minorHAnsi"/>
          <w:sz w:val="22"/>
          <w:szCs w:val="22"/>
        </w:rPr>
        <w:t>bawang</w:t>
      </w:r>
      <w:proofErr w:type="spellEnd"/>
      <w:r w:rsidRPr="00B6334D">
        <w:rPr>
          <w:rFonts w:asciiTheme="minorHAnsi" w:hAnsiTheme="minorHAnsi" w:cstheme="minorHAnsi"/>
          <w:sz w:val="22"/>
          <w:szCs w:val="22"/>
        </w:rPr>
        <w:t xml:space="preserve"> </w:t>
      </w:r>
      <w:proofErr w:type="spellStart"/>
      <w:r w:rsidRPr="00B6334D">
        <w:rPr>
          <w:rFonts w:asciiTheme="minorHAnsi" w:hAnsiTheme="minorHAnsi" w:cstheme="minorHAnsi"/>
          <w:sz w:val="22"/>
          <w:szCs w:val="22"/>
        </w:rPr>
        <w:t>merah</w:t>
      </w:r>
      <w:proofErr w:type="spellEnd"/>
      <w:r w:rsidRPr="00B6334D">
        <w:rPr>
          <w:rFonts w:asciiTheme="minorHAnsi" w:hAnsiTheme="minorHAnsi" w:cstheme="minorHAnsi"/>
          <w:sz w:val="22"/>
          <w:szCs w:val="22"/>
        </w:rPr>
        <w:t xml:space="preserve"> </w:t>
      </w:r>
      <w:proofErr w:type="spellStart"/>
      <w:r w:rsidRPr="00B6334D">
        <w:rPr>
          <w:rFonts w:asciiTheme="minorHAnsi" w:hAnsiTheme="minorHAnsi" w:cstheme="minorHAnsi"/>
          <w:sz w:val="22"/>
          <w:szCs w:val="22"/>
        </w:rPr>
        <w:t>dibandingkan</w:t>
      </w:r>
      <w:proofErr w:type="spellEnd"/>
      <w:r w:rsidRPr="00B6334D">
        <w:rPr>
          <w:rFonts w:asciiTheme="minorHAnsi" w:hAnsiTheme="minorHAnsi" w:cstheme="minorHAnsi"/>
          <w:sz w:val="22"/>
          <w:szCs w:val="22"/>
        </w:rPr>
        <w:t xml:space="preserve"> </w:t>
      </w:r>
      <w:proofErr w:type="spellStart"/>
      <w:r w:rsidRPr="00B6334D">
        <w:rPr>
          <w:rFonts w:asciiTheme="minorHAnsi" w:hAnsiTheme="minorHAnsi" w:cstheme="minorHAnsi"/>
          <w:sz w:val="22"/>
          <w:szCs w:val="22"/>
        </w:rPr>
        <w:t>tanaman</w:t>
      </w:r>
      <w:proofErr w:type="spellEnd"/>
      <w:r w:rsidRPr="00B6334D">
        <w:rPr>
          <w:rFonts w:asciiTheme="minorHAnsi" w:hAnsiTheme="minorHAnsi" w:cstheme="minorHAnsi"/>
          <w:sz w:val="22"/>
          <w:szCs w:val="22"/>
        </w:rPr>
        <w:t xml:space="preserve"> </w:t>
      </w:r>
      <w:proofErr w:type="spellStart"/>
      <w:r w:rsidRPr="00B6334D">
        <w:rPr>
          <w:rFonts w:asciiTheme="minorHAnsi" w:hAnsiTheme="minorHAnsi" w:cstheme="minorHAnsi"/>
          <w:sz w:val="22"/>
          <w:szCs w:val="22"/>
        </w:rPr>
        <w:t>lain</w:t>
      </w:r>
      <w:proofErr w:type="spellEnd"/>
      <w:r w:rsidRPr="00B6334D">
        <w:rPr>
          <w:rFonts w:asciiTheme="minorHAnsi" w:hAnsiTheme="minorHAnsi" w:cstheme="minorHAnsi"/>
          <w:sz w:val="22"/>
          <w:szCs w:val="22"/>
        </w:rPr>
        <w:t xml:space="preserve">. </w:t>
      </w:r>
      <w:proofErr w:type="spellStart"/>
      <w:r w:rsidR="008A06A3" w:rsidRPr="00B6334D">
        <w:rPr>
          <w:rFonts w:asciiTheme="minorHAnsi" w:hAnsiTheme="minorHAnsi" w:cstheme="minorHAnsi"/>
          <w:sz w:val="22"/>
          <w:szCs w:val="22"/>
        </w:rPr>
        <w:t>Produksi</w:t>
      </w:r>
      <w:proofErr w:type="spellEnd"/>
      <w:r w:rsidR="008A06A3" w:rsidRPr="00B6334D">
        <w:rPr>
          <w:rFonts w:asciiTheme="minorHAnsi" w:hAnsiTheme="minorHAnsi" w:cstheme="minorHAnsi"/>
          <w:sz w:val="22"/>
          <w:szCs w:val="22"/>
        </w:rPr>
        <w:t xml:space="preserve"> </w:t>
      </w:r>
      <w:proofErr w:type="spellStart"/>
      <w:r w:rsidRPr="00B6334D">
        <w:rPr>
          <w:rFonts w:asciiTheme="minorHAnsi" w:hAnsiTheme="minorHAnsi" w:cstheme="minorHAnsi"/>
          <w:sz w:val="22"/>
          <w:szCs w:val="22"/>
        </w:rPr>
        <w:t>bawang</w:t>
      </w:r>
      <w:proofErr w:type="spellEnd"/>
      <w:r w:rsidRPr="00B6334D">
        <w:rPr>
          <w:rFonts w:asciiTheme="minorHAnsi" w:hAnsiTheme="minorHAnsi" w:cstheme="minorHAnsi"/>
          <w:sz w:val="22"/>
          <w:szCs w:val="22"/>
        </w:rPr>
        <w:t xml:space="preserve"> </w:t>
      </w:r>
      <w:proofErr w:type="spellStart"/>
      <w:r w:rsidRPr="00B6334D">
        <w:rPr>
          <w:rFonts w:asciiTheme="minorHAnsi" w:hAnsiTheme="minorHAnsi" w:cstheme="minorHAnsi"/>
          <w:sz w:val="22"/>
          <w:szCs w:val="22"/>
        </w:rPr>
        <w:t>merah</w:t>
      </w:r>
      <w:proofErr w:type="spellEnd"/>
      <w:r w:rsidRPr="00B6334D">
        <w:rPr>
          <w:rFonts w:asciiTheme="minorHAnsi" w:hAnsiTheme="minorHAnsi" w:cstheme="minorHAnsi"/>
          <w:sz w:val="22"/>
          <w:szCs w:val="22"/>
        </w:rPr>
        <w:t xml:space="preserve"> Indonesia </w:t>
      </w:r>
      <w:proofErr w:type="spellStart"/>
      <w:r w:rsidRPr="00B6334D">
        <w:rPr>
          <w:rFonts w:asciiTheme="minorHAnsi" w:hAnsiTheme="minorHAnsi" w:cstheme="minorHAnsi"/>
          <w:sz w:val="22"/>
          <w:szCs w:val="22"/>
        </w:rPr>
        <w:t>meningkat</w:t>
      </w:r>
      <w:proofErr w:type="spellEnd"/>
      <w:r w:rsidRPr="00B6334D">
        <w:rPr>
          <w:rFonts w:asciiTheme="minorHAnsi" w:hAnsiTheme="minorHAnsi" w:cstheme="minorHAnsi"/>
          <w:sz w:val="22"/>
          <w:szCs w:val="22"/>
        </w:rPr>
        <w:t xml:space="preserve"> 15% </w:t>
      </w:r>
      <w:r w:rsidR="008A06A3" w:rsidRPr="00B6334D">
        <w:rPr>
          <w:rFonts w:asciiTheme="minorHAnsi" w:hAnsiTheme="minorHAnsi" w:cstheme="minorHAnsi"/>
          <w:sz w:val="22"/>
          <w:szCs w:val="22"/>
        </w:rPr>
        <w:t xml:space="preserve">di </w:t>
      </w:r>
      <w:proofErr w:type="spellStart"/>
      <w:r w:rsidR="008A06A3" w:rsidRPr="00B6334D">
        <w:rPr>
          <w:rFonts w:asciiTheme="minorHAnsi" w:hAnsiTheme="minorHAnsi" w:cstheme="minorHAnsi"/>
          <w:sz w:val="22"/>
          <w:szCs w:val="22"/>
        </w:rPr>
        <w:t>tahun</w:t>
      </w:r>
      <w:proofErr w:type="spellEnd"/>
      <w:r w:rsidR="008A06A3" w:rsidRPr="00B6334D">
        <w:rPr>
          <w:rFonts w:asciiTheme="minorHAnsi" w:hAnsiTheme="minorHAnsi" w:cstheme="minorHAnsi"/>
          <w:sz w:val="22"/>
          <w:szCs w:val="22"/>
        </w:rPr>
        <w:t xml:space="preserve"> 2020 </w:t>
      </w:r>
      <w:r w:rsidRPr="00B6334D">
        <w:rPr>
          <w:rFonts w:asciiTheme="minorHAnsi" w:hAnsiTheme="minorHAnsi" w:cstheme="minorHAnsi"/>
          <w:sz w:val="22"/>
          <w:szCs w:val="22"/>
        </w:rPr>
        <w:t xml:space="preserve"> </w:t>
      </w:r>
      <w:r w:rsidRPr="00B6334D">
        <w:rPr>
          <w:rFonts w:asciiTheme="minorHAnsi" w:hAnsiTheme="minorHAnsi" w:cstheme="minorHAnsi"/>
          <w:sz w:val="22"/>
          <w:szCs w:val="22"/>
        </w:rPr>
        <w:fldChar w:fldCharType="begin" w:fldLock="1"/>
      </w:r>
      <w:r w:rsidR="00AE384A" w:rsidRPr="00B6334D">
        <w:rPr>
          <w:rFonts w:asciiTheme="minorHAnsi" w:hAnsiTheme="minorHAnsi" w:cstheme="minorHAnsi"/>
          <w:sz w:val="22"/>
          <w:szCs w:val="22"/>
        </w:rPr>
        <w:instrText>ADDIN CSL_CITATION {"citationItems":[{"id":"ITEM-1","itemData":{"author":[{"dropping-particle":"","family":"BPS","given":"","non-dropping-particle":"","parse-names":false,"suffix":""}],"container-title":"bps.go.id","id":"ITEM-1","issued":{"date-parts":[["2021"]]},"title":"Produksi Tanaman Hortikultura Bawang Merah","type":"webpage"},"uris":["http://www.mendeley.com/documents/?uuid=c0bbac5d-ded0-49af-8dc5-7ef40f375567"]}],"mendeley":{"formattedCitation":"(BPS, 2021)","plainTextFormattedCitation":"(BPS, 2021)","previouslyFormattedCitation":"(BPS, 2021)"},"properties":{"noteIndex":0},"schema":"https://github.com/citation-style-language/schema/raw/master/csl-citation.json"}</w:instrText>
      </w:r>
      <w:r w:rsidRPr="00B6334D">
        <w:rPr>
          <w:rFonts w:asciiTheme="minorHAnsi" w:hAnsiTheme="minorHAnsi" w:cstheme="minorHAnsi"/>
          <w:sz w:val="22"/>
          <w:szCs w:val="22"/>
        </w:rPr>
        <w:fldChar w:fldCharType="separate"/>
      </w:r>
      <w:r w:rsidR="00AE384A" w:rsidRPr="00B6334D">
        <w:rPr>
          <w:rFonts w:asciiTheme="minorHAnsi" w:hAnsiTheme="minorHAnsi" w:cstheme="minorHAnsi"/>
          <w:noProof/>
          <w:sz w:val="22"/>
          <w:szCs w:val="22"/>
        </w:rPr>
        <w:t>(BPS, 2021)</w:t>
      </w:r>
      <w:r w:rsidRPr="00B6334D">
        <w:rPr>
          <w:rFonts w:asciiTheme="minorHAnsi" w:hAnsiTheme="minorHAnsi" w:cstheme="minorHAnsi"/>
          <w:sz w:val="22"/>
          <w:szCs w:val="22"/>
        </w:rPr>
        <w:fldChar w:fldCharType="end"/>
      </w:r>
      <w:r w:rsidRPr="00B6334D">
        <w:rPr>
          <w:rFonts w:asciiTheme="minorHAnsi" w:hAnsiTheme="minorHAnsi" w:cstheme="minorHAnsi"/>
          <w:sz w:val="22"/>
          <w:szCs w:val="22"/>
        </w:rPr>
        <w:t xml:space="preserve">. </w:t>
      </w:r>
      <w:proofErr w:type="spellStart"/>
      <w:r w:rsidR="008A06A3" w:rsidRPr="00B6334D">
        <w:rPr>
          <w:rFonts w:asciiTheme="minorHAnsi" w:hAnsiTheme="minorHAnsi" w:cstheme="minorHAnsi"/>
          <w:sz w:val="22"/>
          <w:szCs w:val="22"/>
        </w:rPr>
        <w:t>Peningkatan</w:t>
      </w:r>
      <w:proofErr w:type="spellEnd"/>
      <w:r w:rsidR="008A06A3" w:rsidRPr="00B6334D">
        <w:rPr>
          <w:rFonts w:asciiTheme="minorHAnsi" w:hAnsiTheme="minorHAnsi" w:cstheme="minorHAnsi"/>
          <w:sz w:val="22"/>
          <w:szCs w:val="22"/>
        </w:rPr>
        <w:t xml:space="preserve"> </w:t>
      </w:r>
      <w:proofErr w:type="spellStart"/>
      <w:r w:rsidR="008A06A3" w:rsidRPr="00B6334D">
        <w:rPr>
          <w:rFonts w:asciiTheme="minorHAnsi" w:hAnsiTheme="minorHAnsi" w:cstheme="minorHAnsi"/>
          <w:sz w:val="22"/>
          <w:szCs w:val="22"/>
        </w:rPr>
        <w:t>produksi</w:t>
      </w:r>
      <w:proofErr w:type="spellEnd"/>
      <w:r w:rsidR="008A06A3" w:rsidRPr="00B6334D">
        <w:rPr>
          <w:rFonts w:asciiTheme="minorHAnsi" w:hAnsiTheme="minorHAnsi" w:cstheme="minorHAnsi"/>
          <w:sz w:val="22"/>
          <w:szCs w:val="22"/>
        </w:rPr>
        <w:t xml:space="preserve"> </w:t>
      </w:r>
      <w:proofErr w:type="spellStart"/>
      <w:r w:rsidR="008A06A3" w:rsidRPr="00B6334D">
        <w:rPr>
          <w:rFonts w:asciiTheme="minorHAnsi" w:hAnsiTheme="minorHAnsi" w:cstheme="minorHAnsi"/>
          <w:sz w:val="22"/>
          <w:szCs w:val="22"/>
        </w:rPr>
        <w:t>ini</w:t>
      </w:r>
      <w:proofErr w:type="spellEnd"/>
      <w:r w:rsidR="008A06A3" w:rsidRPr="00B6334D">
        <w:rPr>
          <w:rFonts w:asciiTheme="minorHAnsi" w:hAnsiTheme="minorHAnsi" w:cstheme="minorHAnsi"/>
          <w:sz w:val="22"/>
          <w:szCs w:val="22"/>
        </w:rPr>
        <w:t xml:space="preserve"> </w:t>
      </w:r>
      <w:proofErr w:type="spellStart"/>
      <w:r w:rsidR="008A06A3" w:rsidRPr="00B6334D">
        <w:rPr>
          <w:rFonts w:asciiTheme="minorHAnsi" w:hAnsiTheme="minorHAnsi" w:cstheme="minorHAnsi"/>
          <w:sz w:val="22"/>
          <w:szCs w:val="22"/>
        </w:rPr>
        <w:t>tentunya</w:t>
      </w:r>
      <w:proofErr w:type="spellEnd"/>
      <w:r w:rsidR="008A06A3" w:rsidRPr="00B6334D">
        <w:rPr>
          <w:rFonts w:asciiTheme="minorHAnsi" w:hAnsiTheme="minorHAnsi" w:cstheme="minorHAnsi"/>
          <w:sz w:val="22"/>
          <w:szCs w:val="22"/>
        </w:rPr>
        <w:t xml:space="preserve"> </w:t>
      </w:r>
      <w:proofErr w:type="spellStart"/>
      <w:r w:rsidR="008A06A3" w:rsidRPr="00B6334D">
        <w:rPr>
          <w:rFonts w:asciiTheme="minorHAnsi" w:hAnsiTheme="minorHAnsi" w:cstheme="minorHAnsi"/>
          <w:sz w:val="22"/>
          <w:szCs w:val="22"/>
        </w:rPr>
        <w:t>diiringi</w:t>
      </w:r>
      <w:proofErr w:type="spellEnd"/>
      <w:r w:rsidR="008A06A3" w:rsidRPr="00B6334D">
        <w:rPr>
          <w:rFonts w:asciiTheme="minorHAnsi" w:hAnsiTheme="minorHAnsi" w:cstheme="minorHAnsi"/>
          <w:sz w:val="22"/>
          <w:szCs w:val="22"/>
        </w:rPr>
        <w:t xml:space="preserve"> </w:t>
      </w:r>
      <w:proofErr w:type="spellStart"/>
      <w:r w:rsidR="008A06A3" w:rsidRPr="00B6334D">
        <w:rPr>
          <w:rFonts w:asciiTheme="minorHAnsi" w:hAnsiTheme="minorHAnsi" w:cstheme="minorHAnsi"/>
          <w:sz w:val="22"/>
          <w:szCs w:val="22"/>
        </w:rPr>
        <w:t>dengan</w:t>
      </w:r>
      <w:proofErr w:type="spellEnd"/>
      <w:r w:rsidR="008A06A3" w:rsidRPr="00B6334D">
        <w:rPr>
          <w:rFonts w:asciiTheme="minorHAnsi" w:hAnsiTheme="minorHAnsi" w:cstheme="minorHAnsi"/>
          <w:sz w:val="22"/>
          <w:szCs w:val="22"/>
        </w:rPr>
        <w:t xml:space="preserve"> </w:t>
      </w:r>
      <w:proofErr w:type="spellStart"/>
      <w:r w:rsidR="008A06A3" w:rsidRPr="00B6334D">
        <w:rPr>
          <w:rFonts w:asciiTheme="minorHAnsi" w:hAnsiTheme="minorHAnsi" w:cstheme="minorHAnsi"/>
          <w:sz w:val="22"/>
          <w:szCs w:val="22"/>
        </w:rPr>
        <w:t>meningkatkan</w:t>
      </w:r>
      <w:proofErr w:type="spellEnd"/>
      <w:r w:rsidR="008A06A3" w:rsidRPr="00B6334D">
        <w:rPr>
          <w:rFonts w:asciiTheme="minorHAnsi" w:hAnsiTheme="minorHAnsi" w:cstheme="minorHAnsi"/>
          <w:sz w:val="22"/>
          <w:szCs w:val="22"/>
        </w:rPr>
        <w:t xml:space="preserve"> </w:t>
      </w:r>
      <w:proofErr w:type="spellStart"/>
      <w:r w:rsidR="008A06A3" w:rsidRPr="00B6334D">
        <w:rPr>
          <w:rFonts w:asciiTheme="minorHAnsi" w:hAnsiTheme="minorHAnsi" w:cstheme="minorHAnsi"/>
          <w:sz w:val="22"/>
          <w:szCs w:val="22"/>
        </w:rPr>
        <w:t>kebutuhan</w:t>
      </w:r>
      <w:proofErr w:type="spellEnd"/>
      <w:r w:rsidR="008A06A3" w:rsidRPr="00B6334D">
        <w:rPr>
          <w:rFonts w:asciiTheme="minorHAnsi" w:hAnsiTheme="minorHAnsi" w:cstheme="minorHAnsi"/>
          <w:sz w:val="22"/>
          <w:szCs w:val="22"/>
        </w:rPr>
        <w:t xml:space="preserve"> </w:t>
      </w:r>
      <w:proofErr w:type="spellStart"/>
      <w:r w:rsidR="008A06A3" w:rsidRPr="00B6334D">
        <w:rPr>
          <w:rFonts w:asciiTheme="minorHAnsi" w:hAnsiTheme="minorHAnsi" w:cstheme="minorHAnsi"/>
          <w:sz w:val="22"/>
          <w:szCs w:val="22"/>
        </w:rPr>
        <w:t>benih</w:t>
      </w:r>
      <w:proofErr w:type="spellEnd"/>
      <w:r w:rsidR="008A06A3" w:rsidRPr="00B6334D">
        <w:rPr>
          <w:rFonts w:asciiTheme="minorHAnsi" w:hAnsiTheme="minorHAnsi" w:cstheme="minorHAnsi"/>
          <w:sz w:val="22"/>
          <w:szCs w:val="22"/>
        </w:rPr>
        <w:t xml:space="preserve">. </w:t>
      </w:r>
    </w:p>
    <w:p w14:paraId="276EA0C7" w14:textId="6F133F26" w:rsidR="009729D0" w:rsidRPr="00B6334D" w:rsidRDefault="008A06A3" w:rsidP="009729D0">
      <w:pPr>
        <w:shd w:val="clear" w:color="auto" w:fill="FCFCFC"/>
        <w:ind w:firstLine="270"/>
        <w:jc w:val="both"/>
        <w:rPr>
          <w:rFonts w:asciiTheme="minorHAnsi" w:hAnsiTheme="minorHAnsi" w:cstheme="minorHAnsi"/>
          <w:sz w:val="22"/>
          <w:szCs w:val="22"/>
        </w:rPr>
      </w:pPr>
      <w:proofErr w:type="spellStart"/>
      <w:r w:rsidRPr="00B6334D">
        <w:rPr>
          <w:rFonts w:asciiTheme="minorHAnsi" w:hAnsiTheme="minorHAnsi" w:cstheme="minorHAnsi"/>
          <w:sz w:val="22"/>
          <w:szCs w:val="22"/>
        </w:rPr>
        <w:t>Benih</w:t>
      </w:r>
      <w:proofErr w:type="spellEnd"/>
      <w:r w:rsidRPr="00B6334D">
        <w:rPr>
          <w:rFonts w:asciiTheme="minorHAnsi" w:hAnsiTheme="minorHAnsi" w:cstheme="minorHAnsi"/>
          <w:sz w:val="22"/>
          <w:szCs w:val="22"/>
        </w:rPr>
        <w:t xml:space="preserve"> </w:t>
      </w:r>
      <w:proofErr w:type="spellStart"/>
      <w:r w:rsidRPr="00B6334D">
        <w:rPr>
          <w:rFonts w:asciiTheme="minorHAnsi" w:hAnsiTheme="minorHAnsi" w:cstheme="minorHAnsi"/>
          <w:sz w:val="22"/>
          <w:szCs w:val="22"/>
        </w:rPr>
        <w:t>umbi</w:t>
      </w:r>
      <w:proofErr w:type="spellEnd"/>
      <w:r w:rsidRPr="00B6334D">
        <w:rPr>
          <w:rFonts w:asciiTheme="minorHAnsi" w:hAnsiTheme="minorHAnsi" w:cstheme="minorHAnsi"/>
          <w:sz w:val="22"/>
          <w:szCs w:val="22"/>
        </w:rPr>
        <w:t xml:space="preserve"> </w:t>
      </w:r>
      <w:proofErr w:type="spellStart"/>
      <w:r w:rsidRPr="00B6334D">
        <w:rPr>
          <w:rFonts w:asciiTheme="minorHAnsi" w:hAnsiTheme="minorHAnsi" w:cstheme="minorHAnsi"/>
          <w:sz w:val="22"/>
          <w:szCs w:val="22"/>
        </w:rPr>
        <w:t>bawang</w:t>
      </w:r>
      <w:proofErr w:type="spellEnd"/>
      <w:r w:rsidRPr="00B6334D">
        <w:rPr>
          <w:rFonts w:asciiTheme="minorHAnsi" w:hAnsiTheme="minorHAnsi" w:cstheme="minorHAnsi"/>
          <w:sz w:val="22"/>
          <w:szCs w:val="22"/>
        </w:rPr>
        <w:t xml:space="preserve"> </w:t>
      </w:r>
      <w:proofErr w:type="spellStart"/>
      <w:r w:rsidRPr="00B6334D">
        <w:rPr>
          <w:rFonts w:asciiTheme="minorHAnsi" w:hAnsiTheme="minorHAnsi" w:cstheme="minorHAnsi"/>
          <w:sz w:val="22"/>
          <w:szCs w:val="22"/>
        </w:rPr>
        <w:t>merah</w:t>
      </w:r>
      <w:proofErr w:type="spellEnd"/>
      <w:r w:rsidRPr="00B6334D">
        <w:rPr>
          <w:rFonts w:asciiTheme="minorHAnsi" w:hAnsiTheme="minorHAnsi" w:cstheme="minorHAnsi"/>
          <w:sz w:val="22"/>
          <w:szCs w:val="22"/>
        </w:rPr>
        <w:t xml:space="preserve"> </w:t>
      </w:r>
      <w:proofErr w:type="spellStart"/>
      <w:r w:rsidRPr="00B6334D">
        <w:rPr>
          <w:rFonts w:asciiTheme="minorHAnsi" w:hAnsiTheme="minorHAnsi" w:cstheme="minorHAnsi"/>
          <w:sz w:val="22"/>
          <w:szCs w:val="22"/>
        </w:rPr>
        <w:t>kini</w:t>
      </w:r>
      <w:proofErr w:type="spellEnd"/>
      <w:r w:rsidRPr="00B6334D">
        <w:rPr>
          <w:rFonts w:asciiTheme="minorHAnsi" w:hAnsiTheme="minorHAnsi" w:cstheme="minorHAnsi"/>
          <w:sz w:val="22"/>
          <w:szCs w:val="22"/>
        </w:rPr>
        <w:t xml:space="preserve"> </w:t>
      </w:r>
      <w:proofErr w:type="spellStart"/>
      <w:r w:rsidRPr="00B6334D">
        <w:rPr>
          <w:rFonts w:asciiTheme="minorHAnsi" w:hAnsiTheme="minorHAnsi" w:cstheme="minorHAnsi"/>
          <w:sz w:val="22"/>
          <w:szCs w:val="22"/>
        </w:rPr>
        <w:t>telah</w:t>
      </w:r>
      <w:proofErr w:type="spellEnd"/>
      <w:r w:rsidRPr="00B6334D">
        <w:rPr>
          <w:rFonts w:asciiTheme="minorHAnsi" w:hAnsiTheme="minorHAnsi" w:cstheme="minorHAnsi"/>
          <w:sz w:val="22"/>
          <w:szCs w:val="22"/>
        </w:rPr>
        <w:t xml:space="preserve"> </w:t>
      </w:r>
      <w:proofErr w:type="spellStart"/>
      <w:r w:rsidRPr="00B6334D">
        <w:rPr>
          <w:rFonts w:asciiTheme="minorHAnsi" w:hAnsiTheme="minorHAnsi" w:cstheme="minorHAnsi"/>
          <w:sz w:val="22"/>
          <w:szCs w:val="22"/>
        </w:rPr>
        <w:t>disubstitusi</w:t>
      </w:r>
      <w:proofErr w:type="spellEnd"/>
      <w:r w:rsidRPr="00B6334D">
        <w:rPr>
          <w:rFonts w:asciiTheme="minorHAnsi" w:hAnsiTheme="minorHAnsi" w:cstheme="minorHAnsi"/>
          <w:sz w:val="22"/>
          <w:szCs w:val="22"/>
        </w:rPr>
        <w:t xml:space="preserve"> Sebagian </w:t>
      </w:r>
      <w:proofErr w:type="spellStart"/>
      <w:r w:rsidRPr="00B6334D">
        <w:rPr>
          <w:rFonts w:asciiTheme="minorHAnsi" w:hAnsiTheme="minorHAnsi" w:cstheme="minorHAnsi"/>
          <w:sz w:val="22"/>
          <w:szCs w:val="22"/>
        </w:rPr>
        <w:t>dengan</w:t>
      </w:r>
      <w:proofErr w:type="spellEnd"/>
      <w:r w:rsidRPr="00B6334D">
        <w:rPr>
          <w:rFonts w:asciiTheme="minorHAnsi" w:hAnsiTheme="minorHAnsi" w:cstheme="minorHAnsi"/>
          <w:sz w:val="22"/>
          <w:szCs w:val="22"/>
        </w:rPr>
        <w:t xml:space="preserve"> </w:t>
      </w:r>
      <w:proofErr w:type="spellStart"/>
      <w:r w:rsidRPr="00B6334D">
        <w:rPr>
          <w:rFonts w:asciiTheme="minorHAnsi" w:hAnsiTheme="minorHAnsi" w:cstheme="minorHAnsi"/>
          <w:sz w:val="22"/>
          <w:szCs w:val="22"/>
        </w:rPr>
        <w:t>benih</w:t>
      </w:r>
      <w:proofErr w:type="spellEnd"/>
      <w:r w:rsidRPr="00B6334D">
        <w:rPr>
          <w:rFonts w:asciiTheme="minorHAnsi" w:hAnsiTheme="minorHAnsi" w:cstheme="minorHAnsi"/>
          <w:sz w:val="22"/>
          <w:szCs w:val="22"/>
        </w:rPr>
        <w:t xml:space="preserve"> </w:t>
      </w:r>
      <w:proofErr w:type="spellStart"/>
      <w:r w:rsidRPr="00B6334D">
        <w:rPr>
          <w:rFonts w:asciiTheme="minorHAnsi" w:hAnsiTheme="minorHAnsi" w:cstheme="minorHAnsi"/>
          <w:sz w:val="22"/>
          <w:szCs w:val="22"/>
        </w:rPr>
        <w:t>biji</w:t>
      </w:r>
      <w:proofErr w:type="spellEnd"/>
      <w:r w:rsidRPr="00B6334D">
        <w:rPr>
          <w:rFonts w:asciiTheme="minorHAnsi" w:hAnsiTheme="minorHAnsi" w:cstheme="minorHAnsi"/>
          <w:sz w:val="22"/>
          <w:szCs w:val="22"/>
        </w:rPr>
        <w:t xml:space="preserve"> </w:t>
      </w:r>
      <w:proofErr w:type="spellStart"/>
      <w:r w:rsidRPr="00B6334D">
        <w:rPr>
          <w:rFonts w:asciiTheme="minorHAnsi" w:hAnsiTheme="minorHAnsi" w:cstheme="minorHAnsi"/>
          <w:sz w:val="22"/>
          <w:szCs w:val="22"/>
        </w:rPr>
        <w:t>bawang</w:t>
      </w:r>
      <w:proofErr w:type="spellEnd"/>
      <w:r w:rsidRPr="00B6334D">
        <w:rPr>
          <w:rFonts w:asciiTheme="minorHAnsi" w:hAnsiTheme="minorHAnsi" w:cstheme="minorHAnsi"/>
          <w:sz w:val="22"/>
          <w:szCs w:val="22"/>
        </w:rPr>
        <w:t xml:space="preserve"> </w:t>
      </w:r>
      <w:proofErr w:type="spellStart"/>
      <w:r w:rsidRPr="00B6334D">
        <w:rPr>
          <w:rFonts w:asciiTheme="minorHAnsi" w:hAnsiTheme="minorHAnsi" w:cstheme="minorHAnsi"/>
          <w:sz w:val="22"/>
          <w:szCs w:val="22"/>
        </w:rPr>
        <w:t>merah</w:t>
      </w:r>
      <w:proofErr w:type="spellEnd"/>
      <w:r w:rsidRPr="00B6334D">
        <w:rPr>
          <w:rFonts w:asciiTheme="minorHAnsi" w:hAnsiTheme="minorHAnsi" w:cstheme="minorHAnsi"/>
          <w:sz w:val="22"/>
          <w:szCs w:val="22"/>
        </w:rPr>
        <w:t xml:space="preserve"> </w:t>
      </w:r>
      <w:r w:rsidR="009729D0" w:rsidRPr="00B6334D">
        <w:rPr>
          <w:rFonts w:asciiTheme="minorHAnsi" w:hAnsiTheme="minorHAnsi" w:cstheme="minorHAnsi"/>
          <w:sz w:val="22"/>
          <w:szCs w:val="22"/>
        </w:rPr>
        <w:t xml:space="preserve">(True Shallot Seed/TSS) </w:t>
      </w:r>
      <w:r w:rsidR="009729D0" w:rsidRPr="00B6334D">
        <w:rPr>
          <w:rFonts w:asciiTheme="minorHAnsi" w:hAnsiTheme="minorHAnsi" w:cstheme="minorHAnsi"/>
          <w:sz w:val="22"/>
          <w:szCs w:val="22"/>
        </w:rPr>
        <w:fldChar w:fldCharType="begin" w:fldLock="1"/>
      </w:r>
      <w:r w:rsidR="001F635B" w:rsidRPr="00B6334D">
        <w:rPr>
          <w:rFonts w:asciiTheme="minorHAnsi" w:hAnsiTheme="minorHAnsi" w:cstheme="minorHAnsi"/>
          <w:sz w:val="22"/>
          <w:szCs w:val="22"/>
        </w:rPr>
        <w:instrText>ADDIN CSL_CITATION {"citationItems":[{"id":"ITEM-1","itemData":{"ISSN":"0853-7097","abstract":"Benih umbi mini bawang merah (shallots set) adalah benih umbi berukuran kecil (&lt;3 g/umbi) yang dihasilkan dari biji botani bawang merah (True Shallot Seeds). Penggunaan benih umbi mini belum umum dilakukan pada budidaya bawang merah di Indonesia. Penelitian bertujuan mendapatkan jarak tanam dan dosis pemupukan NPK untuk produksi umbi bawang merah dari benih umbi mini di dataran tinggi. Penelitian dilaksanakan di Kebun Percobaan Balai Penelitian Tanaman Sayuran Lembang (1.250 m dpl.) dengan jenis tanah Andisol, dari bulan Agustus sampai dengan Desember 2009. Rancangan percobaan yang digunakan ialah acak kelompok dengan tiga ulangan dan 12 perlakuan, yaitu tiga taraf jarak tanam (5 x 20 cm, 10 x 20 cm, dan 15 x 20 cm), yang dikombinasikan dengan empat taraf dosis pupuk NPK (½ ; 1,0; 1,5; dan 2,0 dosis NPK standar), dan satu perlakuan kontrol yang menggunakan benih umbi konvensional (5 g/umbi) dengan jarak tanam 15 x 20 cm dan 1,0 dosis pupuk NPK standar. Dosis NPK standar ialah N 190 kg/ha, P2 O5 92 kg/ha, dan K2 O 120 kg/ha. Benih umbi mini dan benih umbi konvensional yang digunakan ialah varietas Bima Brebes. Hasil penelitian menunjukkan bahwa jumlah tanaman yang berumbi (dapat dipanen) paling banyak (39,10%) terdapat pada perlakuan jarak tanam 15 x 20 cm dan dosis pupuk NPK yang rendah (N 95 kg/ha, P2 O5 46 kg/ha, dan K2 O 60 kg/ha) menggunakan benih umbi mini dibanding perlakuan yang lain (14,66–33,22%). Perlakuan tersebut juga berbeda nyata dibandingkan dengan perlakuan menggunakan benih umbi konvensional (24,99%). Jarak tanam 15 x 20 cm dengan dosis N 190 kg/ha, P2 O5 92 kg/ha, dan K2 O 120 kg/ha merupakan jarak tanam dan dosis pupuk NPK optimal untuk produksi umbi bawang merah asal benih umbi mini, yang menghasilkan bobot umbi kering eskip sebesar 35,48 g/tanaman. Penggunaan benih umbi mini dapat meningkatkan kuantitas dan kualitas hasil umbi bawang merah, serta mengurangi (tonase) penggunaan benih umbi per satuan luas.","author":[{"dropping-particle":"","family":"Sumarni","given":"Nani","non-dropping-particle":"","parse-names":false,"suffix":""},{"dropping-particle":"","family":"Rosliani","given":"Rini","non-dropping-particle":"","parse-names":false,"suffix":""},{"dropping-particle":"","family":"Suwandi","given":"","non-dropping-particle":"","parse-names":false,"suffix":""}],"container-title":"J Hort","id":"ITEM-1","issue":"2","issued":{"date-parts":[["2012"]]},"page":"147-154","title":"Optimasi jarak tanam dan dosis Pupuk NPK untuk produksi bawang merah dari benih umbi mini di dataran tinggi","type":"article-journal","volume":"22"},"uris":["http://www.mendeley.com/documents/?uuid=a8f8f41e-ad99-4faa-bfcd-0256c2c31d3e"]}],"mendeley":{"formattedCitation":"(Sumarni et al., 2012)","plainTextFormattedCitation":"(Sumarni et al., 2012)","previouslyFormattedCitation":"(Sumarni et al., 2012)"},"properties":{"noteIndex":0},"schema":"https://github.com/citation-style-language/schema/raw/master/csl-citation.json"}</w:instrText>
      </w:r>
      <w:r w:rsidR="009729D0" w:rsidRPr="00B6334D">
        <w:rPr>
          <w:rFonts w:asciiTheme="minorHAnsi" w:hAnsiTheme="minorHAnsi" w:cstheme="minorHAnsi"/>
          <w:sz w:val="22"/>
          <w:szCs w:val="22"/>
        </w:rPr>
        <w:fldChar w:fldCharType="separate"/>
      </w:r>
      <w:r w:rsidR="00AE384A" w:rsidRPr="00B6334D">
        <w:rPr>
          <w:rFonts w:asciiTheme="minorHAnsi" w:hAnsiTheme="minorHAnsi" w:cstheme="minorHAnsi"/>
          <w:noProof/>
          <w:sz w:val="22"/>
          <w:szCs w:val="22"/>
        </w:rPr>
        <w:t>(Sumarni et al., 2012)</w:t>
      </w:r>
      <w:r w:rsidR="009729D0" w:rsidRPr="00B6334D">
        <w:rPr>
          <w:rFonts w:asciiTheme="minorHAnsi" w:hAnsiTheme="minorHAnsi" w:cstheme="minorHAnsi"/>
          <w:sz w:val="22"/>
          <w:szCs w:val="22"/>
        </w:rPr>
        <w:fldChar w:fldCharType="end"/>
      </w:r>
      <w:r w:rsidR="009729D0" w:rsidRPr="00B6334D">
        <w:rPr>
          <w:rFonts w:asciiTheme="minorHAnsi" w:hAnsiTheme="minorHAnsi" w:cstheme="minorHAnsi"/>
          <w:sz w:val="22"/>
          <w:szCs w:val="22"/>
        </w:rPr>
        <w:t xml:space="preserve">. </w:t>
      </w:r>
      <w:proofErr w:type="spellStart"/>
      <w:r w:rsidRPr="00B6334D">
        <w:rPr>
          <w:rFonts w:asciiTheme="minorHAnsi" w:hAnsiTheme="minorHAnsi" w:cstheme="minorHAnsi"/>
          <w:sz w:val="22"/>
          <w:szCs w:val="22"/>
        </w:rPr>
        <w:t>Benih</w:t>
      </w:r>
      <w:proofErr w:type="spellEnd"/>
      <w:r w:rsidRPr="00B6334D">
        <w:rPr>
          <w:rFonts w:asciiTheme="minorHAnsi" w:hAnsiTheme="minorHAnsi" w:cstheme="minorHAnsi"/>
          <w:sz w:val="22"/>
          <w:szCs w:val="22"/>
        </w:rPr>
        <w:t xml:space="preserve"> TSS </w:t>
      </w:r>
      <w:proofErr w:type="spellStart"/>
      <w:r w:rsidRPr="00B6334D">
        <w:rPr>
          <w:rFonts w:asciiTheme="minorHAnsi" w:hAnsiTheme="minorHAnsi" w:cstheme="minorHAnsi"/>
          <w:sz w:val="22"/>
          <w:szCs w:val="22"/>
        </w:rPr>
        <w:t>ini</w:t>
      </w:r>
      <w:proofErr w:type="spellEnd"/>
      <w:r w:rsidRPr="00B6334D">
        <w:rPr>
          <w:rFonts w:asciiTheme="minorHAnsi" w:hAnsiTheme="minorHAnsi" w:cstheme="minorHAnsi"/>
          <w:sz w:val="22"/>
          <w:szCs w:val="22"/>
        </w:rPr>
        <w:t xml:space="preserve"> </w:t>
      </w:r>
      <w:proofErr w:type="spellStart"/>
      <w:r w:rsidRPr="00B6334D">
        <w:rPr>
          <w:rFonts w:asciiTheme="minorHAnsi" w:hAnsiTheme="minorHAnsi" w:cstheme="minorHAnsi"/>
          <w:sz w:val="22"/>
          <w:szCs w:val="22"/>
        </w:rPr>
        <w:t>memiliki</w:t>
      </w:r>
      <w:proofErr w:type="spellEnd"/>
      <w:r w:rsidRPr="00B6334D">
        <w:rPr>
          <w:rFonts w:asciiTheme="minorHAnsi" w:hAnsiTheme="minorHAnsi" w:cstheme="minorHAnsi"/>
          <w:sz w:val="22"/>
          <w:szCs w:val="22"/>
        </w:rPr>
        <w:t xml:space="preserve"> </w:t>
      </w:r>
      <w:proofErr w:type="spellStart"/>
      <w:r w:rsidRPr="00B6334D">
        <w:rPr>
          <w:rFonts w:asciiTheme="minorHAnsi" w:hAnsiTheme="minorHAnsi" w:cstheme="minorHAnsi"/>
          <w:sz w:val="22"/>
          <w:szCs w:val="22"/>
        </w:rPr>
        <w:t>beberapa</w:t>
      </w:r>
      <w:proofErr w:type="spellEnd"/>
      <w:r w:rsidRPr="00B6334D">
        <w:rPr>
          <w:rFonts w:asciiTheme="minorHAnsi" w:hAnsiTheme="minorHAnsi" w:cstheme="minorHAnsi"/>
          <w:sz w:val="22"/>
          <w:szCs w:val="22"/>
        </w:rPr>
        <w:t xml:space="preserve"> </w:t>
      </w:r>
      <w:proofErr w:type="spellStart"/>
      <w:r w:rsidRPr="00B6334D">
        <w:rPr>
          <w:rFonts w:asciiTheme="minorHAnsi" w:hAnsiTheme="minorHAnsi" w:cstheme="minorHAnsi"/>
          <w:sz w:val="22"/>
          <w:szCs w:val="22"/>
        </w:rPr>
        <w:t>kelebihan</w:t>
      </w:r>
      <w:proofErr w:type="spellEnd"/>
      <w:r w:rsidRPr="00B6334D">
        <w:rPr>
          <w:rFonts w:asciiTheme="minorHAnsi" w:hAnsiTheme="minorHAnsi" w:cstheme="minorHAnsi"/>
          <w:sz w:val="22"/>
          <w:szCs w:val="22"/>
        </w:rPr>
        <w:t xml:space="preserve"> </w:t>
      </w:r>
      <w:proofErr w:type="spellStart"/>
      <w:r w:rsidRPr="00B6334D">
        <w:rPr>
          <w:rFonts w:asciiTheme="minorHAnsi" w:hAnsiTheme="minorHAnsi" w:cstheme="minorHAnsi"/>
          <w:sz w:val="22"/>
          <w:szCs w:val="22"/>
        </w:rPr>
        <w:t>dibandingkan</w:t>
      </w:r>
      <w:proofErr w:type="spellEnd"/>
      <w:r w:rsidRPr="00B6334D">
        <w:rPr>
          <w:rFonts w:asciiTheme="minorHAnsi" w:hAnsiTheme="minorHAnsi" w:cstheme="minorHAnsi"/>
          <w:sz w:val="22"/>
          <w:szCs w:val="22"/>
        </w:rPr>
        <w:t xml:space="preserve"> </w:t>
      </w:r>
      <w:proofErr w:type="spellStart"/>
      <w:r w:rsidRPr="00B6334D">
        <w:rPr>
          <w:rFonts w:asciiTheme="minorHAnsi" w:hAnsiTheme="minorHAnsi" w:cstheme="minorHAnsi"/>
          <w:sz w:val="22"/>
          <w:szCs w:val="22"/>
        </w:rPr>
        <w:t>dengan</w:t>
      </w:r>
      <w:proofErr w:type="spellEnd"/>
      <w:r w:rsidRPr="00B6334D">
        <w:rPr>
          <w:rFonts w:asciiTheme="minorHAnsi" w:hAnsiTheme="minorHAnsi" w:cstheme="minorHAnsi"/>
          <w:sz w:val="22"/>
          <w:szCs w:val="22"/>
        </w:rPr>
        <w:t xml:space="preserve"> </w:t>
      </w:r>
      <w:proofErr w:type="spellStart"/>
      <w:r w:rsidRPr="00B6334D">
        <w:rPr>
          <w:rFonts w:asciiTheme="minorHAnsi" w:hAnsiTheme="minorHAnsi" w:cstheme="minorHAnsi"/>
          <w:sz w:val="22"/>
          <w:szCs w:val="22"/>
        </w:rPr>
        <w:t>benih</w:t>
      </w:r>
      <w:proofErr w:type="spellEnd"/>
      <w:r w:rsidRPr="00B6334D">
        <w:rPr>
          <w:rFonts w:asciiTheme="minorHAnsi" w:hAnsiTheme="minorHAnsi" w:cstheme="minorHAnsi"/>
          <w:sz w:val="22"/>
          <w:szCs w:val="22"/>
        </w:rPr>
        <w:t xml:space="preserve"> </w:t>
      </w:r>
      <w:proofErr w:type="spellStart"/>
      <w:r w:rsidRPr="00B6334D">
        <w:rPr>
          <w:rFonts w:asciiTheme="minorHAnsi" w:hAnsiTheme="minorHAnsi" w:cstheme="minorHAnsi"/>
          <w:sz w:val="22"/>
          <w:szCs w:val="22"/>
        </w:rPr>
        <w:t>umbi</w:t>
      </w:r>
      <w:proofErr w:type="spellEnd"/>
      <w:r w:rsidRPr="00B6334D">
        <w:rPr>
          <w:rFonts w:asciiTheme="minorHAnsi" w:hAnsiTheme="minorHAnsi" w:cstheme="minorHAnsi"/>
          <w:sz w:val="22"/>
          <w:szCs w:val="22"/>
        </w:rPr>
        <w:t xml:space="preserve">. </w:t>
      </w:r>
      <w:r w:rsidR="009729D0" w:rsidRPr="00B6334D">
        <w:rPr>
          <w:rFonts w:asciiTheme="minorHAnsi" w:hAnsiTheme="minorHAnsi" w:cstheme="minorHAnsi"/>
          <w:sz w:val="22"/>
          <w:szCs w:val="22"/>
        </w:rPr>
        <w:t xml:space="preserve">Volume </w:t>
      </w:r>
      <w:proofErr w:type="spellStart"/>
      <w:r w:rsidR="009729D0" w:rsidRPr="00B6334D">
        <w:rPr>
          <w:rFonts w:asciiTheme="minorHAnsi" w:hAnsiTheme="minorHAnsi" w:cstheme="minorHAnsi"/>
          <w:sz w:val="22"/>
          <w:szCs w:val="22"/>
        </w:rPr>
        <w:t>benih</w:t>
      </w:r>
      <w:proofErr w:type="spellEnd"/>
      <w:r w:rsidR="009729D0" w:rsidRPr="00B6334D">
        <w:rPr>
          <w:rFonts w:asciiTheme="minorHAnsi" w:hAnsiTheme="minorHAnsi" w:cstheme="minorHAnsi"/>
          <w:sz w:val="22"/>
          <w:szCs w:val="22"/>
        </w:rPr>
        <w:t xml:space="preserve"> </w:t>
      </w:r>
      <w:r w:rsidRPr="00B6334D">
        <w:rPr>
          <w:rFonts w:asciiTheme="minorHAnsi" w:hAnsiTheme="minorHAnsi" w:cstheme="minorHAnsi"/>
          <w:sz w:val="22"/>
          <w:szCs w:val="22"/>
        </w:rPr>
        <w:t xml:space="preserve">TSS yang </w:t>
      </w:r>
      <w:proofErr w:type="spellStart"/>
      <w:r w:rsidRPr="00B6334D">
        <w:rPr>
          <w:rFonts w:asciiTheme="minorHAnsi" w:hAnsiTheme="minorHAnsi" w:cstheme="minorHAnsi"/>
          <w:sz w:val="22"/>
          <w:szCs w:val="22"/>
        </w:rPr>
        <w:t>dibutuhkan</w:t>
      </w:r>
      <w:proofErr w:type="spellEnd"/>
      <w:r w:rsidRPr="00B6334D">
        <w:rPr>
          <w:rFonts w:asciiTheme="minorHAnsi" w:hAnsiTheme="minorHAnsi" w:cstheme="minorHAnsi"/>
          <w:sz w:val="22"/>
          <w:szCs w:val="22"/>
        </w:rPr>
        <w:t xml:space="preserve"> </w:t>
      </w:r>
      <w:r w:rsidR="009729D0" w:rsidRPr="00B6334D">
        <w:rPr>
          <w:rFonts w:asciiTheme="minorHAnsi" w:hAnsiTheme="minorHAnsi" w:cstheme="minorHAnsi"/>
          <w:sz w:val="22"/>
          <w:szCs w:val="22"/>
        </w:rPr>
        <w:t xml:space="preserve">per </w:t>
      </w:r>
      <w:proofErr w:type="spellStart"/>
      <w:r w:rsidR="009729D0" w:rsidRPr="00B6334D">
        <w:rPr>
          <w:rFonts w:asciiTheme="minorHAnsi" w:hAnsiTheme="minorHAnsi" w:cstheme="minorHAnsi"/>
          <w:sz w:val="22"/>
          <w:szCs w:val="22"/>
        </w:rPr>
        <w:t>luasan</w:t>
      </w:r>
      <w:proofErr w:type="spellEnd"/>
      <w:r w:rsidR="009729D0" w:rsidRPr="00B6334D">
        <w:rPr>
          <w:rFonts w:asciiTheme="minorHAnsi" w:hAnsiTheme="minorHAnsi" w:cstheme="minorHAnsi"/>
          <w:sz w:val="22"/>
          <w:szCs w:val="22"/>
        </w:rPr>
        <w:t xml:space="preserve"> </w:t>
      </w:r>
      <w:proofErr w:type="spellStart"/>
      <w:r w:rsidRPr="00B6334D">
        <w:rPr>
          <w:rFonts w:asciiTheme="minorHAnsi" w:hAnsiTheme="minorHAnsi" w:cstheme="minorHAnsi"/>
          <w:sz w:val="22"/>
          <w:szCs w:val="22"/>
        </w:rPr>
        <w:t>jauh</w:t>
      </w:r>
      <w:proofErr w:type="spellEnd"/>
      <w:r w:rsidRPr="00B6334D">
        <w:rPr>
          <w:rFonts w:asciiTheme="minorHAnsi" w:hAnsiTheme="minorHAnsi" w:cstheme="minorHAnsi"/>
          <w:sz w:val="22"/>
          <w:szCs w:val="22"/>
        </w:rPr>
        <w:t xml:space="preserve"> </w:t>
      </w:r>
      <w:proofErr w:type="spellStart"/>
      <w:r w:rsidRPr="00B6334D">
        <w:rPr>
          <w:rFonts w:asciiTheme="minorHAnsi" w:hAnsiTheme="minorHAnsi" w:cstheme="minorHAnsi"/>
          <w:sz w:val="22"/>
          <w:szCs w:val="22"/>
        </w:rPr>
        <w:t>lebih</w:t>
      </w:r>
      <w:proofErr w:type="spellEnd"/>
      <w:r w:rsidRPr="00B6334D">
        <w:rPr>
          <w:rFonts w:asciiTheme="minorHAnsi" w:hAnsiTheme="minorHAnsi" w:cstheme="minorHAnsi"/>
          <w:sz w:val="22"/>
          <w:szCs w:val="22"/>
        </w:rPr>
        <w:t xml:space="preserve"> </w:t>
      </w:r>
      <w:proofErr w:type="spellStart"/>
      <w:r w:rsidR="009729D0" w:rsidRPr="00B6334D">
        <w:rPr>
          <w:rFonts w:asciiTheme="minorHAnsi" w:hAnsiTheme="minorHAnsi" w:cstheme="minorHAnsi"/>
          <w:sz w:val="22"/>
          <w:szCs w:val="22"/>
        </w:rPr>
        <w:t>rendah</w:t>
      </w:r>
      <w:proofErr w:type="spellEnd"/>
      <w:r w:rsidR="009729D0" w:rsidRPr="00B6334D">
        <w:rPr>
          <w:rFonts w:asciiTheme="minorHAnsi" w:hAnsiTheme="minorHAnsi" w:cstheme="minorHAnsi"/>
          <w:sz w:val="22"/>
          <w:szCs w:val="22"/>
        </w:rPr>
        <w:t xml:space="preserve"> </w:t>
      </w:r>
      <w:proofErr w:type="spellStart"/>
      <w:r w:rsidRPr="00B6334D">
        <w:rPr>
          <w:rFonts w:asciiTheme="minorHAnsi" w:hAnsiTheme="minorHAnsi" w:cstheme="minorHAnsi"/>
          <w:sz w:val="22"/>
          <w:szCs w:val="22"/>
        </w:rPr>
        <w:t>di</w:t>
      </w:r>
      <w:r w:rsidR="009729D0" w:rsidRPr="00B6334D">
        <w:rPr>
          <w:rFonts w:asciiTheme="minorHAnsi" w:hAnsiTheme="minorHAnsi" w:cstheme="minorHAnsi"/>
          <w:sz w:val="22"/>
          <w:szCs w:val="22"/>
        </w:rPr>
        <w:t>bandingkan</w:t>
      </w:r>
      <w:proofErr w:type="spellEnd"/>
      <w:r w:rsidR="009729D0" w:rsidRPr="00B6334D">
        <w:rPr>
          <w:rFonts w:asciiTheme="minorHAnsi" w:hAnsiTheme="minorHAnsi" w:cstheme="minorHAnsi"/>
          <w:sz w:val="22"/>
          <w:szCs w:val="22"/>
        </w:rPr>
        <w:t xml:space="preserve"> </w:t>
      </w:r>
      <w:proofErr w:type="spellStart"/>
      <w:r w:rsidRPr="00B6334D">
        <w:rPr>
          <w:rFonts w:asciiTheme="minorHAnsi" w:hAnsiTheme="minorHAnsi" w:cstheme="minorHAnsi"/>
          <w:sz w:val="22"/>
          <w:szCs w:val="22"/>
        </w:rPr>
        <w:t>benih</w:t>
      </w:r>
      <w:proofErr w:type="spellEnd"/>
      <w:r w:rsidRPr="00B6334D">
        <w:rPr>
          <w:rFonts w:asciiTheme="minorHAnsi" w:hAnsiTheme="minorHAnsi" w:cstheme="minorHAnsi"/>
          <w:sz w:val="22"/>
          <w:szCs w:val="22"/>
        </w:rPr>
        <w:t xml:space="preserve"> </w:t>
      </w:r>
      <w:proofErr w:type="spellStart"/>
      <w:r w:rsidR="009729D0" w:rsidRPr="00B6334D">
        <w:rPr>
          <w:rFonts w:asciiTheme="minorHAnsi" w:hAnsiTheme="minorHAnsi" w:cstheme="minorHAnsi"/>
          <w:sz w:val="22"/>
          <w:szCs w:val="22"/>
        </w:rPr>
        <w:t>umbi</w:t>
      </w:r>
      <w:proofErr w:type="spellEnd"/>
      <w:r w:rsidR="009729D0" w:rsidRPr="00B6334D">
        <w:rPr>
          <w:rFonts w:asciiTheme="minorHAnsi" w:hAnsiTheme="minorHAnsi" w:cstheme="minorHAnsi"/>
          <w:sz w:val="22"/>
          <w:szCs w:val="22"/>
        </w:rPr>
        <w:t xml:space="preserve"> </w:t>
      </w:r>
      <w:proofErr w:type="spellStart"/>
      <w:r w:rsidR="009729D0" w:rsidRPr="00B6334D">
        <w:rPr>
          <w:rFonts w:asciiTheme="minorHAnsi" w:hAnsiTheme="minorHAnsi" w:cstheme="minorHAnsi"/>
          <w:sz w:val="22"/>
          <w:szCs w:val="22"/>
        </w:rPr>
        <w:t>sehingga</w:t>
      </w:r>
      <w:proofErr w:type="spellEnd"/>
      <w:r w:rsidR="009729D0" w:rsidRPr="00B6334D">
        <w:rPr>
          <w:rFonts w:asciiTheme="minorHAnsi" w:hAnsiTheme="minorHAnsi" w:cstheme="minorHAnsi"/>
          <w:sz w:val="22"/>
          <w:szCs w:val="22"/>
        </w:rPr>
        <w:t xml:space="preserve"> </w:t>
      </w:r>
      <w:proofErr w:type="spellStart"/>
      <w:r w:rsidR="009729D0" w:rsidRPr="00B6334D">
        <w:rPr>
          <w:rFonts w:asciiTheme="minorHAnsi" w:hAnsiTheme="minorHAnsi" w:cstheme="minorHAnsi"/>
          <w:sz w:val="22"/>
          <w:szCs w:val="22"/>
        </w:rPr>
        <w:t>biaya</w:t>
      </w:r>
      <w:proofErr w:type="spellEnd"/>
      <w:r w:rsidR="009729D0" w:rsidRPr="00B6334D">
        <w:rPr>
          <w:rFonts w:asciiTheme="minorHAnsi" w:hAnsiTheme="minorHAnsi" w:cstheme="minorHAnsi"/>
          <w:sz w:val="22"/>
          <w:szCs w:val="22"/>
        </w:rPr>
        <w:t xml:space="preserve"> </w:t>
      </w:r>
      <w:proofErr w:type="spellStart"/>
      <w:r w:rsidR="009729D0" w:rsidRPr="00B6334D">
        <w:rPr>
          <w:rFonts w:asciiTheme="minorHAnsi" w:hAnsiTheme="minorHAnsi" w:cstheme="minorHAnsi"/>
          <w:sz w:val="22"/>
          <w:szCs w:val="22"/>
        </w:rPr>
        <w:t>simpan</w:t>
      </w:r>
      <w:proofErr w:type="spellEnd"/>
      <w:r w:rsidR="009729D0" w:rsidRPr="00B6334D">
        <w:rPr>
          <w:rFonts w:asciiTheme="minorHAnsi" w:hAnsiTheme="minorHAnsi" w:cstheme="minorHAnsi"/>
          <w:sz w:val="22"/>
          <w:szCs w:val="22"/>
        </w:rPr>
        <w:t xml:space="preserve"> dan </w:t>
      </w:r>
      <w:proofErr w:type="spellStart"/>
      <w:r w:rsidR="009729D0" w:rsidRPr="00B6334D">
        <w:rPr>
          <w:rFonts w:asciiTheme="minorHAnsi" w:hAnsiTheme="minorHAnsi" w:cstheme="minorHAnsi"/>
          <w:sz w:val="22"/>
          <w:szCs w:val="22"/>
        </w:rPr>
        <w:t>angkut</w:t>
      </w:r>
      <w:proofErr w:type="spellEnd"/>
      <w:r w:rsidR="009729D0" w:rsidRPr="00B6334D">
        <w:rPr>
          <w:rFonts w:asciiTheme="minorHAnsi" w:hAnsiTheme="minorHAnsi" w:cstheme="minorHAnsi"/>
          <w:sz w:val="22"/>
          <w:szCs w:val="22"/>
        </w:rPr>
        <w:t xml:space="preserve"> </w:t>
      </w:r>
      <w:proofErr w:type="spellStart"/>
      <w:r w:rsidRPr="00B6334D">
        <w:rPr>
          <w:rFonts w:asciiTheme="minorHAnsi" w:hAnsiTheme="minorHAnsi" w:cstheme="minorHAnsi"/>
          <w:sz w:val="22"/>
          <w:szCs w:val="22"/>
        </w:rPr>
        <w:t>bisa</w:t>
      </w:r>
      <w:proofErr w:type="spellEnd"/>
      <w:r w:rsidRPr="00B6334D">
        <w:rPr>
          <w:rFonts w:asciiTheme="minorHAnsi" w:hAnsiTheme="minorHAnsi" w:cstheme="minorHAnsi"/>
          <w:sz w:val="22"/>
          <w:szCs w:val="22"/>
        </w:rPr>
        <w:t xml:space="preserve"> </w:t>
      </w:r>
      <w:proofErr w:type="spellStart"/>
      <w:r w:rsidRPr="00B6334D">
        <w:rPr>
          <w:rFonts w:asciiTheme="minorHAnsi" w:hAnsiTheme="minorHAnsi" w:cstheme="minorHAnsi"/>
          <w:sz w:val="22"/>
          <w:szCs w:val="22"/>
        </w:rPr>
        <w:t>dihemat</w:t>
      </w:r>
      <w:proofErr w:type="spellEnd"/>
      <w:r w:rsidRPr="00B6334D">
        <w:rPr>
          <w:rFonts w:asciiTheme="minorHAnsi" w:hAnsiTheme="minorHAnsi" w:cstheme="minorHAnsi"/>
          <w:sz w:val="22"/>
          <w:szCs w:val="22"/>
        </w:rPr>
        <w:t xml:space="preserve">. </w:t>
      </w:r>
      <w:proofErr w:type="spellStart"/>
      <w:r w:rsidR="009729D0" w:rsidRPr="00B6334D">
        <w:rPr>
          <w:rFonts w:asciiTheme="minorHAnsi" w:hAnsiTheme="minorHAnsi" w:cstheme="minorHAnsi"/>
          <w:sz w:val="22"/>
          <w:szCs w:val="22"/>
        </w:rPr>
        <w:t>Tanaman</w:t>
      </w:r>
      <w:proofErr w:type="spellEnd"/>
      <w:r w:rsidR="009729D0" w:rsidRPr="00B6334D">
        <w:rPr>
          <w:rFonts w:asciiTheme="minorHAnsi" w:hAnsiTheme="minorHAnsi" w:cstheme="minorHAnsi"/>
          <w:sz w:val="22"/>
          <w:szCs w:val="22"/>
        </w:rPr>
        <w:t xml:space="preserve"> </w:t>
      </w:r>
      <w:proofErr w:type="spellStart"/>
      <w:r w:rsidR="009729D0" w:rsidRPr="00B6334D">
        <w:rPr>
          <w:rFonts w:asciiTheme="minorHAnsi" w:hAnsiTheme="minorHAnsi" w:cstheme="minorHAnsi"/>
          <w:sz w:val="22"/>
          <w:szCs w:val="22"/>
        </w:rPr>
        <w:t>bawang</w:t>
      </w:r>
      <w:proofErr w:type="spellEnd"/>
      <w:r w:rsidR="009729D0" w:rsidRPr="00B6334D">
        <w:rPr>
          <w:rFonts w:asciiTheme="minorHAnsi" w:hAnsiTheme="minorHAnsi" w:cstheme="minorHAnsi"/>
          <w:sz w:val="22"/>
          <w:szCs w:val="22"/>
        </w:rPr>
        <w:t xml:space="preserve"> </w:t>
      </w:r>
      <w:proofErr w:type="spellStart"/>
      <w:r w:rsidR="009729D0" w:rsidRPr="00B6334D">
        <w:rPr>
          <w:rFonts w:asciiTheme="minorHAnsi" w:hAnsiTheme="minorHAnsi" w:cstheme="minorHAnsi"/>
          <w:sz w:val="22"/>
          <w:szCs w:val="22"/>
        </w:rPr>
        <w:t>merah</w:t>
      </w:r>
      <w:proofErr w:type="spellEnd"/>
      <w:r w:rsidR="009729D0" w:rsidRPr="00B6334D">
        <w:rPr>
          <w:rFonts w:asciiTheme="minorHAnsi" w:hAnsiTheme="minorHAnsi" w:cstheme="minorHAnsi"/>
          <w:sz w:val="22"/>
          <w:szCs w:val="22"/>
        </w:rPr>
        <w:t xml:space="preserve"> </w:t>
      </w:r>
      <w:proofErr w:type="spellStart"/>
      <w:r w:rsidR="009729D0" w:rsidRPr="00B6334D">
        <w:rPr>
          <w:rFonts w:asciiTheme="minorHAnsi" w:hAnsiTheme="minorHAnsi" w:cstheme="minorHAnsi"/>
          <w:sz w:val="22"/>
          <w:szCs w:val="22"/>
        </w:rPr>
        <w:t>asal</w:t>
      </w:r>
      <w:proofErr w:type="spellEnd"/>
      <w:r w:rsidR="009729D0" w:rsidRPr="00B6334D">
        <w:rPr>
          <w:rFonts w:asciiTheme="minorHAnsi" w:hAnsiTheme="minorHAnsi" w:cstheme="minorHAnsi"/>
          <w:sz w:val="22"/>
          <w:szCs w:val="22"/>
        </w:rPr>
        <w:t xml:space="preserve"> TSS</w:t>
      </w:r>
      <w:r w:rsidRPr="00B6334D">
        <w:rPr>
          <w:rFonts w:asciiTheme="minorHAnsi" w:hAnsiTheme="minorHAnsi" w:cstheme="minorHAnsi"/>
          <w:sz w:val="22"/>
          <w:szCs w:val="22"/>
        </w:rPr>
        <w:t xml:space="preserve"> </w:t>
      </w:r>
      <w:proofErr w:type="spellStart"/>
      <w:r w:rsidR="009729D0" w:rsidRPr="00B6334D">
        <w:rPr>
          <w:rFonts w:asciiTheme="minorHAnsi" w:hAnsiTheme="minorHAnsi" w:cstheme="minorHAnsi"/>
          <w:sz w:val="22"/>
          <w:szCs w:val="22"/>
        </w:rPr>
        <w:t>lebih</w:t>
      </w:r>
      <w:proofErr w:type="spellEnd"/>
      <w:r w:rsidR="009729D0" w:rsidRPr="00B6334D">
        <w:rPr>
          <w:rFonts w:asciiTheme="minorHAnsi" w:hAnsiTheme="minorHAnsi" w:cstheme="minorHAnsi"/>
          <w:sz w:val="22"/>
          <w:szCs w:val="22"/>
        </w:rPr>
        <w:t xml:space="preserve"> </w:t>
      </w:r>
      <w:proofErr w:type="spellStart"/>
      <w:r w:rsidR="009729D0" w:rsidRPr="00B6334D">
        <w:rPr>
          <w:rFonts w:asciiTheme="minorHAnsi" w:hAnsiTheme="minorHAnsi" w:cstheme="minorHAnsi"/>
          <w:sz w:val="22"/>
          <w:szCs w:val="22"/>
        </w:rPr>
        <w:t>sehat</w:t>
      </w:r>
      <w:proofErr w:type="spellEnd"/>
      <w:r w:rsidRPr="00B6334D">
        <w:rPr>
          <w:rFonts w:asciiTheme="minorHAnsi" w:hAnsiTheme="minorHAnsi" w:cstheme="minorHAnsi"/>
          <w:sz w:val="22"/>
          <w:szCs w:val="22"/>
        </w:rPr>
        <w:t xml:space="preserve"> </w:t>
      </w:r>
      <w:r w:rsidRPr="00B6334D">
        <w:rPr>
          <w:rFonts w:asciiTheme="minorHAnsi" w:hAnsiTheme="minorHAnsi" w:cstheme="minorHAnsi"/>
          <w:sz w:val="22"/>
          <w:szCs w:val="22"/>
        </w:rPr>
        <w:fldChar w:fldCharType="begin" w:fldLock="1"/>
      </w:r>
      <w:r w:rsidR="00102443" w:rsidRPr="00B6334D">
        <w:rPr>
          <w:rFonts w:asciiTheme="minorHAnsi" w:hAnsiTheme="minorHAnsi" w:cstheme="minorHAnsi"/>
          <w:sz w:val="22"/>
          <w:szCs w:val="22"/>
        </w:rPr>
        <w:instrText>ADDIN CSL_CITATION {"citationItems":[{"id":"ITEM-1","itemData":{"ISSN":"0215-7950","abstract":"Incidence of Viruses and Fungi on True Shallot Seed and Shallot Bulb Shallot is an important vegetable in Indonesia. Shallot farmers generally use bulbs as planting material even though there is an option to use true shallot seed (TSS). One important criteria for a good seed quality as planting material is pathogen free. Research was conducted to detect and identify viruses and fungi from TSS and shallot seed bulbs cultivars Bima, Bauji, Thailand, and Tuk-Tuk. Virus detection was carried out by DIBA (dot immunobinding assay) method using specific antiserum to OYDV, SLV, SYSV, and GCLV. Detection and identification of fungi was carried out by blotter test method and polymerase chain reaction. Infection of OYDV, GCLV, SYSV, and SLV were only detected in shallot bulbs with infection rates ranging from 66% to 100%. Four species of fungi were detected in TSS and bulbs, i.e. Aspergillus niger, A.flavus, F. solani, and Rhizopus sp; whereas F.oxysporum was only found in bulbs. All isolates of F. oxysporum was pathogenic and cause disease incidence up to 55%. Pathogenic isolate of F. oxysporum had 100% homology to those isolate from China and USA on the spesies level and 91.2% to those isolate from India and USA to the forma spesies level.","author":[{"dropping-particle":"","family":"Saputri","given":"Ana Septiana","non-dropping-particle":"","parse-names":false,"suffix":""},{"dropping-particle":"","family":"Tondok","given":"Efi Toding","non-dropping-particle":"","parse-names":false,"suffix":""},{"dropping-particle":"","family":"Hidayat","given":"Sri Hendrastuti","non-dropping-particle":"","parse-names":false,"suffix":""}],"container-title":"Jurnal Fitopatologi Indonesia","id":"ITEM-1","issue":"6","issued":{"date-parts":[["2018"]]},"page":"222","title":"Insidensi virus dan cendawan pada biji dan umbi bawang merah","type":"article-journal","volume":"14"},"uris":["http://www.mendeley.com/documents/?uuid=560d06cf-d9af-4279-aef6-6a96532d9637"]}],"mendeley":{"formattedCitation":"(Saputri et al., 2018)","plainTextFormattedCitation":"(Saputri et al., 2018)","previouslyFormattedCitation":"(Saputri et al., 2018)"},"properties":{"noteIndex":0},"schema":"https://github.com/citation-style-language/schema/raw/master/csl-citation.json"}</w:instrText>
      </w:r>
      <w:r w:rsidRPr="00B6334D">
        <w:rPr>
          <w:rFonts w:asciiTheme="minorHAnsi" w:hAnsiTheme="minorHAnsi" w:cstheme="minorHAnsi"/>
          <w:sz w:val="22"/>
          <w:szCs w:val="22"/>
        </w:rPr>
        <w:fldChar w:fldCharType="separate"/>
      </w:r>
      <w:r w:rsidRPr="00B6334D">
        <w:rPr>
          <w:rFonts w:asciiTheme="minorHAnsi" w:hAnsiTheme="minorHAnsi" w:cstheme="minorHAnsi"/>
          <w:noProof/>
          <w:sz w:val="22"/>
          <w:szCs w:val="22"/>
        </w:rPr>
        <w:t>(Saputri et al., 2018)</w:t>
      </w:r>
      <w:r w:rsidRPr="00B6334D">
        <w:rPr>
          <w:rFonts w:asciiTheme="minorHAnsi" w:hAnsiTheme="minorHAnsi" w:cstheme="minorHAnsi"/>
          <w:sz w:val="22"/>
          <w:szCs w:val="22"/>
        </w:rPr>
        <w:fldChar w:fldCharType="end"/>
      </w:r>
      <w:r w:rsidRPr="00B6334D">
        <w:rPr>
          <w:rFonts w:asciiTheme="minorHAnsi" w:hAnsiTheme="minorHAnsi" w:cstheme="minorHAnsi"/>
          <w:sz w:val="22"/>
          <w:szCs w:val="22"/>
        </w:rPr>
        <w:t xml:space="preserve"> dan </w:t>
      </w:r>
      <w:proofErr w:type="spellStart"/>
      <w:r w:rsidRPr="00B6334D">
        <w:rPr>
          <w:rFonts w:asciiTheme="minorHAnsi" w:hAnsiTheme="minorHAnsi" w:cstheme="minorHAnsi"/>
          <w:sz w:val="22"/>
          <w:szCs w:val="22"/>
        </w:rPr>
        <w:t>berumbi</w:t>
      </w:r>
      <w:proofErr w:type="spellEnd"/>
      <w:r w:rsidRPr="00B6334D">
        <w:rPr>
          <w:rFonts w:asciiTheme="minorHAnsi" w:hAnsiTheme="minorHAnsi" w:cstheme="minorHAnsi"/>
          <w:sz w:val="22"/>
          <w:szCs w:val="22"/>
        </w:rPr>
        <w:t xml:space="preserve"> </w:t>
      </w:r>
      <w:proofErr w:type="spellStart"/>
      <w:r w:rsidRPr="00B6334D">
        <w:rPr>
          <w:rFonts w:asciiTheme="minorHAnsi" w:hAnsiTheme="minorHAnsi" w:cstheme="minorHAnsi"/>
          <w:sz w:val="22"/>
          <w:szCs w:val="22"/>
        </w:rPr>
        <w:t>lebih</w:t>
      </w:r>
      <w:proofErr w:type="spellEnd"/>
      <w:r w:rsidRPr="00B6334D">
        <w:rPr>
          <w:rFonts w:asciiTheme="minorHAnsi" w:hAnsiTheme="minorHAnsi" w:cstheme="minorHAnsi"/>
          <w:sz w:val="22"/>
          <w:szCs w:val="22"/>
        </w:rPr>
        <w:t xml:space="preserve"> </w:t>
      </w:r>
      <w:proofErr w:type="spellStart"/>
      <w:r w:rsidRPr="00B6334D">
        <w:rPr>
          <w:rFonts w:asciiTheme="minorHAnsi" w:hAnsiTheme="minorHAnsi" w:cstheme="minorHAnsi"/>
          <w:sz w:val="22"/>
          <w:szCs w:val="22"/>
        </w:rPr>
        <w:t>besar</w:t>
      </w:r>
      <w:proofErr w:type="spellEnd"/>
      <w:r w:rsidR="009729D0" w:rsidRPr="00B6334D">
        <w:rPr>
          <w:rFonts w:asciiTheme="minorHAnsi" w:hAnsiTheme="minorHAnsi" w:cstheme="minorHAnsi"/>
          <w:sz w:val="22"/>
          <w:szCs w:val="22"/>
        </w:rPr>
        <w:t xml:space="preserve"> </w:t>
      </w:r>
      <w:proofErr w:type="spellStart"/>
      <w:r w:rsidR="009729D0" w:rsidRPr="00B6334D">
        <w:rPr>
          <w:rFonts w:asciiTheme="minorHAnsi" w:hAnsiTheme="minorHAnsi" w:cstheme="minorHAnsi"/>
          <w:sz w:val="22"/>
          <w:szCs w:val="22"/>
        </w:rPr>
        <w:t>dibandingkan</w:t>
      </w:r>
      <w:proofErr w:type="spellEnd"/>
      <w:r w:rsidR="009729D0" w:rsidRPr="00B6334D">
        <w:rPr>
          <w:rFonts w:asciiTheme="minorHAnsi" w:hAnsiTheme="minorHAnsi" w:cstheme="minorHAnsi"/>
          <w:sz w:val="22"/>
          <w:szCs w:val="22"/>
        </w:rPr>
        <w:t xml:space="preserve"> </w:t>
      </w:r>
      <w:proofErr w:type="spellStart"/>
      <w:r w:rsidR="009729D0" w:rsidRPr="00B6334D">
        <w:rPr>
          <w:rFonts w:asciiTheme="minorHAnsi" w:hAnsiTheme="minorHAnsi" w:cstheme="minorHAnsi"/>
          <w:sz w:val="22"/>
          <w:szCs w:val="22"/>
        </w:rPr>
        <w:t>dari</w:t>
      </w:r>
      <w:proofErr w:type="spellEnd"/>
      <w:r w:rsidR="009729D0" w:rsidRPr="00B6334D">
        <w:rPr>
          <w:rFonts w:asciiTheme="minorHAnsi" w:hAnsiTheme="minorHAnsi" w:cstheme="minorHAnsi"/>
          <w:sz w:val="22"/>
          <w:szCs w:val="22"/>
        </w:rPr>
        <w:t xml:space="preserve"> </w:t>
      </w:r>
      <w:proofErr w:type="spellStart"/>
      <w:r w:rsidRPr="00B6334D">
        <w:rPr>
          <w:rFonts w:asciiTheme="minorHAnsi" w:hAnsiTheme="minorHAnsi" w:cstheme="minorHAnsi"/>
          <w:sz w:val="22"/>
          <w:szCs w:val="22"/>
        </w:rPr>
        <w:t>benih</w:t>
      </w:r>
      <w:proofErr w:type="spellEnd"/>
      <w:r w:rsidRPr="00B6334D">
        <w:rPr>
          <w:rFonts w:asciiTheme="minorHAnsi" w:hAnsiTheme="minorHAnsi" w:cstheme="minorHAnsi"/>
          <w:sz w:val="22"/>
          <w:szCs w:val="22"/>
        </w:rPr>
        <w:t xml:space="preserve"> </w:t>
      </w:r>
      <w:proofErr w:type="spellStart"/>
      <w:r w:rsidR="009729D0" w:rsidRPr="00B6334D">
        <w:rPr>
          <w:rFonts w:asciiTheme="minorHAnsi" w:hAnsiTheme="minorHAnsi" w:cstheme="minorHAnsi"/>
          <w:sz w:val="22"/>
          <w:szCs w:val="22"/>
        </w:rPr>
        <w:t>umbi</w:t>
      </w:r>
      <w:proofErr w:type="spellEnd"/>
      <w:r w:rsidRPr="00B6334D">
        <w:rPr>
          <w:rFonts w:asciiTheme="minorHAnsi" w:hAnsiTheme="minorHAnsi" w:cstheme="minorHAnsi"/>
          <w:sz w:val="22"/>
          <w:szCs w:val="22"/>
        </w:rPr>
        <w:t xml:space="preserve"> </w:t>
      </w:r>
      <w:r w:rsidRPr="00B6334D">
        <w:rPr>
          <w:rFonts w:asciiTheme="minorHAnsi" w:hAnsiTheme="minorHAnsi" w:cstheme="minorHAnsi"/>
          <w:sz w:val="22"/>
          <w:szCs w:val="22"/>
        </w:rPr>
        <w:fldChar w:fldCharType="begin" w:fldLock="1"/>
      </w:r>
      <w:r w:rsidRPr="00B6334D">
        <w:rPr>
          <w:rFonts w:asciiTheme="minorHAnsi" w:hAnsiTheme="minorHAnsi" w:cstheme="minorHAnsi"/>
          <w:sz w:val="22"/>
          <w:szCs w:val="22"/>
        </w:rPr>
        <w:instrText>ADDIN CSL_CITATION {"citationItems":[{"id":"ITEM-1","itemData":{"abstract":"Bawang merah (Allium cepa L. Aggregatum group) merupakan salah satu sayuran penting dengan berbagai manfaat. Pengembangannya di Indonesia mengalami masalah penurunan produktivitas dan kualitas. Hal ini salah satunya disebabkan kualitas benih yang rendah karena keterbatasan benih bermutu baik dari segi jumlah maupun harga. Penggunaan umbi sebagai sumber benih memiliki banyak kelemahan diantaranya produktivitas rendah dan cenderung menurun, butuh jumlah besar (1-1,5 ton/ha), biaya pengadaan mahal, rentan penyakit tular benih, terkendala dalam penyimpanan dan distribusi. Alternatif lain yaitu dengan menggunakan benih dari biji botani/true seed shallot (TSS). Dibanding penggunaan umbi sebagai bahan tanam TSS memiliki beberapa keunggulan, antara lain: produktivitasnya lebih tinggi dibandingkan benih bentuk umbi, penggunaan benih untuk luasan per hektar lebih sedikit yaitu 3 - 7,5 kg/ha sehingga biaya produksi lebih rendah, bebas virus dan penyakit tular benih, proses distribusi benih lebih ringkas dan biaya angkut lebih murah serta bisa disimpan lebih lama. Penggunaan TSS sebagai sumber benih memiliki kelayakan dari segi teknis dan ekonomis untuk mendukung agribisnis bawang merah. Kendala utama pengembangannya adalah belum ditemukannya teknik produksi TSS skala komersial dalam jumlah besar dan belum tersosialisasikannya teknik budidaya dan keuntungan penggunaan TSS pada petani dengan baik","author":[{"dropping-particle":"","family":"Pangestuti","given":"Retno","non-dropping-particle":"","parse-names":false,"suffix":""},{"dropping-particle":"","family":"Sulistyaningsih","given":"Endang","non-dropping-particle":"","parse-names":false,"suffix":""}],"container-title":"Prosiding Semiloka Nasional \"Dukungan Agro-Inovasi untuk Pemberdayaan Petani\"","id":"ITEM-1","issue":"August 2011","issued":{"date-parts":[["2011"]]},"page":"258-266","title":"Potensi Penggunaan &lt;i&gt;True Seed Shallot&lt;/i&gt; (TSS) Sebagai Sumber Benih Bawang Merah di Indonesia","type":"paper-conference"},"uris":["http://www.mendeley.com/documents/?uuid=be421263-ebe9-43eb-a379-5ff5234bd7cc"]}],"mendeley":{"formattedCitation":"(Pangestuti &amp; Sulistyaningsih, 2011)","plainTextFormattedCitation":"(Pangestuti &amp; Sulistyaningsih, 2011)","previouslyFormattedCitation":"(Pangestuti &amp; Sulistyaningsih, 2011)"},"properties":{"noteIndex":0},"schema":"https://github.com/citation-style-language/schema/raw/master/csl-citation.json"}</w:instrText>
      </w:r>
      <w:r w:rsidRPr="00B6334D">
        <w:rPr>
          <w:rFonts w:asciiTheme="minorHAnsi" w:hAnsiTheme="minorHAnsi" w:cstheme="minorHAnsi"/>
          <w:sz w:val="22"/>
          <w:szCs w:val="22"/>
        </w:rPr>
        <w:fldChar w:fldCharType="separate"/>
      </w:r>
      <w:r w:rsidRPr="00B6334D">
        <w:rPr>
          <w:rFonts w:asciiTheme="minorHAnsi" w:hAnsiTheme="minorHAnsi" w:cstheme="minorHAnsi"/>
          <w:noProof/>
          <w:sz w:val="22"/>
          <w:szCs w:val="22"/>
        </w:rPr>
        <w:t>(Pangestuti &amp; Sulistyaningsih, 2011)</w:t>
      </w:r>
      <w:r w:rsidRPr="00B6334D">
        <w:rPr>
          <w:rFonts w:asciiTheme="minorHAnsi" w:hAnsiTheme="minorHAnsi" w:cstheme="minorHAnsi"/>
          <w:sz w:val="22"/>
          <w:szCs w:val="22"/>
        </w:rPr>
        <w:fldChar w:fldCharType="end"/>
      </w:r>
      <w:r w:rsidR="009729D0" w:rsidRPr="00B6334D">
        <w:rPr>
          <w:rFonts w:asciiTheme="minorHAnsi" w:hAnsiTheme="minorHAnsi" w:cstheme="minorHAnsi"/>
          <w:sz w:val="22"/>
          <w:szCs w:val="22"/>
        </w:rPr>
        <w:t xml:space="preserve">. </w:t>
      </w:r>
      <w:proofErr w:type="spellStart"/>
      <w:r w:rsidRPr="00B6334D">
        <w:rPr>
          <w:rFonts w:asciiTheme="minorHAnsi" w:hAnsiTheme="minorHAnsi" w:cstheme="minorHAnsi"/>
          <w:sz w:val="22"/>
          <w:szCs w:val="22"/>
        </w:rPr>
        <w:t>Dengan</w:t>
      </w:r>
      <w:proofErr w:type="spellEnd"/>
      <w:r w:rsidRPr="00B6334D">
        <w:rPr>
          <w:rFonts w:asciiTheme="minorHAnsi" w:hAnsiTheme="minorHAnsi" w:cstheme="minorHAnsi"/>
          <w:sz w:val="22"/>
          <w:szCs w:val="22"/>
        </w:rPr>
        <w:t xml:space="preserve"> </w:t>
      </w:r>
      <w:proofErr w:type="spellStart"/>
      <w:r w:rsidRPr="00B6334D">
        <w:rPr>
          <w:rFonts w:asciiTheme="minorHAnsi" w:hAnsiTheme="minorHAnsi" w:cstheme="minorHAnsi"/>
          <w:sz w:val="22"/>
          <w:szCs w:val="22"/>
        </w:rPr>
        <w:t>begitu</w:t>
      </w:r>
      <w:proofErr w:type="spellEnd"/>
      <w:r w:rsidRPr="00B6334D">
        <w:rPr>
          <w:rFonts w:asciiTheme="minorHAnsi" w:hAnsiTheme="minorHAnsi" w:cstheme="minorHAnsi"/>
          <w:sz w:val="22"/>
          <w:szCs w:val="22"/>
        </w:rPr>
        <w:t xml:space="preserve">, </w:t>
      </w:r>
      <w:proofErr w:type="spellStart"/>
      <w:r w:rsidRPr="00B6334D">
        <w:rPr>
          <w:rFonts w:asciiTheme="minorHAnsi" w:hAnsiTheme="minorHAnsi" w:cstheme="minorHAnsi"/>
          <w:sz w:val="22"/>
          <w:szCs w:val="22"/>
        </w:rPr>
        <w:t>keuntungan</w:t>
      </w:r>
      <w:proofErr w:type="spellEnd"/>
      <w:r w:rsidRPr="00B6334D">
        <w:rPr>
          <w:rFonts w:asciiTheme="minorHAnsi" w:hAnsiTheme="minorHAnsi" w:cstheme="minorHAnsi"/>
          <w:sz w:val="22"/>
          <w:szCs w:val="22"/>
        </w:rPr>
        <w:t xml:space="preserve"> yang </w:t>
      </w:r>
      <w:proofErr w:type="spellStart"/>
      <w:r w:rsidRPr="00B6334D">
        <w:rPr>
          <w:rFonts w:asciiTheme="minorHAnsi" w:hAnsiTheme="minorHAnsi" w:cstheme="minorHAnsi"/>
          <w:sz w:val="22"/>
          <w:szCs w:val="22"/>
        </w:rPr>
        <w:t>diperoleh</w:t>
      </w:r>
      <w:proofErr w:type="spellEnd"/>
      <w:r w:rsidRPr="00B6334D">
        <w:rPr>
          <w:rFonts w:asciiTheme="minorHAnsi" w:hAnsiTheme="minorHAnsi" w:cstheme="minorHAnsi"/>
          <w:sz w:val="22"/>
          <w:szCs w:val="22"/>
        </w:rPr>
        <w:t xml:space="preserve"> </w:t>
      </w:r>
      <w:proofErr w:type="spellStart"/>
      <w:r w:rsidRPr="00B6334D">
        <w:rPr>
          <w:rFonts w:asciiTheme="minorHAnsi" w:hAnsiTheme="minorHAnsi" w:cstheme="minorHAnsi"/>
          <w:sz w:val="22"/>
          <w:szCs w:val="22"/>
        </w:rPr>
        <w:t>petani</w:t>
      </w:r>
      <w:proofErr w:type="spellEnd"/>
      <w:r w:rsidRPr="00B6334D">
        <w:rPr>
          <w:rFonts w:asciiTheme="minorHAnsi" w:hAnsiTheme="minorHAnsi" w:cstheme="minorHAnsi"/>
          <w:sz w:val="22"/>
          <w:szCs w:val="22"/>
        </w:rPr>
        <w:t xml:space="preserve"> </w:t>
      </w:r>
      <w:proofErr w:type="spellStart"/>
      <w:r w:rsidRPr="00B6334D">
        <w:rPr>
          <w:rFonts w:asciiTheme="minorHAnsi" w:hAnsiTheme="minorHAnsi" w:cstheme="minorHAnsi"/>
          <w:sz w:val="22"/>
          <w:szCs w:val="22"/>
        </w:rPr>
        <w:t>meningkat</w:t>
      </w:r>
      <w:proofErr w:type="spellEnd"/>
      <w:r w:rsidR="00146766" w:rsidRPr="00B6334D">
        <w:rPr>
          <w:rFonts w:asciiTheme="minorHAnsi" w:hAnsiTheme="minorHAnsi" w:cstheme="minorHAnsi"/>
          <w:sz w:val="22"/>
          <w:szCs w:val="22"/>
        </w:rPr>
        <w:t xml:space="preserve"> </w:t>
      </w:r>
      <w:r w:rsidR="009729D0" w:rsidRPr="00B6334D">
        <w:rPr>
          <w:rFonts w:asciiTheme="minorHAnsi" w:hAnsiTheme="minorHAnsi" w:cstheme="minorHAnsi"/>
          <w:sz w:val="22"/>
          <w:szCs w:val="22"/>
        </w:rPr>
        <w:fldChar w:fldCharType="begin" w:fldLock="1"/>
      </w:r>
      <w:r w:rsidR="006F5BDE" w:rsidRPr="00B6334D">
        <w:rPr>
          <w:rFonts w:asciiTheme="minorHAnsi" w:hAnsiTheme="minorHAnsi" w:cstheme="minorHAnsi"/>
          <w:sz w:val="22"/>
          <w:szCs w:val="22"/>
        </w:rPr>
        <w:instrText>ADDIN CSL_CITATION {"citationItems":[{"id":"ITEM-1","itemData":{"abstract":"Abstract. Rahayu HSP, Muchtar, Saidah. 2019. The feasibility and farmer perception of true shallot seed technology in Sigi District, Central Sulawesi, Indonesia. Asian J Agric 3: 16-21. Shallot is one of horticultural commodities that plays a significant role in both national and regional economy. A fluctuating supply of shallot influences the inflation level. Shallot production is currently still facing many problems, including high production cost. The high shallot production cost mostly goes to expenses for labor and seed while Indonesian shallot is mainly produced from the bulbs seed. This high-cost production causes a lower shallot competitiveness. Therefore, introduction of True Shallot Seed (TSS) technology, which lowers the cost for shallot seed, could be an ideal option to improve the shallot competitiveness in Indonesia. However, the shallot farming feasibility and the farmer’s perception of this technology are two critical aspects that need to be considered in the adoption of this new technology. This research aimed to study the potency of true shallot seed development in Central Sulawesi based on the TSS’s farming feasibility and farmer perception on TSS. The research was conducted in Sigi District, Central Sulawesi. The results showed that the farming of shallot using TSS was feasible, and within 14.9 t.ha-1 productivity, the Revenue-Cost Ratio was 3.15 while the Benefit-Cost Ratio was 2.15. The perception was examined based on three aspects namely technical, economic, and social aspects. The results showed that farmers were interested in planting true seed of shallot based on its high productivity, lower production cost, and market acceptance of the product; while in the social aspect, the extension and farmer group’s support still need to be improved for development of TSS.","author":[{"dropping-particle":"","family":"Rahayu","given":"Heni S.P.","non-dropping-particle":"","parse-names":false,"suffix":""},{"dropping-particle":"","family":"Muchtar","given":"Muchtar","non-dropping-particle":"","parse-names":false,"suffix":""},{"dropping-particle":"","family":"Saidah","given":"Saidah","non-dropping-particle":"","parse-names":false,"suffix":""}],"container-title":"Asian Journal of Agriculture","id":"ITEM-1","issue":"1","issued":{"date-parts":[["2019"]]},"page":"16-21","title":"The feasibility and farmer perception of true shallot seed technology in Sigi District, Central Sulawesi, Indonesia","type":"article-journal","volume":"3"},"uris":["http://www.mendeley.com/documents/?uuid=25ea4029-4177-4d17-a5ab-b6e3fad5800d"]},{"id":"ITEM-2","itemData":{"ISSN":"2460-8572","abstract":"Shallots (Allium cepa var. aggregatum) is one of the vegetable commodities whose demand continues to increase in line with population growth. The purpose of this community service program to disseminate the results of research on how to produce true seed of shallot (TSS) then plant TSS to produce mini bulbs as seeds of shallots. The target audience was the farmers group Tani Mulya in Tawangargo Village, Karangploso Sub-District, Malang Regency, East Java. Activities step included preparation, socialization, demonstration plot of shallot bulbs planting to produce TSS and planting TSS, to produce mini bulbs as seeds of shallot. Batu Ijo variety grown to produce TSS, while planting of TSS used Tri Sula and Keta Monca varieties. This activitity was done well according to a Likert scale of 4.3 (good category = 4–4.9). Farmers were able to adopt the technology of TSS production and planting of TSS to produce shallot mini bulbs of seeds, with indication of the production of TSS and mini bulbs. The flowering of shallot plants 55.5</w:instrText>
      </w:r>
      <w:r w:rsidR="006F5BDE" w:rsidRPr="00B6334D">
        <w:rPr>
          <w:rFonts w:asciiTheme="minorHAnsi" w:hAnsiTheme="minorHAnsi" w:cstheme="minorHAnsi"/>
          <w:sz w:val="22"/>
          <w:szCs w:val="22"/>
        </w:rPr>
        <w:instrText> and TSS seed weight 10.16 g/m2. Bulbs seed of Batu Ijo variety produced large bulbs, while TSS from Tri Sula and Keta Monca varieties produced mini bulbs that can be used as seeds. The change of the shallot seeds technology from bulbs to TSS will be economically beneficial, because the TSS required less than bulbs, so the cost difference is quite large. TSS needs 3–5 kg/ha (TSS price IDR 1.200.000/kg), and bulbs seed needs 1–1.5 ton/ha (bulbs price IDR 30.000/kg), so the margin is IDR 24.000.000 per hectare.","author":[{"dropping-particle":"","family":"Makhziah","given":".","non-dropping-particle":"","parse-names":false,"suffix":""},{"dropping-particle":"","family":"Moeljani","given":"Ida Retno","non-dropping-particle":"","parse-names":false,"suffix":""},{"dropping-particle":"","family":"Santoso","given":"Juli","non-dropping-particle":"","parse-names":false,"suffix":""}],"container-title":"Agrokreatif: Jurnal Ilmiah Pengabdian kepada Masyarakat","id":"ITEM-2","issue":"3","issued":{"date-parts":[["2019"]]},"page":"165-172","title":"Diseminasi teknologi &lt;i&gt;True Seed of Shallot&lt;/i&gt; dan umbi mini bawang merah di Karangploso, Malang, Jawa Timur","type":"article-journal","volume":"5"},"uris":["http://www.mendeley.com/documents/?uuid=4a8c749c-2a47-41e7-a26a-07f15b78e05a"]},{"id":"ITEM-3","itemData":{"ISSN":"1410-959X","abstract":"Kerapatan populasi tanaman mempengaruhi tingkat kompetisi antar tanaman terhadap faktor tumbuh sehingga akan berdampak pada hasil tanaman bawang merah asal true shallots seed (TSS). Penelitian ini bertujuan untuk mengetahui jarak tanam yang tepat untuk pertumbuhan dan hasil umbi beberapa varietas bawang merah dari TSS. Penelitian dilakukan pada lahan kering Desa Bonto Mate’ne, Kecamatan Sinoa, Kabupaten Bantaeng- Sulawesi Selatan, dari Oktober – Desember 2017. Penelitian menggunakan rancangan petak terpisah dengan tiga ulangan. Dua jarak tanam (J1= 10x 10 (cm), J2 = 15 x 15 (cm)) ditempatkan sebagai petak utama dan tiga varietas (Trisula (V1), Bima Brebes (V2) dan Tuk tuk (V3)) sebagai anak petak. Hasil penelitian menunjukkan interaksi antara varietas dan jarak tanam tidak berpengaruh terhadap pertumbuhan dan hasil umbi bawang merah asal TSS. Perbedaan jarak tanam menunjukkan pengaruh nyata pada jumlah daun umur 45 HST serta pada jumlah anakan umur 30 dan 60 HST. Jarak tanam 10 x 10 (cm) menunjukkan rerata pertumbuhan yang lebih tinggi dengan produksi umbi 7,38 t/ha. Varietas Bima menunjukkan pertumbuhan tinggi tanaman, jumlah daun dan jumlah anakan yang lebih tinggi, berbeda nyata dengan Tuk-tuk dan Trisula serta memberikan hasil umbi lebih tinggi (7,45 t/h) disusul oleh varietas Tuk-Tuk (7,10 t/h) dan Trisula (7,03 t/h). Usahatani bawang merah dari biji lebih menguntungkan di bandingkan dengan usahatani bawang merah dari umbi, namun kedua usahatani tersebut masih layak di usahakan dengan Nilai R/C &gt;1.","author":[{"dropping-particle":"","family":"Maintang","given":"Maintang","non-dropping-particle":"","parse-names":false,"suffix":""},{"dropping-particle":"","family":"Rauf","given":"Abdul Wahid","non-dropping-particle":"","parse-names":false,"suffix":""},{"dropping-particle":"","family":"Ilyas","given":"Asriyanti","non-dropping-particle":"","parse-names":false,"suffix":""},{"dropping-particle":"","family":"Sarintang","given":"Sarintang","non-dropping-particle":"","parse-names":false,"suffix":""},{"dropping-particle":"","family":"Syamsuri","given":"Riswita","non-dropping-particle":"","parse-names":false,"suffix":""}],"container-title":"Jurnal Pengkajian dan Pengembangan Teknologi Pertanian","id":"ITEM-3","issue":"1","issued":{"date-parts":[["2019"]]},"page":"97-106","title":"Pengaruh varietas dan jarak tanam pada budidaya bawang merah asal biji (&lt;i&gt;True Shallot Seeds&lt;/i&gt;/TSS) di Kabupaten Bantaeng","type":"article-journal","volume":"22"},"uris":["http://www.mendeley.com/documents/?uuid=325482ca-5a40-4543-9e9a-2f200a04e63c"]},{"id":"ITEM-4","itemData":{"DOI":"10.21776/ub.jpal.2018.009.01.07","ISSN":"20873522","abstract":"Peningkatan produktivitas bawang merah dapat dilakukan melalui penggunaan TSS (True Shallot Seed). Budidaya menggunakan umbi maupun TSS membutuhkan komposisi media tanam yang berbeda. Kemampuan tanaman dalam memanfaatkan nutrisi pada media tanam salah satunya dapat ditingkatkan melalui pemberian PGPR (Plant Growth Promoting Rhizobacteria). Penelitian ini bertujuan untuk mendapatkan komposisi media tanam dan konsentrasi PGPR yang sesuai untuk pertumbuhan dan hasil tanaman ba wang merah asal TSS. Penelitian dilaksanakan pada bulan Januari hingga Juni 2020 di Balai Pengkajian Teknologi Pertanian Jawa Timur, Malang, Jawa Timur. Penelitian ini merupakan penelitian faktorial dengan Rancangan Acak Kelompok (RAK) yang diulang sebanyak 3 kali. Penelitian menggunakan 2 faktor yaitu komposisi media tanam: tanah + arang sekam (1:1), tanah + kompos (1:1), dan tanah + arang sekam + kompos (1:1:1), dan konsentrasi PGPR: 0 mL L-1, 5 ml L-1, 10 ml L-1, dan 15 ml L-1. Variabel pengamatan meliputi panjang tanaman, jumlah daun, indeks klorofil, bobot segar umbi, dan jumlah umbi. Hasil penelitian menunjukkan bahwa komposisi media tanam tanah + kompos (1:1) dan tanah + arang sekam + kompos (1:1:1) pada berbagai konsentrasi PGPR (5 ml L-1, 10 ml L-1, dan 15 ml L-1) memberikan hasil yang lebih tinggi dan berbeda nyata dibandingkan dengan media tanam tanah + arang sekam (1:1) dengan berbagai konsentrasi PGPR pada pengamatan panjang tanaman, jumlah daun, bobot segar umbi, dan jumlah umbi.","author":[{"dropping-particle":"","family":"Amanah","given":"Mar'atus Sholihah","non-dropping-particle":"","parse-names":false,"suffix":""},{"dropping-particle":"","family":"Istiqomah","given":"Nurul","non-dropping-particle":"","parse-names":false,"suffix":""},{"dropping-particle":"","family":"Barunawati","given":"Nunun","non-dropping-particle":"","parse-names":false,"suffix":""}],"container-title":"Jurnal Produksi tanaman","id":"ITEM-4","issue":"4","issued":{"date-parts":[["2021"]]},"page":"243-250","title":"Pengaruh komposisi media tanam dan konsentrasi PGPR terhadap pertumbuhan dan hasil bawang merah (&lt;i&gt;Allium ascalonicum&lt;/i&gt; L.) asal True Shallot Seed","type":"article-journal","volume":"9"},"uris":["http://www.mendeley.com/documents/?uuid=f1aaec5b-304d-4c2e-ba16-935366247d0b"]}],"mendeley":{"formattedCitation":"(Amanah et al., 2021; Maintang et al., 2019; Makhziah et al., 2019; H. S. P. Rahayu et al., 2019)","plainTextFormattedCitation":"(Amanah et al., 2021; Maintang et al., 2019; Makhziah et al., 2019; H. S. P. Rahayu et al., 2019)","previouslyFormattedCitation":"(Amanah et al., 2021; Maintang et al., 2019; Makhziah et al., 2019; H. S. P. Rahayu et al., 2019)"},"properties":{"noteIndex":0},"schema":"https://github.com/citation-style-language/schema/raw/master/csl-citation.json"}</w:instrText>
      </w:r>
      <w:r w:rsidR="009729D0" w:rsidRPr="00B6334D">
        <w:rPr>
          <w:rFonts w:asciiTheme="minorHAnsi" w:hAnsiTheme="minorHAnsi" w:cstheme="minorHAnsi"/>
          <w:sz w:val="22"/>
          <w:szCs w:val="22"/>
        </w:rPr>
        <w:fldChar w:fldCharType="separate"/>
      </w:r>
      <w:r w:rsidR="00525B76" w:rsidRPr="00B6334D">
        <w:rPr>
          <w:rFonts w:asciiTheme="minorHAnsi" w:hAnsiTheme="minorHAnsi" w:cstheme="minorHAnsi"/>
          <w:noProof/>
          <w:sz w:val="22"/>
          <w:szCs w:val="22"/>
        </w:rPr>
        <w:t>(Amanah et al., 2021; Maintang et al., 2019; Makhziah et al., 2019; H. S. P. Rahayu et al., 2019)</w:t>
      </w:r>
      <w:r w:rsidR="009729D0" w:rsidRPr="00B6334D">
        <w:rPr>
          <w:rFonts w:asciiTheme="minorHAnsi" w:hAnsiTheme="minorHAnsi" w:cstheme="minorHAnsi"/>
          <w:sz w:val="22"/>
          <w:szCs w:val="22"/>
        </w:rPr>
        <w:fldChar w:fldCharType="end"/>
      </w:r>
      <w:r w:rsidR="009729D0" w:rsidRPr="00B6334D">
        <w:rPr>
          <w:rFonts w:asciiTheme="minorHAnsi" w:hAnsiTheme="minorHAnsi" w:cstheme="minorHAnsi"/>
          <w:sz w:val="22"/>
          <w:szCs w:val="22"/>
        </w:rPr>
        <w:t xml:space="preserve">.  </w:t>
      </w:r>
    </w:p>
    <w:p w14:paraId="44352231" w14:textId="7715F8B2" w:rsidR="00AF0379" w:rsidRPr="00B6334D" w:rsidRDefault="008A06A3" w:rsidP="009729D0">
      <w:pPr>
        <w:shd w:val="clear" w:color="auto" w:fill="FCFCFC"/>
        <w:ind w:firstLine="270"/>
        <w:jc w:val="both"/>
        <w:rPr>
          <w:rFonts w:asciiTheme="minorHAnsi" w:hAnsiTheme="minorHAnsi" w:cstheme="minorHAnsi"/>
          <w:sz w:val="22"/>
          <w:szCs w:val="22"/>
        </w:rPr>
      </w:pPr>
      <w:r w:rsidRPr="00B6334D">
        <w:rPr>
          <w:rFonts w:asciiTheme="minorHAnsi" w:hAnsiTheme="minorHAnsi" w:cstheme="minorHAnsi"/>
          <w:sz w:val="22"/>
          <w:szCs w:val="22"/>
        </w:rPr>
        <w:t xml:space="preserve">Sebagian </w:t>
      </w:r>
      <w:proofErr w:type="spellStart"/>
      <w:r w:rsidRPr="00B6334D">
        <w:rPr>
          <w:rFonts w:asciiTheme="minorHAnsi" w:hAnsiTheme="minorHAnsi" w:cstheme="minorHAnsi"/>
          <w:sz w:val="22"/>
          <w:szCs w:val="22"/>
        </w:rPr>
        <w:t>petani</w:t>
      </w:r>
      <w:proofErr w:type="spellEnd"/>
      <w:r w:rsidRPr="00B6334D">
        <w:rPr>
          <w:rFonts w:asciiTheme="minorHAnsi" w:hAnsiTheme="minorHAnsi" w:cstheme="minorHAnsi"/>
          <w:sz w:val="22"/>
          <w:szCs w:val="22"/>
        </w:rPr>
        <w:t xml:space="preserve"> di Indonesia </w:t>
      </w:r>
      <w:proofErr w:type="spellStart"/>
      <w:r w:rsidRPr="00B6334D">
        <w:rPr>
          <w:rFonts w:asciiTheme="minorHAnsi" w:hAnsiTheme="minorHAnsi" w:cstheme="minorHAnsi"/>
          <w:sz w:val="22"/>
          <w:szCs w:val="22"/>
        </w:rPr>
        <w:t>sudah</w:t>
      </w:r>
      <w:proofErr w:type="spellEnd"/>
      <w:r w:rsidRPr="00B6334D">
        <w:rPr>
          <w:rFonts w:asciiTheme="minorHAnsi" w:hAnsiTheme="minorHAnsi" w:cstheme="minorHAnsi"/>
          <w:sz w:val="22"/>
          <w:szCs w:val="22"/>
        </w:rPr>
        <w:t xml:space="preserve"> </w:t>
      </w:r>
      <w:proofErr w:type="spellStart"/>
      <w:r w:rsidRPr="00B6334D">
        <w:rPr>
          <w:rFonts w:asciiTheme="minorHAnsi" w:hAnsiTheme="minorHAnsi" w:cstheme="minorHAnsi"/>
          <w:sz w:val="22"/>
          <w:szCs w:val="22"/>
        </w:rPr>
        <w:t>mulai</w:t>
      </w:r>
      <w:proofErr w:type="spellEnd"/>
      <w:r w:rsidRPr="00B6334D">
        <w:rPr>
          <w:rFonts w:asciiTheme="minorHAnsi" w:hAnsiTheme="minorHAnsi" w:cstheme="minorHAnsi"/>
          <w:sz w:val="22"/>
          <w:szCs w:val="22"/>
        </w:rPr>
        <w:t xml:space="preserve"> </w:t>
      </w:r>
      <w:proofErr w:type="spellStart"/>
      <w:r w:rsidRPr="00B6334D">
        <w:rPr>
          <w:rFonts w:asciiTheme="minorHAnsi" w:hAnsiTheme="minorHAnsi" w:cstheme="minorHAnsi"/>
          <w:sz w:val="22"/>
          <w:szCs w:val="22"/>
        </w:rPr>
        <w:t>mengenal</w:t>
      </w:r>
      <w:proofErr w:type="spellEnd"/>
      <w:r w:rsidRPr="00B6334D">
        <w:rPr>
          <w:rFonts w:asciiTheme="minorHAnsi" w:hAnsiTheme="minorHAnsi" w:cstheme="minorHAnsi"/>
          <w:sz w:val="22"/>
          <w:szCs w:val="22"/>
        </w:rPr>
        <w:t xml:space="preserve">, </w:t>
      </w:r>
      <w:proofErr w:type="spellStart"/>
      <w:r w:rsidRPr="00B6334D">
        <w:rPr>
          <w:rFonts w:asciiTheme="minorHAnsi" w:hAnsiTheme="minorHAnsi" w:cstheme="minorHAnsi"/>
          <w:sz w:val="22"/>
          <w:szCs w:val="22"/>
        </w:rPr>
        <w:t>mempelajari</w:t>
      </w:r>
      <w:proofErr w:type="spellEnd"/>
      <w:r w:rsidRPr="00B6334D">
        <w:rPr>
          <w:rFonts w:asciiTheme="minorHAnsi" w:hAnsiTheme="minorHAnsi" w:cstheme="minorHAnsi"/>
          <w:sz w:val="22"/>
          <w:szCs w:val="22"/>
        </w:rPr>
        <w:t xml:space="preserve"> dan </w:t>
      </w:r>
      <w:proofErr w:type="spellStart"/>
      <w:r w:rsidRPr="00B6334D">
        <w:rPr>
          <w:rFonts w:asciiTheme="minorHAnsi" w:hAnsiTheme="minorHAnsi" w:cstheme="minorHAnsi"/>
          <w:sz w:val="22"/>
          <w:szCs w:val="22"/>
        </w:rPr>
        <w:t>menggunakan</w:t>
      </w:r>
      <w:proofErr w:type="spellEnd"/>
      <w:r w:rsidRPr="00B6334D">
        <w:rPr>
          <w:rFonts w:asciiTheme="minorHAnsi" w:hAnsiTheme="minorHAnsi" w:cstheme="minorHAnsi"/>
          <w:sz w:val="22"/>
          <w:szCs w:val="22"/>
        </w:rPr>
        <w:t xml:space="preserve"> TSS di </w:t>
      </w:r>
      <w:proofErr w:type="spellStart"/>
      <w:r w:rsidRPr="00B6334D">
        <w:rPr>
          <w:rFonts w:asciiTheme="minorHAnsi" w:hAnsiTheme="minorHAnsi" w:cstheme="minorHAnsi"/>
          <w:sz w:val="22"/>
          <w:szCs w:val="22"/>
        </w:rPr>
        <w:t>lapangan</w:t>
      </w:r>
      <w:proofErr w:type="spellEnd"/>
      <w:r w:rsidR="00875F10" w:rsidRPr="00B6334D">
        <w:rPr>
          <w:rFonts w:asciiTheme="minorHAnsi" w:hAnsiTheme="minorHAnsi" w:cstheme="minorHAnsi"/>
          <w:sz w:val="22"/>
          <w:szCs w:val="22"/>
        </w:rPr>
        <w:t xml:space="preserve"> </w:t>
      </w:r>
      <w:r w:rsidR="008E1CFC" w:rsidRPr="00B6334D">
        <w:rPr>
          <w:rFonts w:asciiTheme="minorHAnsi" w:hAnsiTheme="minorHAnsi" w:cstheme="minorHAnsi"/>
          <w:sz w:val="22"/>
          <w:szCs w:val="22"/>
        </w:rPr>
        <w:fldChar w:fldCharType="begin" w:fldLock="1"/>
      </w:r>
      <w:r w:rsidR="00102443" w:rsidRPr="00B6334D">
        <w:rPr>
          <w:rFonts w:asciiTheme="minorHAnsi" w:hAnsiTheme="minorHAnsi" w:cstheme="minorHAnsi"/>
          <w:sz w:val="22"/>
          <w:szCs w:val="22"/>
        </w:rPr>
        <w:instrText>ADDIN CSL_CITATION {"citationItems":[{"id":"ITEM-1","itemData":{"DOI":"10.1088/1755-1315/250/1/012072","ISSN":"17551315","abstract":"True shallot seed (TSS) technology is one of the way to increase shallots productivity. Its ability to produce high amount of onion requires a willingness to carry out good cultivation practices. This study was aimed to analyze the behavior of adoption of TSS technology and to analysis factors that influence the behavior of farmers adoption. The research was carried out in two regions, namely Wanasari District, Brebes Regency and Klambu District, Grobogan Regency which were the centers of shallot production. One hundred respondents were chosen with 50 farmers in each region. The data were analyzed using descriptive method and multiple regression. The result showed that the adoption rate of TSS technology in Wanasari District was higher than in Klambu District. The farmers age, education level, land acreage, farmers income, number of families, land status, and regions were significantly influence the farmers behavior in adopting TSS technology.","author":[{"dropping-particle":"","family":"Roessali","given":"W.","non-dropping-particle":"","parse-names":false,"suffix":""},{"dropping-particle":"","family":"Purbajanti","given":"E. D.","non-dropping-particle":"","parse-names":false,"suffix":""},{"dropping-particle":"","family":"Dalmiyatun","given":"T.","non-dropping-particle":"","parse-names":false,"suffix":""}],"container-title":"IOP Conference Series: Earth and Environmental Science","id":"ITEM-1","issue":"1","issued":{"date-parts":[["2019"]]},"page":"1-5","title":"The adoption behaviour and its influenced factors of true shallot seed technology in Central Java","type":"paper-conference","volume":"250"},"uris":["http://www.mendeley.com/documents/?uuid=a0b346b6-ffa7-42cb-bb55-327c9467d179"]},{"id":"ITEM-2","itemData":{"abstract":"The study aims to determine the perception of farmers towards innovation small tuber onion production from seeds (TSS) environmentally friendly in Grobogan. The study was conducted in July 2015 in the village of Brabo, District Tanggungharjo, Grobogan. Respondents in the sample taken intentionally (purposive sampling) of the onion farmers in Tanggungharjo, Penawangan, Klambu, and Godong District with totaling 30 farmers. Data taken include respondent characteristic, relative advantages of innovation, , compatibility, complexity, triability and observability. Data were analyzed descriptively. The results showed that most rersponden has aged between 38-47 years old, the level of high school education, and old farm between 3-12 years. In general, the perception of farmers towards innovation small tuber onion production from seeds (TSS) environmentally friendly in Grobogan were high, so it deserves to be disseminated to farmers through a system integration approach of the group","author":[{"dropping-particle":"","family":"Mardiyanto","given":"Tri cahyo","non-dropping-particle":"","parse-names":false,"suffix":""},{"dropping-particle":"","family":"Pangestuti","given":"Retno","non-dropping-particle":"","parse-names":false,"suffix":""},{"dropping-particle":"","family":"Prayudi","given":"Bambang","non-dropping-particle":"","parse-names":false,"suffix":""},{"dropping-particle":"","family":"Retno Endrasari","given":"","non-dropping-particle":"","parse-names":false,"suffix":""}],"container-title":"Jurnal Ilmu-ilmu Pertanian","id":"ITEM-2","issue":"1","issued":{"date-parts":[["2017"]]},"page":"41-53","title":"Persepsi petani terhadap inovasi produksi umbi mini bawang merah asal biji (True Seed of Shallot/TSS) ramah lingkungan di Kabupaten Grobogan","type":"article-journal","volume":"24"},"uris":["http://www.mendeley.com/documents/?uuid=840f13c0-cea3-438c-8100-4ca3a8000e38"]},{"id":"ITEM-3","itemData":{"DOI":"10.21082/fae.v38n1.2020.53-66","ISSN":"0216-4361","abstract":"Upaya peningkatan produksi bawang merah ditempuh melalui Program Lipat Ganda (PROLIGA) bawang merah dengan adopsi biji botani bawang merah atau True Shallot Seed (TSS) karena berbagai kelebihan, antara lain biaya benih murah, volume benih lebih sedikit, lebih tahan lama disimpan, dan potensi hasilnya lebih tinggi. Makalah ini bertujuan mengulas prospek adopsi TSS oleh petani berdasarkan ulasan (review) berbagai publikasi dan laporan hasil penelitian maupun proyek percontohan. Produksi TSS di Indonesia belum pada skala komersial, tetapi masih dalam skala percobaan. TSS yang digunakan untuk pilot proyek merupakan benih impor karena produksi TSS di dalam negeri masih sangat terbatas. Petani umumnya lebih memilih menanam umbi mini dibanding TSS karena masa tanam yang lebih singkat. Pada taraf tertentu potensi hasil TSS lebih tinggi dari benih umbi. TSS memiliki beberapa kelemahan, yaitu perlu pesemaian 5−7 minggu, daya tumbuh TSS menjadi umbi mini relatif rendah, dan penyakit yang membuat batang tanaman tumbuh bengkok. Penanaman bawang merah menggunakan TSS memerlukan waktu lebih lama dibanding menggunakan umbi mini maupun umbi. Peningkatan skala produksi untuk pasokan TSS di dalam negeri dan jaringan produsen umbi mini dengan petani akan dapat meningkatkan adospi TSS.","author":[{"dropping-particle":"","family":"Sayaka","given":"Bambang","non-dropping-particle":"","parse-names":false,"suffix":""},{"dropping-particle":"","family":"Pasaribu","given":"Sahat M","non-dropping-particle":"","parse-names":false,"suffix":""},{"dropping-particle":"","family":"Kristiantoadi","given":"Saktyanu","non-dropping-particle":"","parse-names":false,"suffix":""}],"container-title":"Forum Penelitian Agro Ekonomi","id":"ITEM-3","issue":"1","issued":{"date-parts":[["2020"]]},"page":"53-66","title":"Prospect for farmers' adoption of true shallot seed","type":"article-journal","volume":"38"},"uris":["http://www.mendeley.com/documents/?uuid=83907e73-8da1-4a8f-8f38-c0fd28216be2"]}],"mendeley":{"formattedCitation":"(Mardiyanto et al., 2017; Roessali et al., 2019; Sayaka et al., 2020)","plainTextFormattedCitation":"(Mardiyanto et al., 2017; Roessali et al., 2019; Sayaka et al., 2020)","previouslyFormattedCitation":"(Mardiyanto et al., 2017; Roessali et al., 2019; Sayaka et al., 2020)"},"properties":{"noteIndex":0},"schema":"https://github.com/citation-style-language/schema/raw/master/csl-citation.json"}</w:instrText>
      </w:r>
      <w:r w:rsidR="008E1CFC" w:rsidRPr="00B6334D">
        <w:rPr>
          <w:rFonts w:asciiTheme="minorHAnsi" w:hAnsiTheme="minorHAnsi" w:cstheme="minorHAnsi"/>
          <w:sz w:val="22"/>
          <w:szCs w:val="22"/>
        </w:rPr>
        <w:fldChar w:fldCharType="separate"/>
      </w:r>
      <w:r w:rsidR="00FC7569" w:rsidRPr="00B6334D">
        <w:rPr>
          <w:rFonts w:asciiTheme="minorHAnsi" w:hAnsiTheme="minorHAnsi" w:cstheme="minorHAnsi"/>
          <w:noProof/>
          <w:sz w:val="22"/>
          <w:szCs w:val="22"/>
        </w:rPr>
        <w:t>(Mardiyanto et al., 2017; Roessali et al., 2019; Sayaka et al., 2020)</w:t>
      </w:r>
      <w:r w:rsidR="008E1CFC" w:rsidRPr="00B6334D">
        <w:rPr>
          <w:rFonts w:asciiTheme="minorHAnsi" w:hAnsiTheme="minorHAnsi" w:cstheme="minorHAnsi"/>
          <w:sz w:val="22"/>
          <w:szCs w:val="22"/>
        </w:rPr>
        <w:fldChar w:fldCharType="end"/>
      </w:r>
      <w:r w:rsidR="00875F10" w:rsidRPr="00B6334D">
        <w:rPr>
          <w:rFonts w:asciiTheme="minorHAnsi" w:hAnsiTheme="minorHAnsi" w:cstheme="minorHAnsi"/>
          <w:sz w:val="22"/>
          <w:szCs w:val="22"/>
        </w:rPr>
        <w:t>(</w:t>
      </w:r>
      <w:proofErr w:type="spellStart"/>
      <w:r w:rsidR="00E828B0" w:rsidRPr="00B6334D">
        <w:rPr>
          <w:rFonts w:asciiTheme="minorHAnsi" w:hAnsiTheme="minorHAnsi" w:cstheme="minorHAnsi"/>
          <w:sz w:val="22"/>
          <w:szCs w:val="22"/>
        </w:rPr>
        <w:t>Mardiyanto</w:t>
      </w:r>
      <w:proofErr w:type="spellEnd"/>
      <w:r w:rsidR="00E828B0" w:rsidRPr="00B6334D">
        <w:rPr>
          <w:rFonts w:asciiTheme="minorHAnsi" w:hAnsiTheme="minorHAnsi" w:cstheme="minorHAnsi"/>
          <w:sz w:val="22"/>
          <w:szCs w:val="22"/>
        </w:rPr>
        <w:t xml:space="preserve">, 2017; </w:t>
      </w:r>
      <w:proofErr w:type="spellStart"/>
      <w:r w:rsidR="00875F10" w:rsidRPr="00B6334D">
        <w:rPr>
          <w:rFonts w:asciiTheme="minorHAnsi" w:hAnsiTheme="minorHAnsi" w:cstheme="minorHAnsi"/>
          <w:sz w:val="22"/>
          <w:szCs w:val="22"/>
        </w:rPr>
        <w:t>Roesalli</w:t>
      </w:r>
      <w:proofErr w:type="spellEnd"/>
      <w:r w:rsidR="00875F10" w:rsidRPr="00B6334D">
        <w:rPr>
          <w:rFonts w:asciiTheme="minorHAnsi" w:hAnsiTheme="minorHAnsi" w:cstheme="minorHAnsi"/>
          <w:sz w:val="22"/>
          <w:szCs w:val="22"/>
        </w:rPr>
        <w:t xml:space="preserve"> et al, 2019</w:t>
      </w:r>
      <w:r w:rsidR="00752FF9" w:rsidRPr="00B6334D">
        <w:rPr>
          <w:rFonts w:asciiTheme="minorHAnsi" w:hAnsiTheme="minorHAnsi" w:cstheme="minorHAnsi"/>
          <w:sz w:val="22"/>
          <w:szCs w:val="22"/>
        </w:rPr>
        <w:t>, Sayaka et al., 2020</w:t>
      </w:r>
      <w:r w:rsidR="00875F10" w:rsidRPr="00B6334D">
        <w:rPr>
          <w:rFonts w:asciiTheme="minorHAnsi" w:hAnsiTheme="minorHAnsi" w:cstheme="minorHAnsi"/>
          <w:sz w:val="22"/>
          <w:szCs w:val="22"/>
        </w:rPr>
        <w:t>)</w:t>
      </w:r>
      <w:r w:rsidRPr="00B6334D">
        <w:rPr>
          <w:rFonts w:asciiTheme="minorHAnsi" w:hAnsiTheme="minorHAnsi" w:cstheme="minorHAnsi"/>
          <w:sz w:val="22"/>
          <w:szCs w:val="22"/>
        </w:rPr>
        <w:t xml:space="preserve">. </w:t>
      </w:r>
      <w:proofErr w:type="spellStart"/>
      <w:r w:rsidR="00752FF9" w:rsidRPr="00B6334D">
        <w:rPr>
          <w:rFonts w:asciiTheme="minorHAnsi" w:hAnsiTheme="minorHAnsi" w:cstheme="minorHAnsi"/>
          <w:sz w:val="22"/>
          <w:szCs w:val="22"/>
        </w:rPr>
        <w:t>Penelitian</w:t>
      </w:r>
      <w:proofErr w:type="spellEnd"/>
      <w:r w:rsidR="00752FF9" w:rsidRPr="00B6334D">
        <w:rPr>
          <w:rFonts w:asciiTheme="minorHAnsi" w:hAnsiTheme="minorHAnsi" w:cstheme="minorHAnsi"/>
          <w:sz w:val="22"/>
          <w:szCs w:val="22"/>
        </w:rPr>
        <w:t xml:space="preserve"> </w:t>
      </w:r>
      <w:proofErr w:type="spellStart"/>
      <w:r w:rsidR="00752FF9" w:rsidRPr="00B6334D">
        <w:rPr>
          <w:rFonts w:asciiTheme="minorHAnsi" w:hAnsiTheme="minorHAnsi" w:cstheme="minorHAnsi"/>
          <w:sz w:val="22"/>
          <w:szCs w:val="22"/>
        </w:rPr>
        <w:t>terkait</w:t>
      </w:r>
      <w:proofErr w:type="spellEnd"/>
      <w:r w:rsidR="00752FF9" w:rsidRPr="00B6334D">
        <w:rPr>
          <w:rFonts w:asciiTheme="minorHAnsi" w:hAnsiTheme="minorHAnsi" w:cstheme="minorHAnsi"/>
          <w:sz w:val="22"/>
          <w:szCs w:val="22"/>
        </w:rPr>
        <w:t xml:space="preserve"> </w:t>
      </w:r>
      <w:proofErr w:type="spellStart"/>
      <w:r w:rsidR="00752FF9" w:rsidRPr="00B6334D">
        <w:rPr>
          <w:rFonts w:asciiTheme="minorHAnsi" w:hAnsiTheme="minorHAnsi" w:cstheme="minorHAnsi"/>
          <w:sz w:val="22"/>
          <w:szCs w:val="22"/>
        </w:rPr>
        <w:t>penambahan</w:t>
      </w:r>
      <w:proofErr w:type="spellEnd"/>
      <w:r w:rsidR="00752FF9" w:rsidRPr="00B6334D">
        <w:rPr>
          <w:rFonts w:asciiTheme="minorHAnsi" w:hAnsiTheme="minorHAnsi" w:cstheme="minorHAnsi"/>
          <w:sz w:val="22"/>
          <w:szCs w:val="22"/>
        </w:rPr>
        <w:t xml:space="preserve"> </w:t>
      </w:r>
      <w:proofErr w:type="spellStart"/>
      <w:r w:rsidR="00752FF9" w:rsidRPr="00B6334D">
        <w:rPr>
          <w:rFonts w:asciiTheme="minorHAnsi" w:hAnsiTheme="minorHAnsi" w:cstheme="minorHAnsi"/>
          <w:sz w:val="22"/>
          <w:szCs w:val="22"/>
        </w:rPr>
        <w:t>biostimulan</w:t>
      </w:r>
      <w:proofErr w:type="spellEnd"/>
      <w:r w:rsidR="00752FF9" w:rsidRPr="00B6334D">
        <w:rPr>
          <w:rFonts w:asciiTheme="minorHAnsi" w:hAnsiTheme="minorHAnsi" w:cstheme="minorHAnsi"/>
          <w:sz w:val="22"/>
          <w:szCs w:val="22"/>
        </w:rPr>
        <w:t xml:space="preserve"> pada </w:t>
      </w:r>
      <w:proofErr w:type="spellStart"/>
      <w:r w:rsidR="00752FF9" w:rsidRPr="00B6334D">
        <w:rPr>
          <w:rFonts w:asciiTheme="minorHAnsi" w:hAnsiTheme="minorHAnsi" w:cstheme="minorHAnsi"/>
          <w:sz w:val="22"/>
          <w:szCs w:val="22"/>
        </w:rPr>
        <w:t>benih</w:t>
      </w:r>
      <w:proofErr w:type="spellEnd"/>
      <w:r w:rsidR="00752FF9" w:rsidRPr="00B6334D">
        <w:rPr>
          <w:rFonts w:asciiTheme="minorHAnsi" w:hAnsiTheme="minorHAnsi" w:cstheme="minorHAnsi"/>
          <w:sz w:val="22"/>
          <w:szCs w:val="22"/>
        </w:rPr>
        <w:t xml:space="preserve"> </w:t>
      </w:r>
      <w:proofErr w:type="spellStart"/>
      <w:r w:rsidR="00752FF9" w:rsidRPr="00B6334D">
        <w:rPr>
          <w:rFonts w:asciiTheme="minorHAnsi" w:hAnsiTheme="minorHAnsi" w:cstheme="minorHAnsi"/>
          <w:sz w:val="22"/>
          <w:szCs w:val="22"/>
        </w:rPr>
        <w:t>atau</w:t>
      </w:r>
      <w:proofErr w:type="spellEnd"/>
      <w:r w:rsidR="00752FF9" w:rsidRPr="00B6334D">
        <w:rPr>
          <w:rFonts w:asciiTheme="minorHAnsi" w:hAnsiTheme="minorHAnsi" w:cstheme="minorHAnsi"/>
          <w:sz w:val="22"/>
          <w:szCs w:val="22"/>
        </w:rPr>
        <w:t xml:space="preserve"> </w:t>
      </w:r>
      <w:proofErr w:type="spellStart"/>
      <w:r w:rsidR="00752FF9" w:rsidRPr="00B6334D">
        <w:rPr>
          <w:rFonts w:asciiTheme="minorHAnsi" w:hAnsiTheme="minorHAnsi" w:cstheme="minorHAnsi"/>
          <w:sz w:val="22"/>
          <w:szCs w:val="22"/>
        </w:rPr>
        <w:t>bobot</w:t>
      </w:r>
      <w:proofErr w:type="spellEnd"/>
      <w:r w:rsidR="00752FF9" w:rsidRPr="00B6334D">
        <w:rPr>
          <w:rFonts w:asciiTheme="minorHAnsi" w:hAnsiTheme="minorHAnsi" w:cstheme="minorHAnsi"/>
          <w:sz w:val="22"/>
          <w:szCs w:val="22"/>
        </w:rPr>
        <w:t xml:space="preserve"> TSS </w:t>
      </w:r>
      <w:proofErr w:type="spellStart"/>
      <w:r w:rsidR="00752FF9" w:rsidRPr="00B6334D">
        <w:rPr>
          <w:rFonts w:asciiTheme="minorHAnsi" w:hAnsiTheme="minorHAnsi" w:cstheme="minorHAnsi"/>
          <w:sz w:val="22"/>
          <w:szCs w:val="22"/>
        </w:rPr>
        <w:t>sebelum</w:t>
      </w:r>
      <w:proofErr w:type="spellEnd"/>
      <w:r w:rsidR="00752FF9" w:rsidRPr="00B6334D">
        <w:rPr>
          <w:rFonts w:asciiTheme="minorHAnsi" w:hAnsiTheme="minorHAnsi" w:cstheme="minorHAnsi"/>
          <w:sz w:val="22"/>
          <w:szCs w:val="22"/>
        </w:rPr>
        <w:t xml:space="preserve"> </w:t>
      </w:r>
      <w:proofErr w:type="spellStart"/>
      <w:r w:rsidR="00752FF9" w:rsidRPr="00B6334D">
        <w:rPr>
          <w:rFonts w:asciiTheme="minorHAnsi" w:hAnsiTheme="minorHAnsi" w:cstheme="minorHAnsi"/>
          <w:sz w:val="22"/>
          <w:szCs w:val="22"/>
        </w:rPr>
        <w:t>ditanam</w:t>
      </w:r>
      <w:proofErr w:type="spellEnd"/>
      <w:r w:rsidR="00752FF9" w:rsidRPr="00B6334D">
        <w:rPr>
          <w:rFonts w:asciiTheme="minorHAnsi" w:hAnsiTheme="minorHAnsi" w:cstheme="minorHAnsi"/>
          <w:sz w:val="22"/>
          <w:szCs w:val="22"/>
        </w:rPr>
        <w:t xml:space="preserve"> </w:t>
      </w:r>
      <w:proofErr w:type="spellStart"/>
      <w:r w:rsidR="00752FF9" w:rsidRPr="00B6334D">
        <w:rPr>
          <w:rFonts w:asciiTheme="minorHAnsi" w:hAnsiTheme="minorHAnsi" w:cstheme="minorHAnsi"/>
          <w:sz w:val="22"/>
          <w:szCs w:val="22"/>
        </w:rPr>
        <w:t>telah</w:t>
      </w:r>
      <w:proofErr w:type="spellEnd"/>
      <w:r w:rsidR="00752FF9" w:rsidRPr="00B6334D">
        <w:rPr>
          <w:rFonts w:asciiTheme="minorHAnsi" w:hAnsiTheme="minorHAnsi" w:cstheme="minorHAnsi"/>
          <w:sz w:val="22"/>
          <w:szCs w:val="22"/>
        </w:rPr>
        <w:t xml:space="preserve"> </w:t>
      </w:r>
      <w:proofErr w:type="spellStart"/>
      <w:r w:rsidR="00752FF9" w:rsidRPr="00B6334D">
        <w:rPr>
          <w:rFonts w:asciiTheme="minorHAnsi" w:hAnsiTheme="minorHAnsi" w:cstheme="minorHAnsi"/>
          <w:sz w:val="22"/>
          <w:szCs w:val="22"/>
        </w:rPr>
        <w:t>dilakukan</w:t>
      </w:r>
      <w:proofErr w:type="spellEnd"/>
      <w:r w:rsidR="00752FF9" w:rsidRPr="00B6334D">
        <w:rPr>
          <w:rFonts w:asciiTheme="minorHAnsi" w:hAnsiTheme="minorHAnsi" w:cstheme="minorHAnsi"/>
          <w:sz w:val="22"/>
          <w:szCs w:val="22"/>
        </w:rPr>
        <w:t xml:space="preserve"> </w:t>
      </w:r>
      <w:proofErr w:type="spellStart"/>
      <w:r w:rsidR="00752FF9" w:rsidRPr="00B6334D">
        <w:rPr>
          <w:rFonts w:asciiTheme="minorHAnsi" w:hAnsiTheme="minorHAnsi" w:cstheme="minorHAnsi"/>
          <w:sz w:val="22"/>
          <w:szCs w:val="22"/>
        </w:rPr>
        <w:t>dengan</w:t>
      </w:r>
      <w:proofErr w:type="spellEnd"/>
      <w:r w:rsidR="00752FF9" w:rsidRPr="00B6334D">
        <w:rPr>
          <w:rFonts w:asciiTheme="minorHAnsi" w:hAnsiTheme="minorHAnsi" w:cstheme="minorHAnsi"/>
          <w:sz w:val="22"/>
          <w:szCs w:val="22"/>
        </w:rPr>
        <w:t xml:space="preserve"> </w:t>
      </w:r>
      <w:proofErr w:type="spellStart"/>
      <w:r w:rsidR="00752FF9" w:rsidRPr="00B6334D">
        <w:rPr>
          <w:rFonts w:asciiTheme="minorHAnsi" w:hAnsiTheme="minorHAnsi" w:cstheme="minorHAnsi"/>
          <w:sz w:val="22"/>
          <w:szCs w:val="22"/>
        </w:rPr>
        <w:t>menggunakan</w:t>
      </w:r>
      <w:proofErr w:type="spellEnd"/>
      <w:r w:rsidR="00752FF9" w:rsidRPr="00B6334D">
        <w:rPr>
          <w:rFonts w:asciiTheme="minorHAnsi" w:hAnsiTheme="minorHAnsi" w:cstheme="minorHAnsi"/>
          <w:sz w:val="22"/>
          <w:szCs w:val="22"/>
        </w:rPr>
        <w:t xml:space="preserve"> air </w:t>
      </w:r>
      <w:proofErr w:type="spellStart"/>
      <w:r w:rsidR="00752FF9" w:rsidRPr="00B6334D">
        <w:rPr>
          <w:rFonts w:asciiTheme="minorHAnsi" w:hAnsiTheme="minorHAnsi" w:cstheme="minorHAnsi"/>
          <w:sz w:val="22"/>
          <w:szCs w:val="22"/>
        </w:rPr>
        <w:t>kelapa</w:t>
      </w:r>
      <w:proofErr w:type="spellEnd"/>
      <w:r w:rsidR="00752FF9" w:rsidRPr="00B6334D">
        <w:rPr>
          <w:rFonts w:asciiTheme="minorHAnsi" w:hAnsiTheme="minorHAnsi" w:cstheme="minorHAnsi"/>
          <w:sz w:val="22"/>
          <w:szCs w:val="22"/>
        </w:rPr>
        <w:t xml:space="preserve"> </w:t>
      </w:r>
      <w:r w:rsidR="00D90EB2" w:rsidRPr="00B6334D">
        <w:rPr>
          <w:rFonts w:asciiTheme="minorHAnsi" w:hAnsiTheme="minorHAnsi" w:cstheme="minorHAnsi"/>
          <w:sz w:val="22"/>
          <w:szCs w:val="22"/>
        </w:rPr>
        <w:fldChar w:fldCharType="begin" w:fldLock="1"/>
      </w:r>
      <w:r w:rsidR="00102443" w:rsidRPr="00B6334D">
        <w:rPr>
          <w:rFonts w:asciiTheme="minorHAnsi" w:hAnsiTheme="minorHAnsi" w:cstheme="minorHAnsi"/>
          <w:sz w:val="22"/>
          <w:szCs w:val="22"/>
        </w:rPr>
        <w:instrText>ADDIN CSL_CITATION {"citationItems":[{"id":"ITEM-1","itemData":{"DOI":"10.1088/1755-1315/762/1/012035","ISSN":"17551315","abstract":"Red onion is one of the strategic horticultural commodities, considering this commodity is very high consumption as a daily spice and fluctuating price. Therefore is not surprising that these commodities are contributing to inflation. Efforts to meet increasing consumption needs, it is necessary to find the right strategy to increase domestic red onion production. One of the strategies considered to increase domestic red onion production is the use of botanical seed (TSS) as a source of seed on shallot cultivation. There are 2 main weaknesses of red onion cultivation with TSS as a source of seeds. The two weaknesses are TSS low growing power, which is naturally only in the 50-60 % range and the number of tubers produced is less than 3 cloves per plant. In order to solve the problem, research has been done to know the effect of plant growth regulator on the growth and red onion production from TSS and also get the description of red onion farming from TSS and tuber as seed source. The research was conducted from June to November 2017 at BPP Pare, Kediri Regency, East Java. The results showed that the use of young coconut water on TSS obtained red onion plants are able to produce the number of tubers per plant more than 3 cloves. In detail as much as 22.22 % produces the number of tubers range 4-5 per plant; 56.56 % yields 5-6 bulb range; and as much as 22.22 % produces tubers &gt; 6. As well, wet weight of tubers when harvested weighing more than 99 g per plant. If converted per hectare, TSS red onion plants treated with young coconut water can produce a range of 30 -35 tons of wet bulb. This production is doubled compared to the production of shallots grown from tubers. Based on the analysis of the farm, red onion from TSS treated with young coconut water gives a profit of Rp 224,860,000 per hectare with B/C ratio of 3.397. This profit is more than 1.75 times compared to the profit of red onion tuber farming which is only Rp 93.787.000, - with B/C ratio of 1,061. Keywords:","author":[{"dropping-particle":"","family":"Sudaryono","given":"Tri","non-dropping-particle":"","parse-names":false,"suffix":""}],"container-title":"J-PAL","id":"ITEM-1","issue":"1","issued":{"date-parts":[["2018"]]},"page":"39-44","title":"Effect of plant growth regulator on red onion cultivation from true seed shallot (TSS)","type":"article-journal","volume":"9"},"uris":["http://www.mendeley.com/documents/?uuid=828d58cd-0892-4dda-886c-7beb94c08728"]},{"id":"ITEM-2","itemData":{"abstract":"Bawang merah adalah salah satu tanaman sayuran yang dapat dibudidayakan dengan umbi atau dengan biji. Biji bawang merah lebih dikenal dengan nama True Shallot Seed (TSS). Budidaya bawang merah dengan menggunakan TSS masih menemui beberapa kendala diantaranya mutu fisiologis benih yang rendah. mutu fisiologis dapat ditingkatkan dengan aplikasi ZPT baik alami atau buatan. Salah satu ZPT alami populer adalah air kelapa. Tujuan penelitian ini adalah untuk mengetahui efektivitas berbagai jenis air kelapa pada berbagai tingkat kesegaran untuk meningkatkan mutu fisiologis TSS. Penelitian ini menggunakan Rancangan Acak Lengkap Faktorial dengan 3 ulangan. Faktor pertama adalah 3 jenis air kelapa muda, yaitu Air kelapa gading muda, air kelapa hijau muda dan air kelapa dalam muda. Faktor kedua adalah 4 tingkat kesegaran air kelapa, yaitu air kelapa muda segar, air kelapa muda yang disimpan 1 hari, air kelapa muda yang disimpan 2 hari dan air kelapa muda yang disimpan 3 hari. Benih TSS yang digunakan adalah varietas Trisula. Hasil penelitian menunjukkan bahwa penggunaan berbagai jenis air kelapa mampu meningkatkan mutu fisiologis TSS. Hasil maksimal didapatkan pada perlakuan air kelapa hijau dengan kondisi segar, disimpan 1 hari dan disimpan 2 hari serta air kelapa dalam dalam kondisi segar dan disimpan 1 hari. Air kelapa gading segar juga mampu meningkatkan mutu fisiologis TSS walaupun hasilnya tidak sebagus air kelapa hijau dan air kelapa dalam.","author":[{"dropping-particle":"","family":"Andayani","given":"Retno Dwi","non-dropping-particle":"","parse-names":false,"suffix":""}],"container-title":"Gontor AGROTECH Science Journal","id":"ITEM-2","issue":"1","issued":{"date-parts":[["2020"]]},"page":"75-95","title":"Aplikasi air kelapa pada berbagai tingkat kesegaran untuk meningkatkan mutu fisiologis TSS (&lt;i&gt;True Shallot Seed&lt;/i&gt;) bawang merah","type":"article-journal","volume":"6"},"uris":["http://www.mendeley.com/documents/?uuid=dc5e19b2-1d7f-4b9d-967e-21c413d20db3"]}],"mendeley":{"formattedCitation":"(Andayani, 2020; Sudaryono, 2018)","plainTextFormattedCitation":"(Andayani, 2020; Sudaryono, 2018)","previouslyFormattedCitation":"(Andayani, 2020; Sudaryono, 2018)"},"properties":{"noteIndex":0},"schema":"https://github.com/citation-style-language/schema/raw/master/csl-citation.json"}</w:instrText>
      </w:r>
      <w:r w:rsidR="00D90EB2" w:rsidRPr="00B6334D">
        <w:rPr>
          <w:rFonts w:asciiTheme="minorHAnsi" w:hAnsiTheme="minorHAnsi" w:cstheme="minorHAnsi"/>
          <w:sz w:val="22"/>
          <w:szCs w:val="22"/>
        </w:rPr>
        <w:fldChar w:fldCharType="separate"/>
      </w:r>
      <w:r w:rsidR="00525B76" w:rsidRPr="00B6334D">
        <w:rPr>
          <w:rFonts w:asciiTheme="minorHAnsi" w:hAnsiTheme="minorHAnsi" w:cstheme="minorHAnsi"/>
          <w:noProof/>
          <w:sz w:val="22"/>
          <w:szCs w:val="22"/>
        </w:rPr>
        <w:t>(Andayani, 2020; Sudaryono, 2018)</w:t>
      </w:r>
      <w:r w:rsidR="00D90EB2" w:rsidRPr="00B6334D">
        <w:rPr>
          <w:rFonts w:asciiTheme="minorHAnsi" w:hAnsiTheme="minorHAnsi" w:cstheme="minorHAnsi"/>
          <w:sz w:val="22"/>
          <w:szCs w:val="22"/>
        </w:rPr>
        <w:fldChar w:fldCharType="end"/>
      </w:r>
      <w:r w:rsidR="00752FF9" w:rsidRPr="00B6334D">
        <w:rPr>
          <w:rFonts w:asciiTheme="minorHAnsi" w:hAnsiTheme="minorHAnsi" w:cstheme="minorHAnsi"/>
          <w:sz w:val="22"/>
          <w:szCs w:val="22"/>
        </w:rPr>
        <w:t xml:space="preserve">, </w:t>
      </w:r>
      <w:r w:rsidR="008C0E77" w:rsidRPr="00B6334D">
        <w:rPr>
          <w:rFonts w:asciiTheme="minorHAnsi" w:hAnsiTheme="minorHAnsi" w:cstheme="minorHAnsi"/>
          <w:sz w:val="22"/>
          <w:szCs w:val="22"/>
        </w:rPr>
        <w:t xml:space="preserve">hormone </w:t>
      </w:r>
      <w:r w:rsidR="00A42EA4" w:rsidRPr="00B6334D">
        <w:rPr>
          <w:rStyle w:val="y2iqfc"/>
          <w:rFonts w:asciiTheme="minorHAnsi" w:hAnsiTheme="minorHAnsi" w:cstheme="minorHAnsi"/>
          <w:color w:val="202124"/>
          <w:sz w:val="22"/>
          <w:szCs w:val="22"/>
        </w:rPr>
        <w:fldChar w:fldCharType="begin" w:fldLock="1"/>
      </w:r>
      <w:r w:rsidR="00102443" w:rsidRPr="00B6334D">
        <w:rPr>
          <w:rStyle w:val="y2iqfc"/>
          <w:rFonts w:asciiTheme="minorHAnsi" w:hAnsiTheme="minorHAnsi" w:cstheme="minorHAnsi"/>
          <w:color w:val="202124"/>
          <w:sz w:val="22"/>
          <w:szCs w:val="22"/>
        </w:rPr>
        <w:instrText>ADDIN CSL_CITATION {"citationItems":[{"id":"ITEM-1","itemData":{"DOI":"10.1088/1755-1315/762/1/012035","ISSN":"17551315","abstract":"True Shallot Seeds (TSS) is the best choice of cultivation over bulb materials because it offers disease-free plants, produces larger size bulbs, and reduces cost production. In vitro propagation is an alternative method to overcome the TSS development problems. This research aimed to evaluate the growth response of shallot (Allium ascalonicum) cv Tuktuk seedlings, cultured on MS solid and liquid media with agitation supplemented with BAP, Thiamine and Adenine Sulphate. The solid MS medium was used to germinate TSS, followed by growth seedlings at control and treatment media. The experiments were carried out in a Completely Randomized Design with 4 replicates. Data were collected 8 weeks after planting. In vitro germination results showed that 5.96% of seeds started to germinate at the first week and reached 19.82% after four weeks of planting. After 8 weeks in the culture of TSS seedlings, shoots had better growth on solid medium compared to in liquid medium. The addition of BAP, Thiamine and Adenine did not significantly influence the growth of seedlings culture. Bulbs-like bodies were formed in all media. A higher concentration of plant growth regulators might be needed to enhance in vitro propagation of TSS seedlings.","author":[{"dropping-particle":"","family":"Rantau","given":"D. E.","non-dropping-particle":"","parse-names":false,"suffix":""},{"dropping-particle":"","family":"Wulandari","given":"D. R.","non-dropping-particle":"","parse-names":false,"suffix":""},{"dropping-particle":"","family":"Maharijaya","given":"A.","non-dropping-particle":"","parse-names":false,"suffix":""}],"container-title":"IOP Conference Series: Earth and Environmental Science","id":"ITEM-1","issue":"1","issued":{"date-parts":[["2021"]]},"title":"Growth response of shallot (&lt;i&gt;Allium ascalonicum&lt;/i&gt; L.) seedlings cultured on MS solid and liquid medium supplemented with BAP, Thiamine and Adenine Sulphate","type":"article-journal","volume":"762"},"uris":["http://www.mendeley.com/documents/?uuid=e6ef4c3e-b396-4e9f-bd86-8b53934cda3a"]},{"id":"ITEM-2","itemData":{"DOI":"10.1088/1755-1315/762/1/012072","ISSN":"17551315","abstract":"Gibberellins are growth regulators that can increase seedling germination of true shallot seed (TSS). This study aims to determine the effect of TSS soaking duration in gibberellins solution on germination and growth of two TSS varieties. The study was conducted from May to June 2020 in Kotarindau Village, Dolo SubDistrict, Sigi Regency. The study used Factorial Randomized Block Design with 2 factors, each repeated 5 times. The first factor is Variety, consisting of Trisula and Lokananta. The second factor is the Seed Soaking Duration (T), consisting of 4 levels which are No Gibberellin Soaking, 2 hours Soaking, 4 hours Soaking, and 6 hours Soaking. To determine the effect of treatment, analysis of variance was carried out, continued with Duncan's Multiple Range Test (DMRT) at 5% when the results of variance showed significant differences. The results showed that varieties and soaking duration of TSS in gibberellins solution treatments have significant effect on the growth of TSS. The highest number of plant height and number of leaves was obtained in the treatment of Lokananta varieties with 6 hours soaking duration, but not significantly different from the treatment of the Trisula varieties with 2 hours soaking duration in the number of leaves parameters.","author":[{"dropping-particle":"","family":"Wahyuni","given":"A. N.","non-dropping-particle":"","parse-names":false,"suffix":""},{"dropping-particle":"","family":"Saidah","given":"","non-dropping-particle":"","parse-names":false,"suffix":""},{"dropping-particle":"","family":"Muchtar","given":"","non-dropping-particle":"","parse-names":false,"suffix":""},{"dropping-particle":"","family":"Irmadamayanti","given":"A.","non-dropping-particle":"","parse-names":false,"suffix":""},{"dropping-particle":"","family":"Syafruddin","given":"","non-dropping-particle":"","parse-names":false,"suffix":""},{"dropping-particle":"","family":"Padang","given":"I. S.","non-dropping-particle":"","parse-names":false,"suffix":""}],"container-title":"IOP Conference Series: Earth and Environmental Science","id":"ITEM-2","issue":"1","issued":{"date-parts":[["2021"]]},"title":"The effect of gibberellins soaking duration on germination frequency and growth of true shallot seed in the nursery","type":"article-journal","volume":"762"},"uris":["http://www.mendeley.com/documents/?uuid=dba3c49d-2b7a-4e04-a2cc-c00652384838"]},{"id":"ITEM-3","itemData":{"DOI":"10.1088/1755-1315/782/4/042039","ISSN":"17551315","abstract":"The latest technological developments in shallot cultivation can be done using True Shallot Seed (TSS). The obstacle is the character experiencing difficulty in senescence and long harvesting age. The presence of growth inhibitor is necessary to focus the energy on tuber formation. This research aimed to evaluate the effect of sulfur and paclobutrazol on the growth of shallots from TSS. The research was conducted using polybag in the community land in Medan, using a factorial randomized block design with 2 factors and 3 replications. The first factor was sulfur (0, 75, 150 kg ZA/ha) applications, and the second factor was paclobutrazol (0, 15, 30 ppm) applications. The results showed that 150 kg ZA/ha sulfur application increased the plant length 1-5 weeks after transplanting. The treatment of paclobutrazol and the interaction between paclobutrazol and sulfur applications had no significant effect on plant length and leaf number at 1-4 weeks after transplanting.","author":[{"dropping-particle":"","family":"Hasanah","given":"Y.","non-dropping-particle":"","parse-names":false,"suffix":""},{"dropping-particle":"","family":"Mawarni","given":"L.","non-dropping-particle":"","parse-names":false,"suffix":""},{"dropping-particle":"","family":"Hanum","given":"H.","non-dropping-particle":"","parse-names":false,"suffix":""},{"dropping-particle":"","family":"Sipayung","given":"R.","non-dropping-particle":"","parse-names":false,"suffix":""},{"dropping-particle":"","family":"Ramadhan","given":"M. T.","non-dropping-particle":"","parse-names":false,"suffix":""}],"container-title":"IOP Conference Series: Earth and Environmental Science","id":"ITEM-3","issue":"4","issued":{"date-parts":[["2021"]]},"title":"The role of sulfur and paclobutrazol on the growth of shallots (&lt;i&gt;Allium ascalonicum &lt;/i&gt;(L.) Sanren F-1 varieties from true shallot seed","type":"article-journal","volume":"782"},"uris":["http://www.mendeley.com/documents/?uuid=e814f322-5558-44cb-8a26-e97cfacbe8f0"]}],"mendeley":{"formattedCitation":"(Hasanah et al., 2021; Rantau et al., 2021; Wahyuni et al., 2021)","plainTextFormattedCitation":"(Hasanah et al., 2021; Rantau et al., 2021; Wahyuni et al., 2021)","previouslyFormattedCitation":"(Hasanah et al., 2021; Rantau et al., 2021; Wahyuni et al., 2021)"},"properties":{"noteIndex":0},"schema":"https://github.com/citation-style-language/schema/raw/master/csl-citation.json"}</w:instrText>
      </w:r>
      <w:r w:rsidR="00A42EA4" w:rsidRPr="00B6334D">
        <w:rPr>
          <w:rStyle w:val="y2iqfc"/>
          <w:rFonts w:asciiTheme="minorHAnsi" w:hAnsiTheme="minorHAnsi" w:cstheme="minorHAnsi"/>
          <w:color w:val="202124"/>
          <w:sz w:val="22"/>
          <w:szCs w:val="22"/>
        </w:rPr>
        <w:fldChar w:fldCharType="separate"/>
      </w:r>
      <w:r w:rsidR="00472514" w:rsidRPr="00B6334D">
        <w:rPr>
          <w:rStyle w:val="y2iqfc"/>
          <w:rFonts w:asciiTheme="minorHAnsi" w:hAnsiTheme="minorHAnsi" w:cstheme="minorHAnsi"/>
          <w:noProof/>
          <w:color w:val="202124"/>
          <w:sz w:val="22"/>
          <w:szCs w:val="22"/>
        </w:rPr>
        <w:t>(Hasanah et al., 2021; Rantau et al., 2021; Wahyuni et al., 2021)</w:t>
      </w:r>
      <w:r w:rsidR="00A42EA4" w:rsidRPr="00B6334D">
        <w:rPr>
          <w:rStyle w:val="y2iqfc"/>
          <w:rFonts w:asciiTheme="minorHAnsi" w:hAnsiTheme="minorHAnsi" w:cstheme="minorHAnsi"/>
          <w:color w:val="202124"/>
          <w:sz w:val="22"/>
          <w:szCs w:val="22"/>
        </w:rPr>
        <w:fldChar w:fldCharType="end"/>
      </w:r>
      <w:r w:rsidR="00752FF9" w:rsidRPr="00B6334D">
        <w:rPr>
          <w:rFonts w:asciiTheme="minorHAnsi" w:hAnsiTheme="minorHAnsi" w:cstheme="minorHAnsi"/>
          <w:sz w:val="22"/>
          <w:szCs w:val="22"/>
        </w:rPr>
        <w:t xml:space="preserve">, PGPR </w:t>
      </w:r>
      <w:r w:rsidR="00472514" w:rsidRPr="00B6334D">
        <w:rPr>
          <w:rFonts w:asciiTheme="minorHAnsi" w:hAnsiTheme="minorHAnsi" w:cstheme="minorHAnsi"/>
          <w:sz w:val="22"/>
          <w:szCs w:val="22"/>
        </w:rPr>
        <w:fldChar w:fldCharType="begin" w:fldLock="1"/>
      </w:r>
      <w:r w:rsidR="006F5BDE" w:rsidRPr="00B6334D">
        <w:rPr>
          <w:rFonts w:asciiTheme="minorHAnsi" w:hAnsiTheme="minorHAnsi" w:cstheme="minorHAnsi"/>
          <w:sz w:val="22"/>
          <w:szCs w:val="22"/>
        </w:rPr>
        <w:instrText>ADDIN CSL_CITATION {"citationItems":[{"id":"ITEM-1","itemData":{"DOI":"10.21776/ub.jpal.2018.009.01.07","ISSN":"20873522","abstract":"Peningkatan produktivitas bawang merah dapat dilakukan melalui penggunaan TSS (True Shallot Seed). Budidaya menggunakan umbi maupun TSS membutuhkan komposisi media tanam yang berbeda. Kemampuan tanaman dalam memanfaatkan nutrisi pada media tanam salah satunya dapat ditingkatkan melalui pemberian PGPR (Plant Growth Promoting Rhizobacteria). Penelitian ini bertujuan untuk mendapatkan komposisi media tanam dan konsentrasi PGPR yang sesuai untuk pertumbuhan dan hasil tanaman ba wang merah asal TSS. Penelitian dilaksanakan pada bulan Januari hingga Juni 2020 di Balai Pengkajian Teknologi Pertanian Jawa Timur, Malang, Jawa Timur. Penelitian ini merupakan penelitian faktorial dengan Rancangan Acak Kelompok (RAK) yang diulang sebanyak 3 kali. Penelitian menggunakan 2 faktor yaitu komposisi media tanam: tanah + arang sekam (1:1), tanah + kompos (1:1), dan tanah + arang sekam + kompos (1:1:1), dan konsentrasi PGPR: 0 mL L-1, 5 ml L-1, 10 ml L-1, dan 15 ml L-1. Variabel pengamatan meliputi panjang tanaman, jumlah daun, indeks klorofil, bobot segar umbi, dan jumlah umbi. Hasil penelitian menunjukkan bahwa komposisi media tanam tanah + kompos (1:1) dan tanah + arang sekam + kompos (1:1:1) pada berbagai konsentrasi PGPR (5 ml L-1, 10 ml L-1, dan 15 ml L-1) memberikan hasil yang lebih tinggi dan berbeda nyata dibandingkan dengan media tanam tanah + arang sekam (1:1) dengan berbagai konsentrasi PGPR pada pengamatan panjang tanaman, jumlah daun, bobot segar umbi, dan jumlah umbi.","author":[{"dropping-particle":"","family":"Amanah","given":"Mar'atus Sholihah","non-dropping-particle":"","parse-names":false,"suffix":""},{"dropping-particle":"","family":"Istiqomah","given":"Nurul","non-dropping-particle":"","parse-names":false,"suffix":""},{"dropping-particle":"","family":"Barunawati","given":"Nunun","non-dropping-particle":"","parse-names":false,"suffix":""}],"container-title":"Jurnal Produksi tanaman","id":"ITEM-1","issue":"4","issued":{"date-parts":[["2021"]]},"page":"243-250","title":"Pengaruh komposisi media tanam dan konsentrasi PGPR terhadap pertumbuhan dan hasil bawang merah (&lt;i&gt;Allium ascalonicum&lt;/i&gt; L.) asal True Shallot Seed","type":"article-journal","volume":"9"},"uris":["http://www.mendeley.com/documents/?uuid=f1aaec5b-304d-4c2e-ba16-935366247d0b"]}],"mendeley":{"formattedCitation":"(Amanah et al., 2021)","plainTextFormattedCitation":"(Amanah et al., 2021)","previouslyFormattedCitation":"(Amanah et al., 2021)"},"properties":{"noteIndex":0},"schema":"https://github.com/citation-style-language/schema/raw/master/csl-citation.json"}</w:instrText>
      </w:r>
      <w:r w:rsidR="00472514" w:rsidRPr="00B6334D">
        <w:rPr>
          <w:rFonts w:asciiTheme="minorHAnsi" w:hAnsiTheme="minorHAnsi" w:cstheme="minorHAnsi"/>
          <w:sz w:val="22"/>
          <w:szCs w:val="22"/>
        </w:rPr>
        <w:fldChar w:fldCharType="separate"/>
      </w:r>
      <w:r w:rsidR="00472514" w:rsidRPr="00B6334D">
        <w:rPr>
          <w:rFonts w:asciiTheme="minorHAnsi" w:hAnsiTheme="minorHAnsi" w:cstheme="minorHAnsi"/>
          <w:noProof/>
          <w:sz w:val="22"/>
          <w:szCs w:val="22"/>
        </w:rPr>
        <w:t>(Amanah et al., 2021)</w:t>
      </w:r>
      <w:r w:rsidR="00472514" w:rsidRPr="00B6334D">
        <w:rPr>
          <w:rFonts w:asciiTheme="minorHAnsi" w:hAnsiTheme="minorHAnsi" w:cstheme="minorHAnsi"/>
          <w:sz w:val="22"/>
          <w:szCs w:val="22"/>
        </w:rPr>
        <w:fldChar w:fldCharType="end"/>
      </w:r>
      <w:r w:rsidR="006A211A" w:rsidRPr="00B6334D">
        <w:rPr>
          <w:rFonts w:asciiTheme="minorHAnsi" w:hAnsiTheme="minorHAnsi" w:cstheme="minorHAnsi"/>
          <w:sz w:val="22"/>
          <w:szCs w:val="22"/>
        </w:rPr>
        <w:t xml:space="preserve">, </w:t>
      </w:r>
      <w:proofErr w:type="spellStart"/>
      <w:r w:rsidR="006A211A" w:rsidRPr="00B6334D">
        <w:rPr>
          <w:rFonts w:asciiTheme="minorHAnsi" w:hAnsiTheme="minorHAnsi" w:cstheme="minorHAnsi"/>
          <w:sz w:val="22"/>
          <w:szCs w:val="22"/>
        </w:rPr>
        <w:t>mikroba</w:t>
      </w:r>
      <w:proofErr w:type="spellEnd"/>
      <w:r w:rsidR="006A211A" w:rsidRPr="00B6334D">
        <w:rPr>
          <w:rFonts w:asciiTheme="minorHAnsi" w:hAnsiTheme="minorHAnsi" w:cstheme="minorHAnsi"/>
          <w:sz w:val="22"/>
          <w:szCs w:val="22"/>
        </w:rPr>
        <w:t xml:space="preserve"> </w:t>
      </w:r>
      <w:r w:rsidR="00004123" w:rsidRPr="00B6334D">
        <w:rPr>
          <w:rFonts w:asciiTheme="minorHAnsi" w:hAnsiTheme="minorHAnsi" w:cstheme="minorHAnsi"/>
          <w:sz w:val="22"/>
          <w:szCs w:val="22"/>
        </w:rPr>
        <w:fldChar w:fldCharType="begin" w:fldLock="1"/>
      </w:r>
      <w:r w:rsidR="008E1CFC" w:rsidRPr="00B6334D">
        <w:rPr>
          <w:rFonts w:asciiTheme="minorHAnsi" w:hAnsiTheme="minorHAnsi" w:cstheme="minorHAnsi"/>
          <w:sz w:val="22"/>
          <w:szCs w:val="22"/>
        </w:rPr>
        <w:instrText>ADDIN CSL_CITATION {"citationItems":[{"id":"ITEM-1","itemData":{"DOI":"10.1088/1755-1315/343/1/012020","ISSN":"17551315","abstract":"A study aimed to determine the effect of Trichoderma sp. and Streptomyces sp. on the growth and production of True Seed Shallots (TSS) was conducted from April to October 2018 at the Teaching Farm, Faculty of Agriculture, Universitas Hasanuddin, Makassar, South Sulawesi. The experiment was set using a Randomized Group Design (RBD) replicated three times. The first factor was the application of Trichoderma sp. which consisted of three levels, namely control; 2 g per plant; 4 g per plant, while the second factor was the application of Streptomyces sp. consisted of three levels, namely: control; 104 cfu L-1; 108 cfu L-1. The results show that the treatment of Trichoderma sp. at a dose of 4 g per plant resulted in better growth and production of shallots on the observed parameters ie. fresh weight of the bulbs per plot (686.60 g), dry weight of the bulbs per plot (532.48 g), production per plot (0.56 kg) and production per hectare (5.61 tons ha-1). No significant effect of Streptomyces sp. observed. Application of Trichoderma sp. and Streptomyces sp. on TSS tended to resulted in better growth and yield was the combination treatment of Trichoderma sp. 4 g per plant and Streptomyces sp. 104 cfu L-1 with an average production of 5.84 tons ha-1.","author":[{"dropping-particle":"","family":"Haring","given":"F.","non-dropping-particle":"","parse-names":false,"suffix":""},{"dropping-particle":"","family":"Rostia","given":"Rostia","non-dropping-particle":"","parse-names":false,"suffix":""},{"dropping-particle":"","family":"Syam'un","given":"E.","non-dropping-particle":"","parse-names":false,"suffix":""},{"dropping-particle":"","family":"Ginting","given":"N. M.","non-dropping-particle":"","parse-names":false,"suffix":""}],"container-title":"IOP Conference Series: Earth and Environmental Science","id":"ITEM-1","issue":"1","issued":{"date-parts":[["2019"]]},"page":"1-7","title":"Effect of Trichoderma sp. and Streptomyces sp. on the growth and production of True Seed Shallots (TSS)","type":"paper-conference","volume":"343"},"uris":["http://www.mendeley.com/documents/?uuid=baa6a4bf-3ae4-45f5-baf8-ee9c9977a0cb"]}],"mendeley":{"formattedCitation":"(Haring et al., 2019)","plainTextFormattedCitation":"(Haring et al., 2019)","previouslyFormattedCitation":"(Haring et al., 2019)"},"properties":{"noteIndex":0},"schema":"https://github.com/citation-style-language/schema/raw/master/csl-citation.json"}</w:instrText>
      </w:r>
      <w:r w:rsidR="00004123" w:rsidRPr="00B6334D">
        <w:rPr>
          <w:rFonts w:asciiTheme="minorHAnsi" w:hAnsiTheme="minorHAnsi" w:cstheme="minorHAnsi"/>
          <w:sz w:val="22"/>
          <w:szCs w:val="22"/>
        </w:rPr>
        <w:fldChar w:fldCharType="separate"/>
      </w:r>
      <w:r w:rsidR="00004123" w:rsidRPr="00B6334D">
        <w:rPr>
          <w:rFonts w:asciiTheme="minorHAnsi" w:hAnsiTheme="minorHAnsi" w:cstheme="minorHAnsi"/>
          <w:noProof/>
          <w:sz w:val="22"/>
          <w:szCs w:val="22"/>
        </w:rPr>
        <w:t>(Haring et al., 2019)</w:t>
      </w:r>
      <w:r w:rsidR="00004123" w:rsidRPr="00B6334D">
        <w:rPr>
          <w:rFonts w:asciiTheme="minorHAnsi" w:hAnsiTheme="minorHAnsi" w:cstheme="minorHAnsi"/>
          <w:sz w:val="22"/>
          <w:szCs w:val="22"/>
        </w:rPr>
        <w:fldChar w:fldCharType="end"/>
      </w:r>
      <w:r w:rsidR="00752FF9" w:rsidRPr="00B6334D">
        <w:rPr>
          <w:rFonts w:asciiTheme="minorHAnsi" w:hAnsiTheme="minorHAnsi" w:cstheme="minorHAnsi"/>
          <w:sz w:val="22"/>
          <w:szCs w:val="22"/>
        </w:rPr>
        <w:t xml:space="preserve">. Di lain </w:t>
      </w:r>
      <w:proofErr w:type="spellStart"/>
      <w:r w:rsidR="00752FF9" w:rsidRPr="00B6334D">
        <w:rPr>
          <w:rFonts w:asciiTheme="minorHAnsi" w:hAnsiTheme="minorHAnsi" w:cstheme="minorHAnsi"/>
          <w:sz w:val="22"/>
          <w:szCs w:val="22"/>
        </w:rPr>
        <w:t>sisi</w:t>
      </w:r>
      <w:proofErr w:type="spellEnd"/>
      <w:r w:rsidR="00752FF9" w:rsidRPr="00B6334D">
        <w:rPr>
          <w:rFonts w:asciiTheme="minorHAnsi" w:hAnsiTheme="minorHAnsi" w:cstheme="minorHAnsi"/>
          <w:sz w:val="22"/>
          <w:szCs w:val="22"/>
        </w:rPr>
        <w:t xml:space="preserve">, </w:t>
      </w:r>
      <w:proofErr w:type="spellStart"/>
      <w:r w:rsidR="00752FF9" w:rsidRPr="00B6334D">
        <w:rPr>
          <w:rFonts w:asciiTheme="minorHAnsi" w:hAnsiTheme="minorHAnsi" w:cstheme="minorHAnsi"/>
          <w:sz w:val="22"/>
          <w:szCs w:val="22"/>
        </w:rPr>
        <w:t>petani</w:t>
      </w:r>
      <w:proofErr w:type="spellEnd"/>
      <w:r w:rsidR="00752FF9" w:rsidRPr="00B6334D">
        <w:rPr>
          <w:rFonts w:asciiTheme="minorHAnsi" w:hAnsiTheme="minorHAnsi" w:cstheme="minorHAnsi"/>
          <w:sz w:val="22"/>
          <w:szCs w:val="22"/>
        </w:rPr>
        <w:t xml:space="preserve"> </w:t>
      </w:r>
      <w:proofErr w:type="spellStart"/>
      <w:r w:rsidR="00752FF9" w:rsidRPr="00B6334D">
        <w:rPr>
          <w:rFonts w:asciiTheme="minorHAnsi" w:hAnsiTheme="minorHAnsi" w:cstheme="minorHAnsi"/>
          <w:sz w:val="22"/>
          <w:szCs w:val="22"/>
        </w:rPr>
        <w:t>bawang</w:t>
      </w:r>
      <w:proofErr w:type="spellEnd"/>
      <w:r w:rsidR="00752FF9" w:rsidRPr="00B6334D">
        <w:rPr>
          <w:rFonts w:asciiTheme="minorHAnsi" w:hAnsiTheme="minorHAnsi" w:cstheme="minorHAnsi"/>
          <w:sz w:val="22"/>
          <w:szCs w:val="22"/>
        </w:rPr>
        <w:t xml:space="preserve"> </w:t>
      </w:r>
      <w:proofErr w:type="spellStart"/>
      <w:r w:rsidR="00752FF9" w:rsidRPr="00B6334D">
        <w:rPr>
          <w:rFonts w:asciiTheme="minorHAnsi" w:hAnsiTheme="minorHAnsi" w:cstheme="minorHAnsi"/>
          <w:sz w:val="22"/>
          <w:szCs w:val="22"/>
        </w:rPr>
        <w:t>merah</w:t>
      </w:r>
      <w:proofErr w:type="spellEnd"/>
      <w:r w:rsidR="00752FF9" w:rsidRPr="00B6334D">
        <w:rPr>
          <w:rFonts w:asciiTheme="minorHAnsi" w:hAnsiTheme="minorHAnsi" w:cstheme="minorHAnsi"/>
          <w:sz w:val="22"/>
          <w:szCs w:val="22"/>
        </w:rPr>
        <w:t xml:space="preserve"> </w:t>
      </w:r>
      <w:proofErr w:type="spellStart"/>
      <w:r w:rsidR="00752FF9" w:rsidRPr="00B6334D">
        <w:rPr>
          <w:rFonts w:asciiTheme="minorHAnsi" w:hAnsiTheme="minorHAnsi" w:cstheme="minorHAnsi"/>
          <w:sz w:val="22"/>
          <w:szCs w:val="22"/>
        </w:rPr>
        <w:t>sering</w:t>
      </w:r>
      <w:proofErr w:type="spellEnd"/>
      <w:r w:rsidR="00752FF9" w:rsidRPr="00B6334D">
        <w:rPr>
          <w:rFonts w:asciiTheme="minorHAnsi" w:hAnsiTheme="minorHAnsi" w:cstheme="minorHAnsi"/>
          <w:sz w:val="22"/>
          <w:szCs w:val="22"/>
        </w:rPr>
        <w:t xml:space="preserve"> </w:t>
      </w:r>
      <w:proofErr w:type="spellStart"/>
      <w:r w:rsidR="00AF0379" w:rsidRPr="00B6334D">
        <w:rPr>
          <w:rFonts w:asciiTheme="minorHAnsi" w:hAnsiTheme="minorHAnsi" w:cstheme="minorHAnsi"/>
          <w:sz w:val="22"/>
          <w:szCs w:val="22"/>
        </w:rPr>
        <w:t>menggunakan</w:t>
      </w:r>
      <w:proofErr w:type="spellEnd"/>
      <w:r w:rsidR="00AF0379" w:rsidRPr="00B6334D">
        <w:rPr>
          <w:rFonts w:asciiTheme="minorHAnsi" w:hAnsiTheme="minorHAnsi" w:cstheme="minorHAnsi"/>
          <w:sz w:val="22"/>
          <w:szCs w:val="22"/>
        </w:rPr>
        <w:t xml:space="preserve"> </w:t>
      </w:r>
      <w:proofErr w:type="spellStart"/>
      <w:r w:rsidR="00AF0379" w:rsidRPr="00B6334D">
        <w:rPr>
          <w:rFonts w:asciiTheme="minorHAnsi" w:hAnsiTheme="minorHAnsi" w:cstheme="minorHAnsi"/>
          <w:sz w:val="22"/>
          <w:szCs w:val="22"/>
        </w:rPr>
        <w:t>Previcur</w:t>
      </w:r>
      <w:proofErr w:type="spellEnd"/>
      <w:r w:rsidR="00AF0379" w:rsidRPr="00B6334D">
        <w:rPr>
          <w:rFonts w:asciiTheme="minorHAnsi" w:hAnsiTheme="minorHAnsi" w:cstheme="minorHAnsi"/>
          <w:sz w:val="22"/>
          <w:szCs w:val="22"/>
        </w:rPr>
        <w:t xml:space="preserve">-N </w:t>
      </w:r>
      <w:proofErr w:type="spellStart"/>
      <w:r w:rsidR="00AF0379" w:rsidRPr="00B6334D">
        <w:rPr>
          <w:rFonts w:asciiTheme="minorHAnsi" w:hAnsiTheme="minorHAnsi" w:cstheme="minorHAnsi"/>
          <w:sz w:val="22"/>
          <w:szCs w:val="22"/>
        </w:rPr>
        <w:t>untuk</w:t>
      </w:r>
      <w:proofErr w:type="spellEnd"/>
      <w:r w:rsidR="00AF0379" w:rsidRPr="00B6334D">
        <w:rPr>
          <w:rFonts w:asciiTheme="minorHAnsi" w:hAnsiTheme="minorHAnsi" w:cstheme="minorHAnsi"/>
          <w:sz w:val="22"/>
          <w:szCs w:val="22"/>
        </w:rPr>
        <w:t xml:space="preserve"> </w:t>
      </w:r>
      <w:proofErr w:type="spellStart"/>
      <w:r w:rsidR="00AF0379" w:rsidRPr="00B6334D">
        <w:rPr>
          <w:rFonts w:asciiTheme="minorHAnsi" w:hAnsiTheme="minorHAnsi" w:cstheme="minorHAnsi"/>
          <w:sz w:val="22"/>
          <w:szCs w:val="22"/>
        </w:rPr>
        <w:t>merendam</w:t>
      </w:r>
      <w:proofErr w:type="spellEnd"/>
      <w:r w:rsidR="00AF0379" w:rsidRPr="00B6334D">
        <w:rPr>
          <w:rFonts w:asciiTheme="minorHAnsi" w:hAnsiTheme="minorHAnsi" w:cstheme="minorHAnsi"/>
          <w:sz w:val="22"/>
          <w:szCs w:val="22"/>
        </w:rPr>
        <w:t xml:space="preserve"> </w:t>
      </w:r>
      <w:proofErr w:type="spellStart"/>
      <w:r w:rsidR="00AF0379" w:rsidRPr="00B6334D">
        <w:rPr>
          <w:rFonts w:asciiTheme="minorHAnsi" w:hAnsiTheme="minorHAnsi" w:cstheme="minorHAnsi"/>
          <w:sz w:val="22"/>
          <w:szCs w:val="22"/>
        </w:rPr>
        <w:t>benih</w:t>
      </w:r>
      <w:proofErr w:type="spellEnd"/>
      <w:r w:rsidR="00AF0379" w:rsidRPr="00B6334D">
        <w:rPr>
          <w:rFonts w:asciiTheme="minorHAnsi" w:hAnsiTheme="minorHAnsi" w:cstheme="minorHAnsi"/>
          <w:sz w:val="22"/>
          <w:szCs w:val="22"/>
        </w:rPr>
        <w:t xml:space="preserve"> TSS </w:t>
      </w:r>
      <w:proofErr w:type="spellStart"/>
      <w:r w:rsidR="00AF0379" w:rsidRPr="00B6334D">
        <w:rPr>
          <w:rFonts w:asciiTheme="minorHAnsi" w:hAnsiTheme="minorHAnsi" w:cstheme="minorHAnsi"/>
          <w:sz w:val="22"/>
          <w:szCs w:val="22"/>
        </w:rPr>
        <w:t>sebelum</w:t>
      </w:r>
      <w:proofErr w:type="spellEnd"/>
      <w:r w:rsidR="00AF0379" w:rsidRPr="00B6334D">
        <w:rPr>
          <w:rFonts w:asciiTheme="minorHAnsi" w:hAnsiTheme="minorHAnsi" w:cstheme="minorHAnsi"/>
          <w:sz w:val="22"/>
          <w:szCs w:val="22"/>
        </w:rPr>
        <w:t xml:space="preserve"> </w:t>
      </w:r>
      <w:proofErr w:type="spellStart"/>
      <w:r w:rsidR="00AF0379" w:rsidRPr="00B6334D">
        <w:rPr>
          <w:rFonts w:asciiTheme="minorHAnsi" w:hAnsiTheme="minorHAnsi" w:cstheme="minorHAnsi"/>
          <w:sz w:val="22"/>
          <w:szCs w:val="22"/>
        </w:rPr>
        <w:t>semai</w:t>
      </w:r>
      <w:proofErr w:type="spellEnd"/>
      <w:r w:rsidR="00AF0379" w:rsidRPr="00B6334D">
        <w:rPr>
          <w:rFonts w:asciiTheme="minorHAnsi" w:hAnsiTheme="minorHAnsi" w:cstheme="minorHAnsi"/>
          <w:sz w:val="22"/>
          <w:szCs w:val="22"/>
        </w:rPr>
        <w:t xml:space="preserve">. </w:t>
      </w:r>
      <w:proofErr w:type="spellStart"/>
      <w:r w:rsidR="00875F10" w:rsidRPr="00B6334D">
        <w:rPr>
          <w:rFonts w:asciiTheme="minorHAnsi" w:hAnsiTheme="minorHAnsi" w:cstheme="minorHAnsi"/>
          <w:sz w:val="22"/>
          <w:szCs w:val="22"/>
        </w:rPr>
        <w:t>Namun</w:t>
      </w:r>
      <w:proofErr w:type="spellEnd"/>
      <w:r w:rsidR="00875F10" w:rsidRPr="00B6334D">
        <w:rPr>
          <w:rFonts w:asciiTheme="minorHAnsi" w:hAnsiTheme="minorHAnsi" w:cstheme="minorHAnsi"/>
          <w:sz w:val="22"/>
          <w:szCs w:val="22"/>
        </w:rPr>
        <w:t xml:space="preserve"> sangat </w:t>
      </w:r>
      <w:proofErr w:type="spellStart"/>
      <w:r w:rsidR="00875F10" w:rsidRPr="00B6334D">
        <w:rPr>
          <w:rFonts w:asciiTheme="minorHAnsi" w:hAnsiTheme="minorHAnsi" w:cstheme="minorHAnsi"/>
          <w:sz w:val="22"/>
          <w:szCs w:val="22"/>
        </w:rPr>
        <w:t>sedikit</w:t>
      </w:r>
      <w:proofErr w:type="spellEnd"/>
      <w:r w:rsidR="00875F10" w:rsidRPr="00B6334D">
        <w:rPr>
          <w:rFonts w:asciiTheme="minorHAnsi" w:hAnsiTheme="minorHAnsi" w:cstheme="minorHAnsi"/>
          <w:sz w:val="22"/>
          <w:szCs w:val="22"/>
        </w:rPr>
        <w:t xml:space="preserve"> </w:t>
      </w:r>
      <w:proofErr w:type="spellStart"/>
      <w:r w:rsidR="00875F10" w:rsidRPr="00B6334D">
        <w:rPr>
          <w:rFonts w:asciiTheme="minorHAnsi" w:hAnsiTheme="minorHAnsi" w:cstheme="minorHAnsi"/>
          <w:sz w:val="22"/>
          <w:szCs w:val="22"/>
        </w:rPr>
        <w:t>laporan</w:t>
      </w:r>
      <w:proofErr w:type="spellEnd"/>
      <w:r w:rsidR="00875F10" w:rsidRPr="00B6334D">
        <w:rPr>
          <w:rFonts w:asciiTheme="minorHAnsi" w:hAnsiTheme="minorHAnsi" w:cstheme="minorHAnsi"/>
          <w:sz w:val="22"/>
          <w:szCs w:val="22"/>
        </w:rPr>
        <w:t xml:space="preserve"> </w:t>
      </w:r>
      <w:proofErr w:type="spellStart"/>
      <w:r w:rsidR="00875F10" w:rsidRPr="00B6334D">
        <w:rPr>
          <w:rFonts w:asciiTheme="minorHAnsi" w:hAnsiTheme="minorHAnsi" w:cstheme="minorHAnsi"/>
          <w:sz w:val="22"/>
          <w:szCs w:val="22"/>
        </w:rPr>
        <w:t>terkait</w:t>
      </w:r>
      <w:proofErr w:type="spellEnd"/>
      <w:r w:rsidR="00875F10" w:rsidRPr="00B6334D">
        <w:rPr>
          <w:rFonts w:asciiTheme="minorHAnsi" w:hAnsiTheme="minorHAnsi" w:cstheme="minorHAnsi"/>
          <w:sz w:val="22"/>
          <w:szCs w:val="22"/>
        </w:rPr>
        <w:t xml:space="preserve"> </w:t>
      </w:r>
      <w:proofErr w:type="spellStart"/>
      <w:r w:rsidR="00875F10" w:rsidRPr="00B6334D">
        <w:rPr>
          <w:rFonts w:asciiTheme="minorHAnsi" w:hAnsiTheme="minorHAnsi" w:cstheme="minorHAnsi"/>
          <w:sz w:val="22"/>
          <w:szCs w:val="22"/>
        </w:rPr>
        <w:t>penggunaan</w:t>
      </w:r>
      <w:proofErr w:type="spellEnd"/>
      <w:r w:rsidR="00875F10" w:rsidRPr="00B6334D">
        <w:rPr>
          <w:rFonts w:asciiTheme="minorHAnsi" w:hAnsiTheme="minorHAnsi" w:cstheme="minorHAnsi"/>
          <w:sz w:val="22"/>
          <w:szCs w:val="22"/>
        </w:rPr>
        <w:t xml:space="preserve"> </w:t>
      </w:r>
      <w:proofErr w:type="spellStart"/>
      <w:r w:rsidR="00875F10" w:rsidRPr="00B6334D">
        <w:rPr>
          <w:rFonts w:asciiTheme="minorHAnsi" w:hAnsiTheme="minorHAnsi" w:cstheme="minorHAnsi"/>
          <w:sz w:val="22"/>
          <w:szCs w:val="22"/>
        </w:rPr>
        <w:t>Previcur</w:t>
      </w:r>
      <w:proofErr w:type="spellEnd"/>
      <w:r w:rsidR="00875F10" w:rsidRPr="00B6334D">
        <w:rPr>
          <w:rFonts w:asciiTheme="minorHAnsi" w:hAnsiTheme="minorHAnsi" w:cstheme="minorHAnsi"/>
          <w:sz w:val="22"/>
          <w:szCs w:val="22"/>
        </w:rPr>
        <w:t xml:space="preserve">-N </w:t>
      </w:r>
      <w:proofErr w:type="spellStart"/>
      <w:r w:rsidR="00752FF9" w:rsidRPr="00B6334D">
        <w:rPr>
          <w:rFonts w:asciiTheme="minorHAnsi" w:hAnsiTheme="minorHAnsi" w:cstheme="minorHAnsi"/>
          <w:sz w:val="22"/>
          <w:szCs w:val="22"/>
        </w:rPr>
        <w:t>tersebut</w:t>
      </w:r>
      <w:proofErr w:type="spellEnd"/>
      <w:r w:rsidR="00875F10" w:rsidRPr="00B6334D">
        <w:rPr>
          <w:rFonts w:asciiTheme="minorHAnsi" w:hAnsiTheme="minorHAnsi" w:cstheme="minorHAnsi"/>
          <w:sz w:val="22"/>
          <w:szCs w:val="22"/>
        </w:rPr>
        <w:t xml:space="preserve">. </w:t>
      </w:r>
      <w:r w:rsidR="00AF0379" w:rsidRPr="00B6334D">
        <w:rPr>
          <w:rFonts w:asciiTheme="minorHAnsi" w:hAnsiTheme="minorHAnsi" w:cstheme="minorHAnsi"/>
          <w:sz w:val="22"/>
          <w:szCs w:val="22"/>
        </w:rPr>
        <w:t xml:space="preserve">Pada </w:t>
      </w:r>
      <w:proofErr w:type="spellStart"/>
      <w:r w:rsidR="00AF0379" w:rsidRPr="00B6334D">
        <w:rPr>
          <w:rFonts w:asciiTheme="minorHAnsi" w:hAnsiTheme="minorHAnsi" w:cstheme="minorHAnsi"/>
          <w:sz w:val="22"/>
          <w:szCs w:val="22"/>
        </w:rPr>
        <w:t>penelitian</w:t>
      </w:r>
      <w:proofErr w:type="spellEnd"/>
      <w:r w:rsidR="00AF0379" w:rsidRPr="00B6334D">
        <w:rPr>
          <w:rFonts w:asciiTheme="minorHAnsi" w:hAnsiTheme="minorHAnsi" w:cstheme="minorHAnsi"/>
          <w:sz w:val="22"/>
          <w:szCs w:val="22"/>
        </w:rPr>
        <w:t xml:space="preserve"> </w:t>
      </w:r>
      <w:proofErr w:type="spellStart"/>
      <w:r w:rsidR="00AF0379" w:rsidRPr="00B6334D">
        <w:rPr>
          <w:rFonts w:asciiTheme="minorHAnsi" w:hAnsiTheme="minorHAnsi" w:cstheme="minorHAnsi"/>
          <w:sz w:val="22"/>
          <w:szCs w:val="22"/>
        </w:rPr>
        <w:t>sebelumnya</w:t>
      </w:r>
      <w:proofErr w:type="spellEnd"/>
      <w:r w:rsidR="00AF0379" w:rsidRPr="00B6334D">
        <w:rPr>
          <w:rFonts w:asciiTheme="minorHAnsi" w:hAnsiTheme="minorHAnsi" w:cstheme="minorHAnsi"/>
          <w:sz w:val="22"/>
          <w:szCs w:val="22"/>
        </w:rPr>
        <w:t xml:space="preserve"> </w:t>
      </w:r>
      <w:proofErr w:type="spellStart"/>
      <w:r w:rsidR="00AF0379" w:rsidRPr="00B6334D">
        <w:rPr>
          <w:rFonts w:asciiTheme="minorHAnsi" w:hAnsiTheme="minorHAnsi" w:cstheme="minorHAnsi"/>
          <w:sz w:val="22"/>
          <w:szCs w:val="22"/>
        </w:rPr>
        <w:t>diketahui</w:t>
      </w:r>
      <w:proofErr w:type="spellEnd"/>
      <w:r w:rsidR="00AF0379" w:rsidRPr="00B6334D">
        <w:rPr>
          <w:rFonts w:asciiTheme="minorHAnsi" w:hAnsiTheme="minorHAnsi" w:cstheme="minorHAnsi"/>
          <w:sz w:val="22"/>
          <w:szCs w:val="22"/>
        </w:rPr>
        <w:t xml:space="preserve"> </w:t>
      </w:r>
      <w:proofErr w:type="spellStart"/>
      <w:r w:rsidR="00AF0379" w:rsidRPr="00B6334D">
        <w:rPr>
          <w:rFonts w:asciiTheme="minorHAnsi" w:hAnsiTheme="minorHAnsi" w:cstheme="minorHAnsi"/>
          <w:sz w:val="22"/>
          <w:szCs w:val="22"/>
        </w:rPr>
        <w:t>bahwa</w:t>
      </w:r>
      <w:proofErr w:type="spellEnd"/>
      <w:r w:rsidR="00AF0379" w:rsidRPr="00B6334D">
        <w:rPr>
          <w:rFonts w:asciiTheme="minorHAnsi" w:hAnsiTheme="minorHAnsi" w:cstheme="minorHAnsi"/>
          <w:sz w:val="22"/>
          <w:szCs w:val="22"/>
        </w:rPr>
        <w:t xml:space="preserve"> </w:t>
      </w:r>
      <w:proofErr w:type="spellStart"/>
      <w:r w:rsidR="00AF0379" w:rsidRPr="00B6334D">
        <w:rPr>
          <w:rFonts w:asciiTheme="minorHAnsi" w:hAnsiTheme="minorHAnsi" w:cstheme="minorHAnsi"/>
          <w:sz w:val="22"/>
          <w:szCs w:val="22"/>
        </w:rPr>
        <w:t>Previcur</w:t>
      </w:r>
      <w:proofErr w:type="spellEnd"/>
      <w:r w:rsidR="00AF0379" w:rsidRPr="00B6334D">
        <w:rPr>
          <w:rFonts w:asciiTheme="minorHAnsi" w:hAnsiTheme="minorHAnsi" w:cstheme="minorHAnsi"/>
          <w:sz w:val="22"/>
          <w:szCs w:val="22"/>
        </w:rPr>
        <w:t xml:space="preserve">-N </w:t>
      </w:r>
      <w:proofErr w:type="spellStart"/>
      <w:r w:rsidR="00AF0379" w:rsidRPr="00B6334D">
        <w:rPr>
          <w:rFonts w:asciiTheme="minorHAnsi" w:hAnsiTheme="minorHAnsi" w:cstheme="minorHAnsi"/>
          <w:sz w:val="22"/>
          <w:szCs w:val="22"/>
        </w:rPr>
        <w:t>menurunkan</w:t>
      </w:r>
      <w:proofErr w:type="spellEnd"/>
      <w:r w:rsidR="00AF0379" w:rsidRPr="00B6334D">
        <w:rPr>
          <w:rFonts w:asciiTheme="minorHAnsi" w:hAnsiTheme="minorHAnsi" w:cstheme="minorHAnsi"/>
          <w:sz w:val="22"/>
          <w:szCs w:val="22"/>
        </w:rPr>
        <w:t xml:space="preserve"> </w:t>
      </w:r>
      <w:proofErr w:type="spellStart"/>
      <w:r w:rsidR="00AF0379" w:rsidRPr="00B6334D">
        <w:rPr>
          <w:rFonts w:asciiTheme="minorHAnsi" w:hAnsiTheme="minorHAnsi" w:cstheme="minorHAnsi"/>
          <w:sz w:val="22"/>
          <w:szCs w:val="22"/>
        </w:rPr>
        <w:t>semua</w:t>
      </w:r>
      <w:proofErr w:type="spellEnd"/>
      <w:r w:rsidR="00AF0379" w:rsidRPr="00B6334D">
        <w:rPr>
          <w:rFonts w:asciiTheme="minorHAnsi" w:hAnsiTheme="minorHAnsi" w:cstheme="minorHAnsi"/>
          <w:sz w:val="22"/>
          <w:szCs w:val="22"/>
        </w:rPr>
        <w:t xml:space="preserve"> </w:t>
      </w:r>
      <w:proofErr w:type="spellStart"/>
      <w:r w:rsidR="00AF0379" w:rsidRPr="00B6334D">
        <w:rPr>
          <w:rFonts w:asciiTheme="minorHAnsi" w:hAnsiTheme="minorHAnsi" w:cstheme="minorHAnsi"/>
          <w:sz w:val="22"/>
          <w:szCs w:val="22"/>
        </w:rPr>
        <w:t>peubah</w:t>
      </w:r>
      <w:proofErr w:type="spellEnd"/>
      <w:r w:rsidR="00AF0379" w:rsidRPr="00B6334D">
        <w:rPr>
          <w:rFonts w:asciiTheme="minorHAnsi" w:hAnsiTheme="minorHAnsi" w:cstheme="minorHAnsi"/>
          <w:sz w:val="22"/>
          <w:szCs w:val="22"/>
        </w:rPr>
        <w:t xml:space="preserve"> </w:t>
      </w:r>
      <w:proofErr w:type="spellStart"/>
      <w:r w:rsidR="00AF0379" w:rsidRPr="00B6334D">
        <w:rPr>
          <w:rFonts w:asciiTheme="minorHAnsi" w:hAnsiTheme="minorHAnsi" w:cstheme="minorHAnsi"/>
          <w:sz w:val="22"/>
          <w:szCs w:val="22"/>
        </w:rPr>
        <w:t>pengamatan</w:t>
      </w:r>
      <w:proofErr w:type="spellEnd"/>
      <w:r w:rsidR="00AF0379" w:rsidRPr="00B6334D">
        <w:rPr>
          <w:rFonts w:asciiTheme="minorHAnsi" w:hAnsiTheme="minorHAnsi" w:cstheme="minorHAnsi"/>
          <w:sz w:val="22"/>
          <w:szCs w:val="22"/>
        </w:rPr>
        <w:t xml:space="preserve"> </w:t>
      </w:r>
      <w:proofErr w:type="spellStart"/>
      <w:r w:rsidR="00AF0379" w:rsidRPr="00B6334D">
        <w:rPr>
          <w:rFonts w:asciiTheme="minorHAnsi" w:hAnsiTheme="minorHAnsi" w:cstheme="minorHAnsi"/>
          <w:sz w:val="22"/>
          <w:szCs w:val="22"/>
        </w:rPr>
        <w:t>perkecambahan</w:t>
      </w:r>
      <w:proofErr w:type="spellEnd"/>
      <w:r w:rsidR="00AF0379" w:rsidRPr="00B6334D">
        <w:rPr>
          <w:rFonts w:asciiTheme="minorHAnsi" w:hAnsiTheme="minorHAnsi" w:cstheme="minorHAnsi"/>
          <w:sz w:val="22"/>
          <w:szCs w:val="22"/>
        </w:rPr>
        <w:t xml:space="preserve"> </w:t>
      </w:r>
      <w:r w:rsidR="00525B76" w:rsidRPr="00B6334D">
        <w:rPr>
          <w:rFonts w:asciiTheme="minorHAnsi" w:hAnsiTheme="minorHAnsi" w:cstheme="minorHAnsi"/>
          <w:sz w:val="22"/>
          <w:szCs w:val="22"/>
        </w:rPr>
        <w:fldChar w:fldCharType="begin" w:fldLock="1"/>
      </w:r>
      <w:r w:rsidR="00102443" w:rsidRPr="00B6334D">
        <w:rPr>
          <w:rFonts w:asciiTheme="minorHAnsi" w:hAnsiTheme="minorHAnsi" w:cstheme="minorHAnsi"/>
          <w:sz w:val="22"/>
          <w:szCs w:val="22"/>
        </w:rPr>
        <w:instrText>ADDIN CSL_CITATION {"citationItems":[{"id":"ITEM-1","itemData":{"author":[{"dropping-particle":"","family":"Rahayu","given":"Astiti","non-dropping-particle":"","parse-names":false,"suffix":""},{"dropping-particle":"","family":"Saadah","given":"Imas Rita","non-dropping-particle":"","parse-names":false,"suffix":""},{"dropping-particle":"","family":"Sahat","given":"Juniarti Prihatiny","non-dropping-particle":"","parse-names":false,"suffix":""},{"dropping-particle":"","family":"Wulandari","given":"Astri Windia","non-dropping-particle":"","parse-names":false,"suffix":""},{"dropping-particle":"","family":"Jayanti","given":"Hadis","non-dropping-particle":"","parse-names":false,"suffix":""},{"dropping-particle":"","family":"Susilowati","given":"Dwi Ningsih","non-dropping-particle":"","parse-names":false,"suffix":""},{"dropping-particle":"","family":"Azmi","given":"Chotimatul","non-dropping-particle":"","parse-names":false,"suffix":""}],"container-title":"Prosiding Seminar Nasional PERHORTI 2021","id":"ITEM-1","issued":{"date-parts":[["2021"]]},"title":"Pengaruh waktu dan dosis Previcur-N pada perkecambahan benih TSS (&lt;i&gt;True Shallot Seed&lt;/i&gt;)","type":"paper-conference"},"uris":["http://www.mendeley.com/documents/?uuid=d3b64cb3-dd5c-42d6-a56d-7eb302eabaa0"]}],"mendeley":{"formattedCitation":"(A. Rahayu et al., 2021)","plainTextFormattedCitation":"(A. Rahayu et al., 2021)","previouslyFormattedCitation":"(A. Rahayu et al., 2021)"},"properties":{"noteIndex":0},"schema":"https://github.com/citation-style-language/schema/raw/master/csl-citation.json"}</w:instrText>
      </w:r>
      <w:r w:rsidR="00525B76" w:rsidRPr="00B6334D">
        <w:rPr>
          <w:rFonts w:asciiTheme="minorHAnsi" w:hAnsiTheme="minorHAnsi" w:cstheme="minorHAnsi"/>
          <w:sz w:val="22"/>
          <w:szCs w:val="22"/>
        </w:rPr>
        <w:fldChar w:fldCharType="separate"/>
      </w:r>
      <w:r w:rsidR="00525B76" w:rsidRPr="00B6334D">
        <w:rPr>
          <w:rFonts w:asciiTheme="minorHAnsi" w:hAnsiTheme="minorHAnsi" w:cstheme="minorHAnsi"/>
          <w:noProof/>
          <w:sz w:val="22"/>
          <w:szCs w:val="22"/>
        </w:rPr>
        <w:t>(A. Rahayu et al., 2021)</w:t>
      </w:r>
      <w:r w:rsidR="00525B76" w:rsidRPr="00B6334D">
        <w:rPr>
          <w:rFonts w:asciiTheme="minorHAnsi" w:hAnsiTheme="minorHAnsi" w:cstheme="minorHAnsi"/>
          <w:sz w:val="22"/>
          <w:szCs w:val="22"/>
        </w:rPr>
        <w:fldChar w:fldCharType="end"/>
      </w:r>
      <w:r w:rsidR="00AF0379" w:rsidRPr="00B6334D">
        <w:rPr>
          <w:rFonts w:asciiTheme="minorHAnsi" w:hAnsiTheme="minorHAnsi" w:cstheme="minorHAnsi"/>
          <w:sz w:val="22"/>
          <w:szCs w:val="22"/>
        </w:rPr>
        <w:t xml:space="preserve">. </w:t>
      </w:r>
      <w:proofErr w:type="spellStart"/>
      <w:r w:rsidR="00AF0379" w:rsidRPr="00B6334D">
        <w:rPr>
          <w:rFonts w:asciiTheme="minorHAnsi" w:hAnsiTheme="minorHAnsi" w:cstheme="minorHAnsi"/>
          <w:sz w:val="22"/>
          <w:szCs w:val="22"/>
        </w:rPr>
        <w:t>Kemungkinan</w:t>
      </w:r>
      <w:proofErr w:type="spellEnd"/>
      <w:r w:rsidR="00AF0379" w:rsidRPr="00B6334D">
        <w:rPr>
          <w:rFonts w:asciiTheme="minorHAnsi" w:hAnsiTheme="minorHAnsi" w:cstheme="minorHAnsi"/>
          <w:sz w:val="22"/>
          <w:szCs w:val="22"/>
        </w:rPr>
        <w:t xml:space="preserve"> </w:t>
      </w:r>
      <w:proofErr w:type="spellStart"/>
      <w:r w:rsidR="00AF0379" w:rsidRPr="00B6334D">
        <w:rPr>
          <w:rFonts w:asciiTheme="minorHAnsi" w:hAnsiTheme="minorHAnsi" w:cstheme="minorHAnsi"/>
          <w:sz w:val="22"/>
          <w:szCs w:val="22"/>
        </w:rPr>
        <w:t>dosis</w:t>
      </w:r>
      <w:proofErr w:type="spellEnd"/>
      <w:r w:rsidR="00AF0379" w:rsidRPr="00B6334D">
        <w:rPr>
          <w:rFonts w:asciiTheme="minorHAnsi" w:hAnsiTheme="minorHAnsi" w:cstheme="minorHAnsi"/>
          <w:sz w:val="22"/>
          <w:szCs w:val="22"/>
        </w:rPr>
        <w:t xml:space="preserve"> </w:t>
      </w:r>
      <w:proofErr w:type="spellStart"/>
      <w:r w:rsidR="00AF0379" w:rsidRPr="00B6334D">
        <w:rPr>
          <w:rFonts w:asciiTheme="minorHAnsi" w:hAnsiTheme="minorHAnsi" w:cstheme="minorHAnsi"/>
          <w:sz w:val="22"/>
          <w:szCs w:val="22"/>
        </w:rPr>
        <w:t>terlalu</w:t>
      </w:r>
      <w:proofErr w:type="spellEnd"/>
      <w:r w:rsidR="00AF0379" w:rsidRPr="00B6334D">
        <w:rPr>
          <w:rFonts w:asciiTheme="minorHAnsi" w:hAnsiTheme="minorHAnsi" w:cstheme="minorHAnsi"/>
          <w:sz w:val="22"/>
          <w:szCs w:val="22"/>
        </w:rPr>
        <w:t xml:space="preserve"> </w:t>
      </w:r>
      <w:proofErr w:type="spellStart"/>
      <w:r w:rsidR="00AF0379" w:rsidRPr="00B6334D">
        <w:rPr>
          <w:rFonts w:asciiTheme="minorHAnsi" w:hAnsiTheme="minorHAnsi" w:cstheme="minorHAnsi"/>
          <w:sz w:val="22"/>
          <w:szCs w:val="22"/>
        </w:rPr>
        <w:t>tinggi</w:t>
      </w:r>
      <w:proofErr w:type="spellEnd"/>
      <w:r w:rsidR="00AF0379" w:rsidRPr="00B6334D">
        <w:rPr>
          <w:rFonts w:asciiTheme="minorHAnsi" w:hAnsiTheme="minorHAnsi" w:cstheme="minorHAnsi"/>
          <w:sz w:val="22"/>
          <w:szCs w:val="22"/>
        </w:rPr>
        <w:t xml:space="preserve"> </w:t>
      </w:r>
      <w:proofErr w:type="spellStart"/>
      <w:r w:rsidR="00AF0379" w:rsidRPr="00B6334D">
        <w:rPr>
          <w:rFonts w:asciiTheme="minorHAnsi" w:hAnsiTheme="minorHAnsi" w:cstheme="minorHAnsi"/>
          <w:sz w:val="22"/>
          <w:szCs w:val="22"/>
        </w:rPr>
        <w:t>untuk</w:t>
      </w:r>
      <w:proofErr w:type="spellEnd"/>
      <w:r w:rsidR="00AF0379" w:rsidRPr="00B6334D">
        <w:rPr>
          <w:rFonts w:asciiTheme="minorHAnsi" w:hAnsiTheme="minorHAnsi" w:cstheme="minorHAnsi"/>
          <w:sz w:val="22"/>
          <w:szCs w:val="22"/>
        </w:rPr>
        <w:t xml:space="preserve"> </w:t>
      </w:r>
      <w:proofErr w:type="spellStart"/>
      <w:r w:rsidR="00AF0379" w:rsidRPr="00B6334D">
        <w:rPr>
          <w:rFonts w:asciiTheme="minorHAnsi" w:hAnsiTheme="minorHAnsi" w:cstheme="minorHAnsi"/>
          <w:sz w:val="22"/>
          <w:szCs w:val="22"/>
        </w:rPr>
        <w:t>benih</w:t>
      </w:r>
      <w:proofErr w:type="spellEnd"/>
      <w:r w:rsidR="00AF0379" w:rsidRPr="00B6334D">
        <w:rPr>
          <w:rFonts w:asciiTheme="minorHAnsi" w:hAnsiTheme="minorHAnsi" w:cstheme="minorHAnsi"/>
          <w:sz w:val="22"/>
          <w:szCs w:val="22"/>
        </w:rPr>
        <w:t xml:space="preserve"> TSS Oleh </w:t>
      </w:r>
      <w:proofErr w:type="spellStart"/>
      <w:r w:rsidR="00AF0379" w:rsidRPr="00B6334D">
        <w:rPr>
          <w:rFonts w:asciiTheme="minorHAnsi" w:hAnsiTheme="minorHAnsi" w:cstheme="minorHAnsi"/>
          <w:sz w:val="22"/>
          <w:szCs w:val="22"/>
        </w:rPr>
        <w:t>karena</w:t>
      </w:r>
      <w:proofErr w:type="spellEnd"/>
      <w:r w:rsidR="00AF0379" w:rsidRPr="00B6334D">
        <w:rPr>
          <w:rFonts w:asciiTheme="minorHAnsi" w:hAnsiTheme="minorHAnsi" w:cstheme="minorHAnsi"/>
          <w:sz w:val="22"/>
          <w:szCs w:val="22"/>
        </w:rPr>
        <w:t xml:space="preserve"> </w:t>
      </w:r>
      <w:proofErr w:type="spellStart"/>
      <w:r w:rsidR="00AF0379" w:rsidRPr="00B6334D">
        <w:rPr>
          <w:rFonts w:asciiTheme="minorHAnsi" w:hAnsiTheme="minorHAnsi" w:cstheme="minorHAnsi"/>
          <w:sz w:val="22"/>
          <w:szCs w:val="22"/>
        </w:rPr>
        <w:t>itu</w:t>
      </w:r>
      <w:proofErr w:type="spellEnd"/>
      <w:r w:rsidR="00AF0379" w:rsidRPr="00B6334D">
        <w:rPr>
          <w:rFonts w:asciiTheme="minorHAnsi" w:hAnsiTheme="minorHAnsi" w:cstheme="minorHAnsi"/>
          <w:sz w:val="22"/>
          <w:szCs w:val="22"/>
        </w:rPr>
        <w:t xml:space="preserve"> </w:t>
      </w:r>
      <w:proofErr w:type="spellStart"/>
      <w:r w:rsidR="00AF0379" w:rsidRPr="00B6334D">
        <w:rPr>
          <w:rFonts w:asciiTheme="minorHAnsi" w:hAnsiTheme="minorHAnsi" w:cstheme="minorHAnsi"/>
          <w:sz w:val="22"/>
          <w:szCs w:val="22"/>
        </w:rPr>
        <w:t>dicoba</w:t>
      </w:r>
      <w:proofErr w:type="spellEnd"/>
      <w:r w:rsidR="00AF0379" w:rsidRPr="00B6334D">
        <w:rPr>
          <w:rFonts w:asciiTheme="minorHAnsi" w:hAnsiTheme="minorHAnsi" w:cstheme="minorHAnsi"/>
          <w:sz w:val="22"/>
          <w:szCs w:val="22"/>
        </w:rPr>
        <w:t xml:space="preserve"> </w:t>
      </w:r>
      <w:proofErr w:type="spellStart"/>
      <w:r w:rsidR="00AF0379" w:rsidRPr="00B6334D">
        <w:rPr>
          <w:rFonts w:asciiTheme="minorHAnsi" w:hAnsiTheme="minorHAnsi" w:cstheme="minorHAnsi"/>
          <w:sz w:val="22"/>
          <w:szCs w:val="22"/>
        </w:rPr>
        <w:t>penelitian</w:t>
      </w:r>
      <w:proofErr w:type="spellEnd"/>
      <w:r w:rsidR="00AF0379" w:rsidRPr="00B6334D">
        <w:rPr>
          <w:rFonts w:asciiTheme="minorHAnsi" w:hAnsiTheme="minorHAnsi" w:cstheme="minorHAnsi"/>
          <w:sz w:val="22"/>
          <w:szCs w:val="22"/>
        </w:rPr>
        <w:t xml:space="preserve"> </w:t>
      </w:r>
      <w:proofErr w:type="spellStart"/>
      <w:r w:rsidR="00AF0379" w:rsidRPr="00B6334D">
        <w:rPr>
          <w:rFonts w:asciiTheme="minorHAnsi" w:hAnsiTheme="minorHAnsi" w:cstheme="minorHAnsi"/>
          <w:sz w:val="22"/>
          <w:szCs w:val="22"/>
        </w:rPr>
        <w:t>serupa</w:t>
      </w:r>
      <w:proofErr w:type="spellEnd"/>
      <w:r w:rsidR="00AF0379" w:rsidRPr="00B6334D">
        <w:rPr>
          <w:rFonts w:asciiTheme="minorHAnsi" w:hAnsiTheme="minorHAnsi" w:cstheme="minorHAnsi"/>
          <w:sz w:val="22"/>
          <w:szCs w:val="22"/>
        </w:rPr>
        <w:t xml:space="preserve"> </w:t>
      </w:r>
      <w:proofErr w:type="spellStart"/>
      <w:r w:rsidR="00AF0379" w:rsidRPr="00B6334D">
        <w:rPr>
          <w:rFonts w:asciiTheme="minorHAnsi" w:hAnsiTheme="minorHAnsi" w:cstheme="minorHAnsi"/>
          <w:sz w:val="22"/>
          <w:szCs w:val="22"/>
        </w:rPr>
        <w:t>dengan</w:t>
      </w:r>
      <w:proofErr w:type="spellEnd"/>
      <w:r w:rsidR="00AF0379" w:rsidRPr="00B6334D">
        <w:rPr>
          <w:rFonts w:asciiTheme="minorHAnsi" w:hAnsiTheme="minorHAnsi" w:cstheme="minorHAnsi"/>
          <w:sz w:val="22"/>
          <w:szCs w:val="22"/>
        </w:rPr>
        <w:t xml:space="preserve"> </w:t>
      </w:r>
      <w:proofErr w:type="spellStart"/>
      <w:r w:rsidR="00AF0379" w:rsidRPr="00B6334D">
        <w:rPr>
          <w:rFonts w:asciiTheme="minorHAnsi" w:hAnsiTheme="minorHAnsi" w:cstheme="minorHAnsi"/>
          <w:sz w:val="22"/>
          <w:szCs w:val="22"/>
        </w:rPr>
        <w:t>menurunkan</w:t>
      </w:r>
      <w:proofErr w:type="spellEnd"/>
      <w:r w:rsidR="00AF0379" w:rsidRPr="00B6334D">
        <w:rPr>
          <w:rFonts w:asciiTheme="minorHAnsi" w:hAnsiTheme="minorHAnsi" w:cstheme="minorHAnsi"/>
          <w:sz w:val="22"/>
          <w:szCs w:val="22"/>
        </w:rPr>
        <w:t xml:space="preserve"> </w:t>
      </w:r>
      <w:proofErr w:type="spellStart"/>
      <w:r w:rsidR="00AF0379" w:rsidRPr="00B6334D">
        <w:rPr>
          <w:rFonts w:asciiTheme="minorHAnsi" w:hAnsiTheme="minorHAnsi" w:cstheme="minorHAnsi"/>
          <w:sz w:val="22"/>
          <w:szCs w:val="22"/>
        </w:rPr>
        <w:t>dosis</w:t>
      </w:r>
      <w:proofErr w:type="spellEnd"/>
      <w:r w:rsidR="00AF0379" w:rsidRPr="00B6334D">
        <w:rPr>
          <w:rFonts w:asciiTheme="minorHAnsi" w:hAnsiTheme="minorHAnsi" w:cstheme="minorHAnsi"/>
          <w:sz w:val="22"/>
          <w:szCs w:val="22"/>
        </w:rPr>
        <w:t xml:space="preserve"> </w:t>
      </w:r>
      <w:proofErr w:type="spellStart"/>
      <w:r w:rsidR="00AF0379" w:rsidRPr="00B6334D">
        <w:rPr>
          <w:rFonts w:asciiTheme="minorHAnsi" w:hAnsiTheme="minorHAnsi" w:cstheme="minorHAnsi"/>
          <w:sz w:val="22"/>
          <w:szCs w:val="22"/>
        </w:rPr>
        <w:t>Previcur</w:t>
      </w:r>
      <w:proofErr w:type="spellEnd"/>
      <w:r w:rsidR="00AF0379" w:rsidRPr="00B6334D">
        <w:rPr>
          <w:rFonts w:asciiTheme="minorHAnsi" w:hAnsiTheme="minorHAnsi" w:cstheme="minorHAnsi"/>
          <w:sz w:val="22"/>
          <w:szCs w:val="22"/>
        </w:rPr>
        <w:t xml:space="preserve">-N yang </w:t>
      </w:r>
      <w:proofErr w:type="spellStart"/>
      <w:r w:rsidR="00AF0379" w:rsidRPr="00B6334D">
        <w:rPr>
          <w:rFonts w:asciiTheme="minorHAnsi" w:hAnsiTheme="minorHAnsi" w:cstheme="minorHAnsi"/>
          <w:sz w:val="22"/>
          <w:szCs w:val="22"/>
        </w:rPr>
        <w:t>digunakan</w:t>
      </w:r>
      <w:proofErr w:type="spellEnd"/>
      <w:r w:rsidR="00AF0379" w:rsidRPr="00B6334D">
        <w:rPr>
          <w:rFonts w:asciiTheme="minorHAnsi" w:hAnsiTheme="minorHAnsi" w:cstheme="minorHAnsi"/>
          <w:sz w:val="22"/>
          <w:szCs w:val="22"/>
        </w:rPr>
        <w:t xml:space="preserve">. </w:t>
      </w:r>
    </w:p>
    <w:p w14:paraId="452B18E2" w14:textId="77777777" w:rsidR="00AF0379" w:rsidRPr="00B6334D" w:rsidRDefault="00AF0379" w:rsidP="002A5474">
      <w:pPr>
        <w:spacing w:line="276" w:lineRule="auto"/>
        <w:jc w:val="center"/>
        <w:rPr>
          <w:rFonts w:asciiTheme="minorHAnsi" w:hAnsiTheme="minorHAnsi" w:cstheme="minorHAnsi"/>
          <w:b/>
          <w:sz w:val="22"/>
          <w:szCs w:val="22"/>
        </w:rPr>
      </w:pPr>
    </w:p>
    <w:p w14:paraId="2F4A03CC" w14:textId="7010877F" w:rsidR="002A5474" w:rsidRPr="00B6334D" w:rsidRDefault="002A5474" w:rsidP="002A5474">
      <w:pPr>
        <w:spacing w:line="276" w:lineRule="auto"/>
        <w:jc w:val="center"/>
        <w:rPr>
          <w:rFonts w:asciiTheme="minorHAnsi" w:hAnsiTheme="minorHAnsi" w:cstheme="minorHAnsi"/>
          <w:b/>
          <w:sz w:val="22"/>
          <w:szCs w:val="22"/>
        </w:rPr>
      </w:pPr>
      <w:r w:rsidRPr="00B6334D">
        <w:rPr>
          <w:rFonts w:asciiTheme="minorHAnsi" w:hAnsiTheme="minorHAnsi" w:cstheme="minorHAnsi"/>
          <w:b/>
          <w:sz w:val="22"/>
          <w:szCs w:val="22"/>
        </w:rPr>
        <w:t xml:space="preserve">BAHAN DAN </w:t>
      </w:r>
      <w:r w:rsidRPr="00B6334D">
        <w:rPr>
          <w:rFonts w:asciiTheme="minorHAnsi" w:hAnsiTheme="minorHAnsi" w:cstheme="minorHAnsi"/>
          <w:b/>
          <w:sz w:val="22"/>
          <w:szCs w:val="22"/>
          <w:lang w:val="id-ID"/>
        </w:rPr>
        <w:t>METODE</w:t>
      </w:r>
    </w:p>
    <w:p w14:paraId="458088B8" w14:textId="77777777" w:rsidR="002A5474" w:rsidRPr="00B6334D" w:rsidRDefault="002A5474" w:rsidP="002A5474">
      <w:pPr>
        <w:spacing w:line="276" w:lineRule="auto"/>
        <w:jc w:val="center"/>
        <w:rPr>
          <w:rFonts w:asciiTheme="minorHAnsi" w:hAnsiTheme="minorHAnsi" w:cstheme="minorHAnsi"/>
          <w:b/>
          <w:sz w:val="22"/>
          <w:szCs w:val="22"/>
        </w:rPr>
      </w:pPr>
    </w:p>
    <w:p w14:paraId="11B84551" w14:textId="31FF0480" w:rsidR="009729D0" w:rsidRPr="00B6334D" w:rsidRDefault="009729D0" w:rsidP="009729D0">
      <w:pPr>
        <w:ind w:firstLine="720"/>
        <w:jc w:val="both"/>
        <w:rPr>
          <w:rFonts w:asciiTheme="minorHAnsi" w:hAnsiTheme="minorHAnsi" w:cstheme="minorHAnsi"/>
          <w:sz w:val="22"/>
          <w:szCs w:val="22"/>
        </w:rPr>
      </w:pPr>
      <w:proofErr w:type="spellStart"/>
      <w:r w:rsidRPr="00B6334D">
        <w:rPr>
          <w:rFonts w:asciiTheme="minorHAnsi" w:hAnsiTheme="minorHAnsi" w:cstheme="minorHAnsi"/>
          <w:sz w:val="22"/>
          <w:szCs w:val="22"/>
        </w:rPr>
        <w:t>Penelitian</w:t>
      </w:r>
      <w:proofErr w:type="spellEnd"/>
      <w:r w:rsidRPr="00B6334D">
        <w:rPr>
          <w:rFonts w:asciiTheme="minorHAnsi" w:hAnsiTheme="minorHAnsi" w:cstheme="minorHAnsi"/>
          <w:sz w:val="22"/>
          <w:szCs w:val="22"/>
        </w:rPr>
        <w:t xml:space="preserve"> </w:t>
      </w:r>
      <w:proofErr w:type="spellStart"/>
      <w:r w:rsidRPr="00B6334D">
        <w:rPr>
          <w:rFonts w:asciiTheme="minorHAnsi" w:hAnsiTheme="minorHAnsi" w:cstheme="minorHAnsi"/>
          <w:sz w:val="22"/>
          <w:szCs w:val="22"/>
        </w:rPr>
        <w:t>dilaksanakan</w:t>
      </w:r>
      <w:proofErr w:type="spellEnd"/>
      <w:r w:rsidRPr="00B6334D">
        <w:rPr>
          <w:rFonts w:asciiTheme="minorHAnsi" w:hAnsiTheme="minorHAnsi" w:cstheme="minorHAnsi"/>
          <w:sz w:val="22"/>
          <w:szCs w:val="22"/>
        </w:rPr>
        <w:t xml:space="preserve"> pada </w:t>
      </w:r>
      <w:proofErr w:type="spellStart"/>
      <w:r w:rsidRPr="00B6334D">
        <w:rPr>
          <w:rFonts w:asciiTheme="minorHAnsi" w:hAnsiTheme="minorHAnsi" w:cstheme="minorHAnsi"/>
          <w:sz w:val="22"/>
          <w:szCs w:val="22"/>
        </w:rPr>
        <w:t>bulan</w:t>
      </w:r>
      <w:proofErr w:type="spellEnd"/>
      <w:r w:rsidRPr="00B6334D">
        <w:rPr>
          <w:rFonts w:asciiTheme="minorHAnsi" w:hAnsiTheme="minorHAnsi" w:cstheme="minorHAnsi"/>
          <w:sz w:val="22"/>
          <w:szCs w:val="22"/>
        </w:rPr>
        <w:t xml:space="preserve"> </w:t>
      </w:r>
      <w:proofErr w:type="spellStart"/>
      <w:r w:rsidRPr="00B6334D">
        <w:rPr>
          <w:rFonts w:asciiTheme="minorHAnsi" w:hAnsiTheme="minorHAnsi" w:cstheme="minorHAnsi"/>
          <w:sz w:val="22"/>
          <w:szCs w:val="22"/>
        </w:rPr>
        <w:t>Juni-Juli</w:t>
      </w:r>
      <w:proofErr w:type="spellEnd"/>
      <w:r w:rsidRPr="00B6334D">
        <w:rPr>
          <w:rFonts w:asciiTheme="minorHAnsi" w:hAnsiTheme="minorHAnsi" w:cstheme="minorHAnsi"/>
          <w:sz w:val="22"/>
          <w:szCs w:val="22"/>
        </w:rPr>
        <w:t xml:space="preserve"> 2021 di </w:t>
      </w:r>
      <w:proofErr w:type="spellStart"/>
      <w:r w:rsidRPr="00B6334D">
        <w:rPr>
          <w:rFonts w:asciiTheme="minorHAnsi" w:hAnsiTheme="minorHAnsi" w:cstheme="minorHAnsi"/>
          <w:sz w:val="22"/>
          <w:szCs w:val="22"/>
        </w:rPr>
        <w:t>laboratorium</w:t>
      </w:r>
      <w:proofErr w:type="spellEnd"/>
      <w:r w:rsidRPr="00B6334D">
        <w:rPr>
          <w:rFonts w:asciiTheme="minorHAnsi" w:hAnsiTheme="minorHAnsi" w:cstheme="minorHAnsi"/>
          <w:sz w:val="22"/>
          <w:szCs w:val="22"/>
        </w:rPr>
        <w:t xml:space="preserve"> </w:t>
      </w:r>
      <w:proofErr w:type="spellStart"/>
      <w:r w:rsidRPr="00B6334D">
        <w:rPr>
          <w:rFonts w:asciiTheme="minorHAnsi" w:hAnsiTheme="minorHAnsi" w:cstheme="minorHAnsi"/>
          <w:sz w:val="22"/>
          <w:szCs w:val="22"/>
        </w:rPr>
        <w:t>benih</w:t>
      </w:r>
      <w:proofErr w:type="spellEnd"/>
      <w:r w:rsidRPr="00B6334D">
        <w:rPr>
          <w:rFonts w:asciiTheme="minorHAnsi" w:hAnsiTheme="minorHAnsi" w:cstheme="minorHAnsi"/>
          <w:sz w:val="22"/>
          <w:szCs w:val="22"/>
        </w:rPr>
        <w:t xml:space="preserve"> </w:t>
      </w:r>
      <w:proofErr w:type="spellStart"/>
      <w:r w:rsidRPr="00B6334D">
        <w:rPr>
          <w:rFonts w:asciiTheme="minorHAnsi" w:hAnsiTheme="minorHAnsi" w:cstheme="minorHAnsi"/>
          <w:sz w:val="22"/>
          <w:szCs w:val="22"/>
        </w:rPr>
        <w:t>Balai</w:t>
      </w:r>
      <w:proofErr w:type="spellEnd"/>
      <w:r w:rsidRPr="00B6334D">
        <w:rPr>
          <w:rFonts w:asciiTheme="minorHAnsi" w:hAnsiTheme="minorHAnsi" w:cstheme="minorHAnsi"/>
          <w:sz w:val="22"/>
          <w:szCs w:val="22"/>
        </w:rPr>
        <w:t xml:space="preserve"> </w:t>
      </w:r>
      <w:proofErr w:type="spellStart"/>
      <w:r w:rsidRPr="00B6334D">
        <w:rPr>
          <w:rFonts w:asciiTheme="minorHAnsi" w:hAnsiTheme="minorHAnsi" w:cstheme="minorHAnsi"/>
          <w:sz w:val="22"/>
          <w:szCs w:val="22"/>
        </w:rPr>
        <w:t>Penelitian</w:t>
      </w:r>
      <w:proofErr w:type="spellEnd"/>
      <w:r w:rsidRPr="00B6334D">
        <w:rPr>
          <w:rFonts w:asciiTheme="minorHAnsi" w:hAnsiTheme="minorHAnsi" w:cstheme="minorHAnsi"/>
          <w:sz w:val="22"/>
          <w:szCs w:val="22"/>
        </w:rPr>
        <w:t xml:space="preserve"> </w:t>
      </w:r>
      <w:proofErr w:type="spellStart"/>
      <w:r w:rsidRPr="00B6334D">
        <w:rPr>
          <w:rFonts w:asciiTheme="minorHAnsi" w:hAnsiTheme="minorHAnsi" w:cstheme="minorHAnsi"/>
          <w:sz w:val="22"/>
          <w:szCs w:val="22"/>
        </w:rPr>
        <w:t>Tanaman</w:t>
      </w:r>
      <w:proofErr w:type="spellEnd"/>
      <w:r w:rsidRPr="00B6334D">
        <w:rPr>
          <w:rFonts w:asciiTheme="minorHAnsi" w:hAnsiTheme="minorHAnsi" w:cstheme="minorHAnsi"/>
          <w:sz w:val="22"/>
          <w:szCs w:val="22"/>
        </w:rPr>
        <w:t xml:space="preserve"> </w:t>
      </w:r>
      <w:proofErr w:type="spellStart"/>
      <w:r w:rsidRPr="00B6334D">
        <w:rPr>
          <w:rFonts w:asciiTheme="minorHAnsi" w:hAnsiTheme="minorHAnsi" w:cstheme="minorHAnsi"/>
          <w:sz w:val="22"/>
          <w:szCs w:val="22"/>
        </w:rPr>
        <w:t>Sayuran</w:t>
      </w:r>
      <w:proofErr w:type="spellEnd"/>
      <w:r w:rsidRPr="00B6334D">
        <w:rPr>
          <w:rFonts w:asciiTheme="minorHAnsi" w:hAnsiTheme="minorHAnsi" w:cstheme="minorHAnsi"/>
          <w:sz w:val="22"/>
          <w:szCs w:val="22"/>
        </w:rPr>
        <w:t xml:space="preserve">, </w:t>
      </w:r>
      <w:proofErr w:type="spellStart"/>
      <w:r w:rsidRPr="00B6334D">
        <w:rPr>
          <w:rFonts w:asciiTheme="minorHAnsi" w:hAnsiTheme="minorHAnsi" w:cstheme="minorHAnsi"/>
          <w:sz w:val="22"/>
          <w:szCs w:val="22"/>
        </w:rPr>
        <w:t>Lembang</w:t>
      </w:r>
      <w:proofErr w:type="spellEnd"/>
      <w:r w:rsidRPr="00B6334D">
        <w:rPr>
          <w:rFonts w:asciiTheme="minorHAnsi" w:hAnsiTheme="minorHAnsi" w:cstheme="minorHAnsi"/>
          <w:sz w:val="22"/>
          <w:szCs w:val="22"/>
        </w:rPr>
        <w:t xml:space="preserve">. </w:t>
      </w:r>
      <w:proofErr w:type="spellStart"/>
      <w:r w:rsidRPr="00B6334D">
        <w:rPr>
          <w:rFonts w:asciiTheme="minorHAnsi" w:hAnsiTheme="minorHAnsi" w:cstheme="minorHAnsi"/>
          <w:sz w:val="22"/>
          <w:szCs w:val="22"/>
        </w:rPr>
        <w:t>Bahan</w:t>
      </w:r>
      <w:proofErr w:type="spellEnd"/>
      <w:r w:rsidRPr="00B6334D">
        <w:rPr>
          <w:rFonts w:asciiTheme="minorHAnsi" w:hAnsiTheme="minorHAnsi" w:cstheme="minorHAnsi"/>
          <w:sz w:val="22"/>
          <w:szCs w:val="22"/>
        </w:rPr>
        <w:t xml:space="preserve"> dan </w:t>
      </w:r>
      <w:proofErr w:type="spellStart"/>
      <w:r w:rsidRPr="00B6334D">
        <w:rPr>
          <w:rFonts w:asciiTheme="minorHAnsi" w:hAnsiTheme="minorHAnsi" w:cstheme="minorHAnsi"/>
          <w:sz w:val="22"/>
          <w:szCs w:val="22"/>
        </w:rPr>
        <w:t>alat</w:t>
      </w:r>
      <w:proofErr w:type="spellEnd"/>
      <w:r w:rsidRPr="00B6334D">
        <w:rPr>
          <w:rFonts w:asciiTheme="minorHAnsi" w:hAnsiTheme="minorHAnsi" w:cstheme="minorHAnsi"/>
          <w:sz w:val="22"/>
          <w:szCs w:val="22"/>
        </w:rPr>
        <w:t xml:space="preserve"> yang </w:t>
      </w:r>
      <w:proofErr w:type="spellStart"/>
      <w:r w:rsidRPr="00B6334D">
        <w:rPr>
          <w:rFonts w:asciiTheme="minorHAnsi" w:hAnsiTheme="minorHAnsi" w:cstheme="minorHAnsi"/>
          <w:sz w:val="22"/>
          <w:szCs w:val="22"/>
        </w:rPr>
        <w:t>digunakan</w:t>
      </w:r>
      <w:proofErr w:type="spellEnd"/>
      <w:r w:rsidRPr="00B6334D">
        <w:rPr>
          <w:rFonts w:asciiTheme="minorHAnsi" w:hAnsiTheme="minorHAnsi" w:cstheme="minorHAnsi"/>
          <w:sz w:val="22"/>
          <w:szCs w:val="22"/>
        </w:rPr>
        <w:t xml:space="preserve"> </w:t>
      </w:r>
      <w:proofErr w:type="spellStart"/>
      <w:r w:rsidRPr="00B6334D">
        <w:rPr>
          <w:rFonts w:asciiTheme="minorHAnsi" w:hAnsiTheme="minorHAnsi" w:cstheme="minorHAnsi"/>
          <w:sz w:val="22"/>
          <w:szCs w:val="22"/>
        </w:rPr>
        <w:t>adalah</w:t>
      </w:r>
      <w:proofErr w:type="spellEnd"/>
      <w:r w:rsidRPr="00B6334D">
        <w:rPr>
          <w:rFonts w:asciiTheme="minorHAnsi" w:hAnsiTheme="minorHAnsi" w:cstheme="minorHAnsi"/>
          <w:sz w:val="22"/>
          <w:szCs w:val="22"/>
        </w:rPr>
        <w:t xml:space="preserve"> </w:t>
      </w:r>
      <w:proofErr w:type="spellStart"/>
      <w:r w:rsidRPr="00B6334D">
        <w:rPr>
          <w:rFonts w:asciiTheme="minorHAnsi" w:hAnsiTheme="minorHAnsi" w:cstheme="minorHAnsi"/>
          <w:sz w:val="22"/>
          <w:szCs w:val="22"/>
        </w:rPr>
        <w:t>benih</w:t>
      </w:r>
      <w:proofErr w:type="spellEnd"/>
      <w:r w:rsidRPr="00B6334D">
        <w:rPr>
          <w:rFonts w:asciiTheme="minorHAnsi" w:hAnsiTheme="minorHAnsi" w:cstheme="minorHAnsi"/>
          <w:sz w:val="22"/>
          <w:szCs w:val="22"/>
        </w:rPr>
        <w:t xml:space="preserve"> TSS </w:t>
      </w:r>
      <w:proofErr w:type="spellStart"/>
      <w:r w:rsidRPr="00B6334D">
        <w:rPr>
          <w:rFonts w:asciiTheme="minorHAnsi" w:hAnsiTheme="minorHAnsi" w:cstheme="minorHAnsi"/>
          <w:sz w:val="22"/>
          <w:szCs w:val="22"/>
        </w:rPr>
        <w:t>varietas</w:t>
      </w:r>
      <w:proofErr w:type="spellEnd"/>
      <w:r w:rsidRPr="00B6334D">
        <w:rPr>
          <w:rFonts w:asciiTheme="minorHAnsi" w:hAnsiTheme="minorHAnsi" w:cstheme="minorHAnsi"/>
          <w:sz w:val="22"/>
          <w:szCs w:val="22"/>
        </w:rPr>
        <w:t xml:space="preserve"> </w:t>
      </w:r>
      <w:proofErr w:type="spellStart"/>
      <w:r w:rsidRPr="00B6334D">
        <w:rPr>
          <w:rFonts w:asciiTheme="minorHAnsi" w:hAnsiTheme="minorHAnsi" w:cstheme="minorHAnsi"/>
          <w:sz w:val="22"/>
          <w:szCs w:val="22"/>
        </w:rPr>
        <w:t>Bima</w:t>
      </w:r>
      <w:proofErr w:type="spellEnd"/>
      <w:r w:rsidRPr="00B6334D">
        <w:rPr>
          <w:rFonts w:asciiTheme="minorHAnsi" w:hAnsiTheme="minorHAnsi" w:cstheme="minorHAnsi"/>
          <w:sz w:val="22"/>
          <w:szCs w:val="22"/>
        </w:rPr>
        <w:t xml:space="preserve">, box </w:t>
      </w:r>
      <w:proofErr w:type="spellStart"/>
      <w:r w:rsidRPr="00B6334D">
        <w:rPr>
          <w:rFonts w:asciiTheme="minorHAnsi" w:hAnsiTheme="minorHAnsi" w:cstheme="minorHAnsi"/>
          <w:sz w:val="22"/>
          <w:szCs w:val="22"/>
        </w:rPr>
        <w:t>plastik</w:t>
      </w:r>
      <w:proofErr w:type="spellEnd"/>
      <w:r w:rsidRPr="00B6334D">
        <w:rPr>
          <w:rFonts w:asciiTheme="minorHAnsi" w:hAnsiTheme="minorHAnsi" w:cstheme="minorHAnsi"/>
          <w:sz w:val="22"/>
          <w:szCs w:val="22"/>
        </w:rPr>
        <w:t xml:space="preserve">, </w:t>
      </w:r>
      <w:proofErr w:type="spellStart"/>
      <w:r w:rsidRPr="00B6334D">
        <w:rPr>
          <w:rFonts w:asciiTheme="minorHAnsi" w:hAnsiTheme="minorHAnsi" w:cstheme="minorHAnsi"/>
          <w:sz w:val="22"/>
          <w:szCs w:val="22"/>
        </w:rPr>
        <w:t>steorofoam</w:t>
      </w:r>
      <w:proofErr w:type="spellEnd"/>
      <w:r w:rsidRPr="00B6334D">
        <w:rPr>
          <w:rFonts w:asciiTheme="minorHAnsi" w:hAnsiTheme="minorHAnsi" w:cstheme="minorHAnsi"/>
          <w:sz w:val="22"/>
          <w:szCs w:val="22"/>
        </w:rPr>
        <w:t xml:space="preserve">, </w:t>
      </w:r>
      <w:proofErr w:type="spellStart"/>
      <w:r w:rsidRPr="00B6334D">
        <w:rPr>
          <w:rFonts w:asciiTheme="minorHAnsi" w:hAnsiTheme="minorHAnsi" w:cstheme="minorHAnsi"/>
          <w:sz w:val="22"/>
          <w:szCs w:val="22"/>
        </w:rPr>
        <w:t>kertas</w:t>
      </w:r>
      <w:proofErr w:type="spellEnd"/>
      <w:r w:rsidRPr="00B6334D">
        <w:rPr>
          <w:rFonts w:asciiTheme="minorHAnsi" w:hAnsiTheme="minorHAnsi" w:cstheme="minorHAnsi"/>
          <w:sz w:val="22"/>
          <w:szCs w:val="22"/>
        </w:rPr>
        <w:t xml:space="preserve"> </w:t>
      </w:r>
      <w:proofErr w:type="spellStart"/>
      <w:r w:rsidRPr="00B6334D">
        <w:rPr>
          <w:rFonts w:asciiTheme="minorHAnsi" w:hAnsiTheme="minorHAnsi" w:cstheme="minorHAnsi"/>
          <w:sz w:val="22"/>
          <w:szCs w:val="22"/>
        </w:rPr>
        <w:t>koran</w:t>
      </w:r>
      <w:proofErr w:type="spellEnd"/>
      <w:r w:rsidRPr="00B6334D">
        <w:rPr>
          <w:rFonts w:asciiTheme="minorHAnsi" w:hAnsiTheme="minorHAnsi" w:cstheme="minorHAnsi"/>
          <w:sz w:val="22"/>
          <w:szCs w:val="22"/>
        </w:rPr>
        <w:t xml:space="preserve">, </w:t>
      </w:r>
      <w:proofErr w:type="spellStart"/>
      <w:r w:rsidRPr="00B6334D">
        <w:rPr>
          <w:rFonts w:asciiTheme="minorHAnsi" w:hAnsiTheme="minorHAnsi" w:cstheme="minorHAnsi"/>
          <w:sz w:val="22"/>
          <w:szCs w:val="22"/>
        </w:rPr>
        <w:t>jaring</w:t>
      </w:r>
      <w:proofErr w:type="spellEnd"/>
      <w:r w:rsidRPr="00B6334D">
        <w:rPr>
          <w:rFonts w:asciiTheme="minorHAnsi" w:hAnsiTheme="minorHAnsi" w:cstheme="minorHAnsi"/>
          <w:sz w:val="22"/>
          <w:szCs w:val="22"/>
        </w:rPr>
        <w:t xml:space="preserve"> </w:t>
      </w:r>
      <w:proofErr w:type="spellStart"/>
      <w:r w:rsidRPr="00B6334D">
        <w:rPr>
          <w:rFonts w:asciiTheme="minorHAnsi" w:hAnsiTheme="minorHAnsi" w:cstheme="minorHAnsi"/>
          <w:sz w:val="22"/>
          <w:szCs w:val="22"/>
        </w:rPr>
        <w:t>nilon</w:t>
      </w:r>
      <w:proofErr w:type="spellEnd"/>
      <w:r w:rsidRPr="00B6334D">
        <w:rPr>
          <w:rFonts w:asciiTheme="minorHAnsi" w:hAnsiTheme="minorHAnsi" w:cstheme="minorHAnsi"/>
          <w:sz w:val="22"/>
          <w:szCs w:val="22"/>
        </w:rPr>
        <w:t xml:space="preserve">, </w:t>
      </w:r>
      <w:proofErr w:type="spellStart"/>
      <w:r w:rsidRPr="00B6334D">
        <w:rPr>
          <w:rFonts w:asciiTheme="minorHAnsi" w:hAnsiTheme="minorHAnsi" w:cstheme="minorHAnsi"/>
          <w:sz w:val="22"/>
          <w:szCs w:val="22"/>
        </w:rPr>
        <w:t>pinset</w:t>
      </w:r>
      <w:proofErr w:type="spellEnd"/>
      <w:r w:rsidRPr="00B6334D">
        <w:rPr>
          <w:rFonts w:asciiTheme="minorHAnsi" w:hAnsiTheme="minorHAnsi" w:cstheme="minorHAnsi"/>
          <w:sz w:val="22"/>
          <w:szCs w:val="22"/>
        </w:rPr>
        <w:t xml:space="preserve">, </w:t>
      </w:r>
      <w:proofErr w:type="spellStart"/>
      <w:r w:rsidRPr="00B6334D">
        <w:rPr>
          <w:rFonts w:asciiTheme="minorHAnsi" w:hAnsiTheme="minorHAnsi" w:cstheme="minorHAnsi"/>
          <w:sz w:val="22"/>
          <w:szCs w:val="22"/>
        </w:rPr>
        <w:t>petridish</w:t>
      </w:r>
      <w:proofErr w:type="spellEnd"/>
      <w:r w:rsidRPr="00B6334D">
        <w:rPr>
          <w:rFonts w:asciiTheme="minorHAnsi" w:hAnsiTheme="minorHAnsi" w:cstheme="minorHAnsi"/>
          <w:sz w:val="22"/>
          <w:szCs w:val="22"/>
        </w:rPr>
        <w:t xml:space="preserve">, </w:t>
      </w:r>
      <w:proofErr w:type="spellStart"/>
      <w:r w:rsidRPr="00B6334D">
        <w:rPr>
          <w:rFonts w:asciiTheme="minorHAnsi" w:hAnsiTheme="minorHAnsi" w:cstheme="minorHAnsi"/>
          <w:sz w:val="22"/>
          <w:szCs w:val="22"/>
        </w:rPr>
        <w:t>kain</w:t>
      </w:r>
      <w:proofErr w:type="spellEnd"/>
      <w:r w:rsidRPr="00B6334D">
        <w:rPr>
          <w:rFonts w:asciiTheme="minorHAnsi" w:hAnsiTheme="minorHAnsi" w:cstheme="minorHAnsi"/>
          <w:sz w:val="22"/>
          <w:szCs w:val="22"/>
        </w:rPr>
        <w:t xml:space="preserve"> </w:t>
      </w:r>
      <w:proofErr w:type="spellStart"/>
      <w:r w:rsidRPr="00B6334D">
        <w:rPr>
          <w:rFonts w:asciiTheme="minorHAnsi" w:hAnsiTheme="minorHAnsi" w:cstheme="minorHAnsi"/>
          <w:sz w:val="22"/>
          <w:szCs w:val="22"/>
        </w:rPr>
        <w:t>kasa</w:t>
      </w:r>
      <w:proofErr w:type="spellEnd"/>
      <w:r w:rsidRPr="00B6334D">
        <w:rPr>
          <w:rFonts w:asciiTheme="minorHAnsi" w:hAnsiTheme="minorHAnsi" w:cstheme="minorHAnsi"/>
          <w:sz w:val="22"/>
          <w:szCs w:val="22"/>
        </w:rPr>
        <w:t xml:space="preserve">, </w:t>
      </w:r>
      <w:proofErr w:type="spellStart"/>
      <w:r w:rsidRPr="00B6334D">
        <w:rPr>
          <w:rFonts w:asciiTheme="minorHAnsi" w:hAnsiTheme="minorHAnsi" w:cstheme="minorHAnsi"/>
          <w:sz w:val="22"/>
          <w:szCs w:val="22"/>
        </w:rPr>
        <w:t>timbangan</w:t>
      </w:r>
      <w:proofErr w:type="spellEnd"/>
      <w:r w:rsidRPr="00B6334D">
        <w:rPr>
          <w:rFonts w:asciiTheme="minorHAnsi" w:hAnsiTheme="minorHAnsi" w:cstheme="minorHAnsi"/>
          <w:sz w:val="22"/>
          <w:szCs w:val="22"/>
        </w:rPr>
        <w:t xml:space="preserve">, oven. </w:t>
      </w:r>
      <w:proofErr w:type="spellStart"/>
      <w:r w:rsidRPr="00B6334D">
        <w:rPr>
          <w:rFonts w:asciiTheme="minorHAnsi" w:hAnsiTheme="minorHAnsi" w:cstheme="minorHAnsi"/>
          <w:sz w:val="22"/>
          <w:szCs w:val="22"/>
        </w:rPr>
        <w:t>Rancangan</w:t>
      </w:r>
      <w:proofErr w:type="spellEnd"/>
      <w:r w:rsidRPr="00B6334D">
        <w:rPr>
          <w:rFonts w:asciiTheme="minorHAnsi" w:hAnsiTheme="minorHAnsi" w:cstheme="minorHAnsi"/>
          <w:sz w:val="22"/>
          <w:szCs w:val="22"/>
        </w:rPr>
        <w:t xml:space="preserve"> yang </w:t>
      </w:r>
      <w:proofErr w:type="spellStart"/>
      <w:r w:rsidRPr="00B6334D">
        <w:rPr>
          <w:rFonts w:asciiTheme="minorHAnsi" w:hAnsiTheme="minorHAnsi" w:cstheme="minorHAnsi"/>
          <w:sz w:val="22"/>
          <w:szCs w:val="22"/>
        </w:rPr>
        <w:t>digunakan</w:t>
      </w:r>
      <w:proofErr w:type="spellEnd"/>
      <w:r w:rsidRPr="00B6334D">
        <w:rPr>
          <w:rFonts w:asciiTheme="minorHAnsi" w:hAnsiTheme="minorHAnsi" w:cstheme="minorHAnsi"/>
          <w:sz w:val="22"/>
          <w:szCs w:val="22"/>
        </w:rPr>
        <w:t xml:space="preserve"> </w:t>
      </w:r>
      <w:proofErr w:type="spellStart"/>
      <w:r w:rsidRPr="00B6334D">
        <w:rPr>
          <w:rFonts w:asciiTheme="minorHAnsi" w:hAnsiTheme="minorHAnsi" w:cstheme="minorHAnsi"/>
          <w:sz w:val="22"/>
          <w:szCs w:val="22"/>
        </w:rPr>
        <w:t>adalah</w:t>
      </w:r>
      <w:proofErr w:type="spellEnd"/>
      <w:r w:rsidRPr="00B6334D">
        <w:rPr>
          <w:rFonts w:asciiTheme="minorHAnsi" w:hAnsiTheme="minorHAnsi" w:cstheme="minorHAnsi"/>
          <w:sz w:val="22"/>
          <w:szCs w:val="22"/>
        </w:rPr>
        <w:t xml:space="preserve"> </w:t>
      </w:r>
      <w:proofErr w:type="spellStart"/>
      <w:r w:rsidRPr="00B6334D">
        <w:rPr>
          <w:rFonts w:asciiTheme="minorHAnsi" w:hAnsiTheme="minorHAnsi" w:cstheme="minorHAnsi"/>
          <w:sz w:val="22"/>
          <w:szCs w:val="22"/>
        </w:rPr>
        <w:t>Rancangan</w:t>
      </w:r>
      <w:proofErr w:type="spellEnd"/>
      <w:r w:rsidRPr="00B6334D">
        <w:rPr>
          <w:rFonts w:asciiTheme="minorHAnsi" w:hAnsiTheme="minorHAnsi" w:cstheme="minorHAnsi"/>
          <w:sz w:val="22"/>
          <w:szCs w:val="22"/>
        </w:rPr>
        <w:t xml:space="preserve"> </w:t>
      </w:r>
      <w:proofErr w:type="spellStart"/>
      <w:r w:rsidRPr="00B6334D">
        <w:rPr>
          <w:rFonts w:asciiTheme="minorHAnsi" w:hAnsiTheme="minorHAnsi" w:cstheme="minorHAnsi"/>
          <w:sz w:val="22"/>
          <w:szCs w:val="22"/>
        </w:rPr>
        <w:t>Acak</w:t>
      </w:r>
      <w:proofErr w:type="spellEnd"/>
      <w:r w:rsidRPr="00B6334D">
        <w:rPr>
          <w:rFonts w:asciiTheme="minorHAnsi" w:hAnsiTheme="minorHAnsi" w:cstheme="minorHAnsi"/>
          <w:sz w:val="22"/>
          <w:szCs w:val="22"/>
        </w:rPr>
        <w:t xml:space="preserve"> </w:t>
      </w:r>
      <w:proofErr w:type="spellStart"/>
      <w:r w:rsidRPr="00B6334D">
        <w:rPr>
          <w:rFonts w:asciiTheme="minorHAnsi" w:hAnsiTheme="minorHAnsi" w:cstheme="minorHAnsi"/>
          <w:sz w:val="22"/>
          <w:szCs w:val="22"/>
        </w:rPr>
        <w:t>Lengkap</w:t>
      </w:r>
      <w:proofErr w:type="spellEnd"/>
      <w:r w:rsidRPr="00B6334D">
        <w:rPr>
          <w:rFonts w:asciiTheme="minorHAnsi" w:hAnsiTheme="minorHAnsi" w:cstheme="minorHAnsi"/>
          <w:sz w:val="22"/>
          <w:szCs w:val="22"/>
        </w:rPr>
        <w:t xml:space="preserve"> 2 </w:t>
      </w:r>
      <w:proofErr w:type="spellStart"/>
      <w:r w:rsidRPr="00B6334D">
        <w:rPr>
          <w:rFonts w:asciiTheme="minorHAnsi" w:hAnsiTheme="minorHAnsi" w:cstheme="minorHAnsi"/>
          <w:sz w:val="22"/>
          <w:szCs w:val="22"/>
        </w:rPr>
        <w:t>faktor</w:t>
      </w:r>
      <w:proofErr w:type="spellEnd"/>
      <w:r w:rsidRPr="00B6334D">
        <w:rPr>
          <w:rFonts w:asciiTheme="minorHAnsi" w:hAnsiTheme="minorHAnsi" w:cstheme="minorHAnsi"/>
          <w:sz w:val="22"/>
          <w:szCs w:val="22"/>
        </w:rPr>
        <w:t xml:space="preserve"> </w:t>
      </w:r>
      <w:proofErr w:type="spellStart"/>
      <w:r w:rsidRPr="00B6334D">
        <w:rPr>
          <w:rFonts w:asciiTheme="minorHAnsi" w:hAnsiTheme="minorHAnsi" w:cstheme="minorHAnsi"/>
          <w:sz w:val="22"/>
          <w:szCs w:val="22"/>
        </w:rPr>
        <w:t>yakni</w:t>
      </w:r>
      <w:proofErr w:type="spellEnd"/>
      <w:r w:rsidRPr="00B6334D">
        <w:rPr>
          <w:rFonts w:asciiTheme="minorHAnsi" w:hAnsiTheme="minorHAnsi" w:cstheme="minorHAnsi"/>
          <w:sz w:val="22"/>
          <w:szCs w:val="22"/>
        </w:rPr>
        <w:t xml:space="preserve"> </w:t>
      </w:r>
      <w:proofErr w:type="spellStart"/>
      <w:r w:rsidRPr="00B6334D">
        <w:rPr>
          <w:rFonts w:asciiTheme="minorHAnsi" w:hAnsiTheme="minorHAnsi" w:cstheme="minorHAnsi"/>
          <w:sz w:val="22"/>
          <w:szCs w:val="22"/>
        </w:rPr>
        <w:t>dosis</w:t>
      </w:r>
      <w:proofErr w:type="spellEnd"/>
      <w:r w:rsidRPr="00B6334D">
        <w:rPr>
          <w:rFonts w:asciiTheme="minorHAnsi" w:hAnsiTheme="minorHAnsi" w:cstheme="minorHAnsi"/>
          <w:sz w:val="22"/>
          <w:szCs w:val="22"/>
        </w:rPr>
        <w:t xml:space="preserve"> </w:t>
      </w:r>
      <w:proofErr w:type="spellStart"/>
      <w:r w:rsidRPr="00B6334D">
        <w:rPr>
          <w:rFonts w:asciiTheme="minorHAnsi" w:hAnsiTheme="minorHAnsi" w:cstheme="minorHAnsi"/>
          <w:sz w:val="22"/>
          <w:szCs w:val="22"/>
        </w:rPr>
        <w:t>previcur</w:t>
      </w:r>
      <w:proofErr w:type="spellEnd"/>
      <w:r w:rsidRPr="00B6334D">
        <w:rPr>
          <w:rFonts w:asciiTheme="minorHAnsi" w:hAnsiTheme="minorHAnsi" w:cstheme="minorHAnsi"/>
          <w:sz w:val="22"/>
          <w:szCs w:val="22"/>
        </w:rPr>
        <w:t>-N (</w:t>
      </w:r>
      <w:r w:rsidR="000F4EAF" w:rsidRPr="00B6334D">
        <w:rPr>
          <w:rFonts w:asciiTheme="minorHAnsi" w:hAnsiTheme="minorHAnsi" w:cstheme="minorHAnsi"/>
          <w:sz w:val="22"/>
          <w:szCs w:val="22"/>
        </w:rPr>
        <w:t xml:space="preserve">0, </w:t>
      </w:r>
      <w:r w:rsidRPr="00B6334D">
        <w:rPr>
          <w:rFonts w:asciiTheme="minorHAnsi" w:hAnsiTheme="minorHAnsi" w:cstheme="minorHAnsi"/>
          <w:sz w:val="22"/>
          <w:szCs w:val="22"/>
        </w:rPr>
        <w:t xml:space="preserve">0.5, 1, 1.5 </w:t>
      </w:r>
      <w:r w:rsidR="000F4EAF" w:rsidRPr="00B6334D">
        <w:rPr>
          <w:rFonts w:asciiTheme="minorHAnsi" w:hAnsiTheme="minorHAnsi" w:cstheme="minorHAnsi"/>
          <w:color w:val="000000"/>
          <w:sz w:val="22"/>
          <w:szCs w:val="22"/>
        </w:rPr>
        <w:t>ml L</w:t>
      </w:r>
      <w:r w:rsidR="000F4EAF" w:rsidRPr="00B6334D">
        <w:rPr>
          <w:rFonts w:asciiTheme="minorHAnsi" w:hAnsiTheme="minorHAnsi" w:cstheme="minorHAnsi"/>
          <w:color w:val="000000"/>
          <w:sz w:val="22"/>
          <w:szCs w:val="22"/>
          <w:vertAlign w:val="superscript"/>
        </w:rPr>
        <w:noBreakHyphen/>
        <w:t>1</w:t>
      </w:r>
      <w:r w:rsidRPr="00B6334D">
        <w:rPr>
          <w:rFonts w:asciiTheme="minorHAnsi" w:hAnsiTheme="minorHAnsi" w:cstheme="minorHAnsi"/>
          <w:sz w:val="22"/>
          <w:szCs w:val="22"/>
        </w:rPr>
        <w:t>)</w:t>
      </w:r>
      <w:ins w:id="0" w:author="Hadis Jayanti" w:date="2021-10-11T21:22:00Z">
        <w:r w:rsidRPr="00B6334D">
          <w:rPr>
            <w:rFonts w:asciiTheme="minorHAnsi" w:hAnsiTheme="minorHAnsi" w:cstheme="minorHAnsi"/>
            <w:sz w:val="22"/>
            <w:szCs w:val="22"/>
          </w:rPr>
          <w:t xml:space="preserve"> </w:t>
        </w:r>
      </w:ins>
      <w:proofErr w:type="spellStart"/>
      <w:r w:rsidRPr="00B6334D">
        <w:rPr>
          <w:rFonts w:asciiTheme="minorHAnsi" w:hAnsiTheme="minorHAnsi" w:cstheme="minorHAnsi"/>
          <w:sz w:val="22"/>
          <w:szCs w:val="22"/>
        </w:rPr>
        <w:t>sebagai</w:t>
      </w:r>
      <w:proofErr w:type="spellEnd"/>
      <w:r w:rsidRPr="00B6334D">
        <w:rPr>
          <w:rFonts w:asciiTheme="minorHAnsi" w:hAnsiTheme="minorHAnsi" w:cstheme="minorHAnsi"/>
          <w:sz w:val="22"/>
          <w:szCs w:val="22"/>
        </w:rPr>
        <w:t xml:space="preserve"> </w:t>
      </w:r>
      <w:proofErr w:type="spellStart"/>
      <w:r w:rsidRPr="00B6334D">
        <w:rPr>
          <w:rFonts w:asciiTheme="minorHAnsi" w:hAnsiTheme="minorHAnsi" w:cstheme="minorHAnsi"/>
          <w:sz w:val="22"/>
          <w:szCs w:val="22"/>
        </w:rPr>
        <w:t>faktor</w:t>
      </w:r>
      <w:proofErr w:type="spellEnd"/>
      <w:r w:rsidRPr="00B6334D">
        <w:rPr>
          <w:rFonts w:asciiTheme="minorHAnsi" w:hAnsiTheme="minorHAnsi" w:cstheme="minorHAnsi"/>
          <w:sz w:val="22"/>
          <w:szCs w:val="22"/>
        </w:rPr>
        <w:t xml:space="preserve"> </w:t>
      </w:r>
      <w:proofErr w:type="spellStart"/>
      <w:r w:rsidRPr="00B6334D">
        <w:rPr>
          <w:rFonts w:asciiTheme="minorHAnsi" w:hAnsiTheme="minorHAnsi" w:cstheme="minorHAnsi"/>
          <w:sz w:val="22"/>
          <w:szCs w:val="22"/>
        </w:rPr>
        <w:t>pertama</w:t>
      </w:r>
      <w:proofErr w:type="spellEnd"/>
      <w:r w:rsidRPr="00B6334D">
        <w:rPr>
          <w:rFonts w:asciiTheme="minorHAnsi" w:hAnsiTheme="minorHAnsi" w:cstheme="minorHAnsi"/>
          <w:sz w:val="22"/>
          <w:szCs w:val="22"/>
        </w:rPr>
        <w:t xml:space="preserve">, dan lama </w:t>
      </w:r>
      <w:proofErr w:type="spellStart"/>
      <w:r w:rsidRPr="00B6334D">
        <w:rPr>
          <w:rFonts w:asciiTheme="minorHAnsi" w:hAnsiTheme="minorHAnsi" w:cstheme="minorHAnsi"/>
          <w:sz w:val="22"/>
          <w:szCs w:val="22"/>
        </w:rPr>
        <w:t>perendaman</w:t>
      </w:r>
      <w:proofErr w:type="spellEnd"/>
      <w:r w:rsidRPr="00B6334D">
        <w:rPr>
          <w:rFonts w:asciiTheme="minorHAnsi" w:hAnsiTheme="minorHAnsi" w:cstheme="minorHAnsi"/>
          <w:sz w:val="22"/>
          <w:szCs w:val="22"/>
        </w:rPr>
        <w:t xml:space="preserve"> (1, 2, 3 and 4 jam) </w:t>
      </w:r>
      <w:proofErr w:type="spellStart"/>
      <w:r w:rsidRPr="00B6334D">
        <w:rPr>
          <w:rFonts w:asciiTheme="minorHAnsi" w:hAnsiTheme="minorHAnsi" w:cstheme="minorHAnsi"/>
          <w:sz w:val="22"/>
          <w:szCs w:val="22"/>
        </w:rPr>
        <w:t>adalah</w:t>
      </w:r>
      <w:proofErr w:type="spellEnd"/>
      <w:r w:rsidRPr="00B6334D">
        <w:rPr>
          <w:rFonts w:asciiTheme="minorHAnsi" w:hAnsiTheme="minorHAnsi" w:cstheme="minorHAnsi"/>
          <w:sz w:val="22"/>
          <w:szCs w:val="22"/>
        </w:rPr>
        <w:t xml:space="preserve"> </w:t>
      </w:r>
      <w:proofErr w:type="spellStart"/>
      <w:r w:rsidRPr="00B6334D">
        <w:rPr>
          <w:rFonts w:asciiTheme="minorHAnsi" w:hAnsiTheme="minorHAnsi" w:cstheme="minorHAnsi"/>
          <w:sz w:val="22"/>
          <w:szCs w:val="22"/>
        </w:rPr>
        <w:t>faktor</w:t>
      </w:r>
      <w:proofErr w:type="spellEnd"/>
      <w:r w:rsidRPr="00B6334D">
        <w:rPr>
          <w:rFonts w:asciiTheme="minorHAnsi" w:hAnsiTheme="minorHAnsi" w:cstheme="minorHAnsi"/>
          <w:sz w:val="22"/>
          <w:szCs w:val="22"/>
        </w:rPr>
        <w:t xml:space="preserve"> </w:t>
      </w:r>
      <w:proofErr w:type="spellStart"/>
      <w:r w:rsidRPr="00B6334D">
        <w:rPr>
          <w:rFonts w:asciiTheme="minorHAnsi" w:hAnsiTheme="minorHAnsi" w:cstheme="minorHAnsi"/>
          <w:sz w:val="22"/>
          <w:szCs w:val="22"/>
        </w:rPr>
        <w:t>kedua</w:t>
      </w:r>
      <w:proofErr w:type="spellEnd"/>
      <w:r w:rsidRPr="00B6334D">
        <w:rPr>
          <w:rFonts w:asciiTheme="minorHAnsi" w:hAnsiTheme="minorHAnsi" w:cstheme="minorHAnsi"/>
          <w:sz w:val="22"/>
          <w:szCs w:val="22"/>
        </w:rPr>
        <w:t xml:space="preserve">, </w:t>
      </w:r>
      <w:proofErr w:type="spellStart"/>
      <w:r w:rsidRPr="00B6334D">
        <w:rPr>
          <w:rFonts w:asciiTheme="minorHAnsi" w:hAnsiTheme="minorHAnsi" w:cstheme="minorHAnsi"/>
          <w:sz w:val="22"/>
          <w:szCs w:val="22"/>
        </w:rPr>
        <w:t>diulang</w:t>
      </w:r>
      <w:proofErr w:type="spellEnd"/>
      <w:r w:rsidRPr="00B6334D">
        <w:rPr>
          <w:rFonts w:asciiTheme="minorHAnsi" w:hAnsiTheme="minorHAnsi" w:cstheme="minorHAnsi"/>
          <w:sz w:val="22"/>
          <w:szCs w:val="22"/>
        </w:rPr>
        <w:t xml:space="preserve"> 4 kali </w:t>
      </w:r>
      <w:proofErr w:type="spellStart"/>
      <w:r w:rsidRPr="00B6334D">
        <w:rPr>
          <w:rFonts w:asciiTheme="minorHAnsi" w:hAnsiTheme="minorHAnsi" w:cstheme="minorHAnsi"/>
          <w:sz w:val="22"/>
          <w:szCs w:val="22"/>
        </w:rPr>
        <w:t>dengan</w:t>
      </w:r>
      <w:proofErr w:type="spellEnd"/>
      <w:r w:rsidRPr="00B6334D">
        <w:rPr>
          <w:rFonts w:asciiTheme="minorHAnsi" w:hAnsiTheme="minorHAnsi" w:cstheme="minorHAnsi"/>
          <w:sz w:val="22"/>
          <w:szCs w:val="22"/>
        </w:rPr>
        <w:t xml:space="preserve"> </w:t>
      </w:r>
      <w:proofErr w:type="spellStart"/>
      <w:r w:rsidRPr="00B6334D">
        <w:rPr>
          <w:rFonts w:asciiTheme="minorHAnsi" w:hAnsiTheme="minorHAnsi" w:cstheme="minorHAnsi"/>
          <w:sz w:val="22"/>
          <w:szCs w:val="22"/>
        </w:rPr>
        <w:t>kontrol</w:t>
      </w:r>
      <w:proofErr w:type="spellEnd"/>
      <w:r w:rsidRPr="00B6334D">
        <w:rPr>
          <w:rFonts w:asciiTheme="minorHAnsi" w:hAnsiTheme="minorHAnsi" w:cstheme="minorHAnsi"/>
          <w:sz w:val="22"/>
          <w:szCs w:val="22"/>
        </w:rPr>
        <w:t xml:space="preserve"> </w:t>
      </w:r>
      <w:proofErr w:type="spellStart"/>
      <w:r w:rsidRPr="00B6334D">
        <w:rPr>
          <w:rFonts w:asciiTheme="minorHAnsi" w:hAnsiTheme="minorHAnsi" w:cstheme="minorHAnsi"/>
          <w:sz w:val="22"/>
          <w:szCs w:val="22"/>
        </w:rPr>
        <w:t>benih</w:t>
      </w:r>
      <w:proofErr w:type="spellEnd"/>
      <w:r w:rsidRPr="00B6334D">
        <w:rPr>
          <w:rFonts w:asciiTheme="minorHAnsi" w:hAnsiTheme="minorHAnsi" w:cstheme="minorHAnsi"/>
          <w:sz w:val="22"/>
          <w:szCs w:val="22"/>
        </w:rPr>
        <w:t xml:space="preserve"> TSS </w:t>
      </w:r>
      <w:proofErr w:type="spellStart"/>
      <w:r w:rsidRPr="00B6334D">
        <w:rPr>
          <w:rFonts w:asciiTheme="minorHAnsi" w:hAnsiTheme="minorHAnsi" w:cstheme="minorHAnsi"/>
          <w:sz w:val="22"/>
          <w:szCs w:val="22"/>
        </w:rPr>
        <w:t>tanpa</w:t>
      </w:r>
      <w:proofErr w:type="spellEnd"/>
      <w:r w:rsidRPr="00B6334D">
        <w:rPr>
          <w:rFonts w:asciiTheme="minorHAnsi" w:hAnsiTheme="minorHAnsi" w:cstheme="minorHAnsi"/>
          <w:sz w:val="22"/>
          <w:szCs w:val="22"/>
        </w:rPr>
        <w:t xml:space="preserve"> </w:t>
      </w:r>
      <w:proofErr w:type="spellStart"/>
      <w:r w:rsidRPr="00B6334D">
        <w:rPr>
          <w:rFonts w:asciiTheme="minorHAnsi" w:hAnsiTheme="minorHAnsi" w:cstheme="minorHAnsi"/>
          <w:sz w:val="22"/>
          <w:szCs w:val="22"/>
        </w:rPr>
        <w:t>direndam</w:t>
      </w:r>
      <w:proofErr w:type="spellEnd"/>
      <w:r w:rsidRPr="00B6334D">
        <w:rPr>
          <w:rFonts w:asciiTheme="minorHAnsi" w:hAnsiTheme="minorHAnsi" w:cstheme="minorHAnsi"/>
          <w:sz w:val="22"/>
          <w:szCs w:val="22"/>
        </w:rPr>
        <w:t xml:space="preserve"> </w:t>
      </w:r>
      <w:proofErr w:type="spellStart"/>
      <w:r w:rsidRPr="00B6334D">
        <w:rPr>
          <w:rFonts w:asciiTheme="minorHAnsi" w:hAnsiTheme="minorHAnsi" w:cstheme="minorHAnsi"/>
          <w:sz w:val="22"/>
          <w:szCs w:val="22"/>
        </w:rPr>
        <w:t>Previcur</w:t>
      </w:r>
      <w:proofErr w:type="spellEnd"/>
      <w:r w:rsidRPr="00B6334D">
        <w:rPr>
          <w:rFonts w:asciiTheme="minorHAnsi" w:hAnsiTheme="minorHAnsi" w:cstheme="minorHAnsi"/>
          <w:sz w:val="22"/>
          <w:szCs w:val="22"/>
        </w:rPr>
        <w:t xml:space="preserve">-N. </w:t>
      </w:r>
    </w:p>
    <w:p w14:paraId="6547EF9E" w14:textId="45918745" w:rsidR="009729D0" w:rsidRPr="00B6334D" w:rsidRDefault="009729D0" w:rsidP="009729D0">
      <w:pPr>
        <w:ind w:firstLine="720"/>
        <w:jc w:val="both"/>
        <w:rPr>
          <w:rFonts w:asciiTheme="minorHAnsi" w:hAnsiTheme="minorHAnsi" w:cstheme="minorHAnsi"/>
          <w:sz w:val="22"/>
          <w:szCs w:val="22"/>
        </w:rPr>
      </w:pPr>
      <w:proofErr w:type="spellStart"/>
      <w:r w:rsidRPr="00B6334D">
        <w:rPr>
          <w:rFonts w:asciiTheme="minorHAnsi" w:hAnsiTheme="minorHAnsi" w:cstheme="minorHAnsi"/>
          <w:sz w:val="22"/>
          <w:szCs w:val="22"/>
        </w:rPr>
        <w:t>Benih</w:t>
      </w:r>
      <w:proofErr w:type="spellEnd"/>
      <w:r w:rsidRPr="00B6334D">
        <w:rPr>
          <w:rFonts w:asciiTheme="minorHAnsi" w:hAnsiTheme="minorHAnsi" w:cstheme="minorHAnsi"/>
          <w:sz w:val="22"/>
          <w:szCs w:val="22"/>
        </w:rPr>
        <w:t xml:space="preserve"> TSS yang </w:t>
      </w:r>
      <w:proofErr w:type="spellStart"/>
      <w:r w:rsidRPr="00B6334D">
        <w:rPr>
          <w:rFonts w:asciiTheme="minorHAnsi" w:hAnsiTheme="minorHAnsi" w:cstheme="minorHAnsi"/>
          <w:sz w:val="22"/>
          <w:szCs w:val="22"/>
        </w:rPr>
        <w:t>telah</w:t>
      </w:r>
      <w:proofErr w:type="spellEnd"/>
      <w:r w:rsidRPr="00B6334D">
        <w:rPr>
          <w:rFonts w:asciiTheme="minorHAnsi" w:hAnsiTheme="minorHAnsi" w:cstheme="minorHAnsi"/>
          <w:sz w:val="22"/>
          <w:szCs w:val="22"/>
        </w:rPr>
        <w:t xml:space="preserve"> </w:t>
      </w:r>
      <w:proofErr w:type="spellStart"/>
      <w:r w:rsidRPr="00B6334D">
        <w:rPr>
          <w:rFonts w:asciiTheme="minorHAnsi" w:hAnsiTheme="minorHAnsi" w:cstheme="minorHAnsi"/>
          <w:sz w:val="22"/>
          <w:szCs w:val="22"/>
        </w:rPr>
        <w:t>ditimbang</w:t>
      </w:r>
      <w:proofErr w:type="spellEnd"/>
      <w:r w:rsidRPr="00B6334D">
        <w:rPr>
          <w:rFonts w:asciiTheme="minorHAnsi" w:hAnsiTheme="minorHAnsi" w:cstheme="minorHAnsi"/>
          <w:sz w:val="22"/>
          <w:szCs w:val="22"/>
        </w:rPr>
        <w:t xml:space="preserve"> </w:t>
      </w:r>
      <w:proofErr w:type="spellStart"/>
      <w:r w:rsidRPr="00B6334D">
        <w:rPr>
          <w:rFonts w:asciiTheme="minorHAnsi" w:hAnsiTheme="minorHAnsi" w:cstheme="minorHAnsi"/>
          <w:sz w:val="22"/>
          <w:szCs w:val="22"/>
        </w:rPr>
        <w:t>sebanyak</w:t>
      </w:r>
      <w:proofErr w:type="spellEnd"/>
      <w:r w:rsidRPr="00B6334D">
        <w:rPr>
          <w:rFonts w:asciiTheme="minorHAnsi" w:hAnsiTheme="minorHAnsi" w:cstheme="minorHAnsi"/>
          <w:sz w:val="22"/>
          <w:szCs w:val="22"/>
        </w:rPr>
        <w:t xml:space="preserve"> 1.5 g </w:t>
      </w:r>
      <w:proofErr w:type="spellStart"/>
      <w:r w:rsidRPr="00B6334D">
        <w:rPr>
          <w:rFonts w:asciiTheme="minorHAnsi" w:hAnsiTheme="minorHAnsi" w:cstheme="minorHAnsi"/>
          <w:sz w:val="22"/>
          <w:szCs w:val="22"/>
        </w:rPr>
        <w:t>untuk</w:t>
      </w:r>
      <w:proofErr w:type="spellEnd"/>
      <w:r w:rsidRPr="00B6334D">
        <w:rPr>
          <w:rFonts w:asciiTheme="minorHAnsi" w:hAnsiTheme="minorHAnsi" w:cstheme="minorHAnsi"/>
          <w:sz w:val="22"/>
          <w:szCs w:val="22"/>
        </w:rPr>
        <w:t xml:space="preserve"> </w:t>
      </w:r>
      <w:proofErr w:type="spellStart"/>
      <w:r w:rsidRPr="00B6334D">
        <w:rPr>
          <w:rFonts w:asciiTheme="minorHAnsi" w:hAnsiTheme="minorHAnsi" w:cstheme="minorHAnsi"/>
          <w:sz w:val="22"/>
          <w:szCs w:val="22"/>
        </w:rPr>
        <w:t>tiap</w:t>
      </w:r>
      <w:proofErr w:type="spellEnd"/>
      <w:r w:rsidRPr="00B6334D">
        <w:rPr>
          <w:rFonts w:asciiTheme="minorHAnsi" w:hAnsiTheme="minorHAnsi" w:cstheme="minorHAnsi"/>
          <w:sz w:val="22"/>
          <w:szCs w:val="22"/>
        </w:rPr>
        <w:t xml:space="preserve"> </w:t>
      </w:r>
      <w:proofErr w:type="spellStart"/>
      <w:r w:rsidRPr="00B6334D">
        <w:rPr>
          <w:rFonts w:asciiTheme="minorHAnsi" w:hAnsiTheme="minorHAnsi" w:cstheme="minorHAnsi"/>
          <w:sz w:val="22"/>
          <w:szCs w:val="22"/>
        </w:rPr>
        <w:t>perlakuan</w:t>
      </w:r>
      <w:proofErr w:type="spellEnd"/>
      <w:r w:rsidRPr="00B6334D">
        <w:rPr>
          <w:rFonts w:asciiTheme="minorHAnsi" w:hAnsiTheme="minorHAnsi" w:cstheme="minorHAnsi"/>
          <w:sz w:val="22"/>
          <w:szCs w:val="22"/>
        </w:rPr>
        <w:t xml:space="preserve"> </w:t>
      </w:r>
      <w:proofErr w:type="spellStart"/>
      <w:r w:rsidRPr="00B6334D">
        <w:rPr>
          <w:rFonts w:asciiTheme="minorHAnsi" w:hAnsiTheme="minorHAnsi" w:cstheme="minorHAnsi"/>
          <w:sz w:val="22"/>
          <w:szCs w:val="22"/>
        </w:rPr>
        <w:t>ditempatkan</w:t>
      </w:r>
      <w:proofErr w:type="spellEnd"/>
      <w:r w:rsidRPr="00B6334D">
        <w:rPr>
          <w:rFonts w:asciiTheme="minorHAnsi" w:hAnsiTheme="minorHAnsi" w:cstheme="minorHAnsi"/>
          <w:sz w:val="22"/>
          <w:szCs w:val="22"/>
        </w:rPr>
        <w:t xml:space="preserve"> pada </w:t>
      </w:r>
      <w:proofErr w:type="spellStart"/>
      <w:r w:rsidRPr="00B6334D">
        <w:rPr>
          <w:rFonts w:asciiTheme="minorHAnsi" w:hAnsiTheme="minorHAnsi" w:cstheme="minorHAnsi"/>
          <w:sz w:val="22"/>
          <w:szCs w:val="22"/>
        </w:rPr>
        <w:t>petridish</w:t>
      </w:r>
      <w:proofErr w:type="spellEnd"/>
      <w:r w:rsidRPr="00B6334D">
        <w:rPr>
          <w:rFonts w:asciiTheme="minorHAnsi" w:hAnsiTheme="minorHAnsi" w:cstheme="minorHAnsi"/>
          <w:sz w:val="22"/>
          <w:szCs w:val="22"/>
        </w:rPr>
        <w:t xml:space="preserve"> yang </w:t>
      </w:r>
      <w:proofErr w:type="spellStart"/>
      <w:r w:rsidRPr="00B6334D">
        <w:rPr>
          <w:rFonts w:asciiTheme="minorHAnsi" w:hAnsiTheme="minorHAnsi" w:cstheme="minorHAnsi"/>
          <w:sz w:val="22"/>
          <w:szCs w:val="22"/>
        </w:rPr>
        <w:t>telah</w:t>
      </w:r>
      <w:proofErr w:type="spellEnd"/>
      <w:r w:rsidRPr="00B6334D">
        <w:rPr>
          <w:rFonts w:asciiTheme="minorHAnsi" w:hAnsiTheme="minorHAnsi" w:cstheme="minorHAnsi"/>
          <w:sz w:val="22"/>
          <w:szCs w:val="22"/>
        </w:rPr>
        <w:t xml:space="preserve"> </w:t>
      </w:r>
      <w:proofErr w:type="spellStart"/>
      <w:r w:rsidRPr="00B6334D">
        <w:rPr>
          <w:rFonts w:asciiTheme="minorHAnsi" w:hAnsiTheme="minorHAnsi" w:cstheme="minorHAnsi"/>
          <w:sz w:val="22"/>
          <w:szCs w:val="22"/>
        </w:rPr>
        <w:t>dialasi</w:t>
      </w:r>
      <w:proofErr w:type="spellEnd"/>
      <w:r w:rsidRPr="00B6334D">
        <w:rPr>
          <w:rFonts w:asciiTheme="minorHAnsi" w:hAnsiTheme="minorHAnsi" w:cstheme="minorHAnsi"/>
          <w:sz w:val="22"/>
          <w:szCs w:val="22"/>
        </w:rPr>
        <w:t xml:space="preserve"> </w:t>
      </w:r>
      <w:proofErr w:type="spellStart"/>
      <w:r w:rsidRPr="00B6334D">
        <w:rPr>
          <w:rFonts w:asciiTheme="minorHAnsi" w:hAnsiTheme="minorHAnsi" w:cstheme="minorHAnsi"/>
          <w:sz w:val="22"/>
          <w:szCs w:val="22"/>
        </w:rPr>
        <w:t>dengan</w:t>
      </w:r>
      <w:proofErr w:type="spellEnd"/>
      <w:r w:rsidRPr="00B6334D">
        <w:rPr>
          <w:rFonts w:asciiTheme="minorHAnsi" w:hAnsiTheme="minorHAnsi" w:cstheme="minorHAnsi"/>
          <w:sz w:val="22"/>
          <w:szCs w:val="22"/>
        </w:rPr>
        <w:t xml:space="preserve"> </w:t>
      </w:r>
      <w:proofErr w:type="spellStart"/>
      <w:r w:rsidRPr="00B6334D">
        <w:rPr>
          <w:rFonts w:asciiTheme="minorHAnsi" w:hAnsiTheme="minorHAnsi" w:cstheme="minorHAnsi"/>
          <w:sz w:val="22"/>
          <w:szCs w:val="22"/>
        </w:rPr>
        <w:t>kain</w:t>
      </w:r>
      <w:proofErr w:type="spellEnd"/>
      <w:r w:rsidRPr="00B6334D">
        <w:rPr>
          <w:rFonts w:asciiTheme="minorHAnsi" w:hAnsiTheme="minorHAnsi" w:cstheme="minorHAnsi"/>
          <w:sz w:val="22"/>
          <w:szCs w:val="22"/>
        </w:rPr>
        <w:t xml:space="preserve"> </w:t>
      </w:r>
      <w:proofErr w:type="spellStart"/>
      <w:r w:rsidRPr="00B6334D">
        <w:rPr>
          <w:rFonts w:asciiTheme="minorHAnsi" w:hAnsiTheme="minorHAnsi" w:cstheme="minorHAnsi"/>
          <w:sz w:val="22"/>
          <w:szCs w:val="22"/>
        </w:rPr>
        <w:t>kasa</w:t>
      </w:r>
      <w:proofErr w:type="spellEnd"/>
      <w:r w:rsidRPr="00B6334D">
        <w:rPr>
          <w:rFonts w:asciiTheme="minorHAnsi" w:hAnsiTheme="minorHAnsi" w:cstheme="minorHAnsi"/>
          <w:sz w:val="22"/>
          <w:szCs w:val="22"/>
        </w:rPr>
        <w:t xml:space="preserve"> </w:t>
      </w:r>
      <w:proofErr w:type="spellStart"/>
      <w:r w:rsidRPr="00B6334D">
        <w:rPr>
          <w:rFonts w:asciiTheme="minorHAnsi" w:hAnsiTheme="minorHAnsi" w:cstheme="minorHAnsi"/>
          <w:sz w:val="22"/>
          <w:szCs w:val="22"/>
        </w:rPr>
        <w:t>atau</w:t>
      </w:r>
      <w:proofErr w:type="spellEnd"/>
      <w:r w:rsidRPr="00B6334D">
        <w:rPr>
          <w:rFonts w:asciiTheme="minorHAnsi" w:hAnsiTheme="minorHAnsi" w:cstheme="minorHAnsi"/>
          <w:sz w:val="22"/>
          <w:szCs w:val="22"/>
        </w:rPr>
        <w:t xml:space="preserve"> air </w:t>
      </w:r>
      <w:proofErr w:type="spellStart"/>
      <w:r w:rsidRPr="00B6334D">
        <w:rPr>
          <w:rFonts w:asciiTheme="minorHAnsi" w:hAnsiTheme="minorHAnsi" w:cstheme="minorHAnsi"/>
          <w:sz w:val="22"/>
          <w:szCs w:val="22"/>
        </w:rPr>
        <w:t>sesuai</w:t>
      </w:r>
      <w:proofErr w:type="spellEnd"/>
      <w:r w:rsidRPr="00B6334D">
        <w:rPr>
          <w:rFonts w:asciiTheme="minorHAnsi" w:hAnsiTheme="minorHAnsi" w:cstheme="minorHAnsi"/>
          <w:sz w:val="22"/>
          <w:szCs w:val="22"/>
        </w:rPr>
        <w:t xml:space="preserve"> </w:t>
      </w:r>
      <w:proofErr w:type="spellStart"/>
      <w:r w:rsidRPr="00B6334D">
        <w:rPr>
          <w:rFonts w:asciiTheme="minorHAnsi" w:hAnsiTheme="minorHAnsi" w:cstheme="minorHAnsi"/>
          <w:sz w:val="22"/>
          <w:szCs w:val="22"/>
        </w:rPr>
        <w:t>perlakuan</w:t>
      </w:r>
      <w:proofErr w:type="spellEnd"/>
      <w:r w:rsidRPr="00B6334D">
        <w:rPr>
          <w:rFonts w:asciiTheme="minorHAnsi" w:hAnsiTheme="minorHAnsi" w:cstheme="minorHAnsi"/>
          <w:sz w:val="22"/>
          <w:szCs w:val="22"/>
        </w:rPr>
        <w:t xml:space="preserve">. </w:t>
      </w:r>
      <w:proofErr w:type="spellStart"/>
      <w:r w:rsidRPr="00B6334D">
        <w:rPr>
          <w:rFonts w:asciiTheme="minorHAnsi" w:hAnsiTheme="minorHAnsi" w:cstheme="minorHAnsi"/>
          <w:sz w:val="22"/>
          <w:szCs w:val="22"/>
        </w:rPr>
        <w:t>Benih</w:t>
      </w:r>
      <w:proofErr w:type="spellEnd"/>
      <w:r w:rsidRPr="00B6334D">
        <w:rPr>
          <w:rFonts w:asciiTheme="minorHAnsi" w:hAnsiTheme="minorHAnsi" w:cstheme="minorHAnsi"/>
          <w:sz w:val="22"/>
          <w:szCs w:val="22"/>
        </w:rPr>
        <w:t xml:space="preserve"> </w:t>
      </w:r>
      <w:proofErr w:type="spellStart"/>
      <w:r w:rsidRPr="00B6334D">
        <w:rPr>
          <w:rFonts w:asciiTheme="minorHAnsi" w:hAnsiTheme="minorHAnsi" w:cstheme="minorHAnsi"/>
          <w:sz w:val="22"/>
          <w:szCs w:val="22"/>
        </w:rPr>
        <w:t>kemudian</w:t>
      </w:r>
      <w:proofErr w:type="spellEnd"/>
      <w:r w:rsidRPr="00B6334D">
        <w:rPr>
          <w:rFonts w:asciiTheme="minorHAnsi" w:hAnsiTheme="minorHAnsi" w:cstheme="minorHAnsi"/>
          <w:sz w:val="22"/>
          <w:szCs w:val="22"/>
        </w:rPr>
        <w:t xml:space="preserve"> </w:t>
      </w:r>
      <w:proofErr w:type="spellStart"/>
      <w:r w:rsidRPr="00B6334D">
        <w:rPr>
          <w:rFonts w:asciiTheme="minorHAnsi" w:hAnsiTheme="minorHAnsi" w:cstheme="minorHAnsi"/>
          <w:sz w:val="22"/>
          <w:szCs w:val="22"/>
        </w:rPr>
        <w:t>ditata</w:t>
      </w:r>
      <w:proofErr w:type="spellEnd"/>
      <w:r w:rsidRPr="00B6334D">
        <w:rPr>
          <w:rFonts w:asciiTheme="minorHAnsi" w:hAnsiTheme="minorHAnsi" w:cstheme="minorHAnsi"/>
          <w:sz w:val="22"/>
          <w:szCs w:val="22"/>
        </w:rPr>
        <w:t xml:space="preserve"> pada box </w:t>
      </w:r>
      <w:proofErr w:type="spellStart"/>
      <w:r w:rsidRPr="00B6334D">
        <w:rPr>
          <w:rFonts w:asciiTheme="minorHAnsi" w:hAnsiTheme="minorHAnsi" w:cstheme="minorHAnsi"/>
          <w:sz w:val="22"/>
          <w:szCs w:val="22"/>
        </w:rPr>
        <w:t>perkecambahan</w:t>
      </w:r>
      <w:proofErr w:type="spellEnd"/>
      <w:r w:rsidRPr="00B6334D">
        <w:rPr>
          <w:rFonts w:asciiTheme="minorHAnsi" w:hAnsiTheme="minorHAnsi" w:cstheme="minorHAnsi"/>
          <w:sz w:val="22"/>
          <w:szCs w:val="22"/>
        </w:rPr>
        <w:t xml:space="preserve"> TSS. Box </w:t>
      </w:r>
      <w:proofErr w:type="spellStart"/>
      <w:r w:rsidRPr="00B6334D">
        <w:rPr>
          <w:rFonts w:asciiTheme="minorHAnsi" w:hAnsiTheme="minorHAnsi" w:cstheme="minorHAnsi"/>
          <w:sz w:val="22"/>
          <w:szCs w:val="22"/>
        </w:rPr>
        <w:t>perkecambahan</w:t>
      </w:r>
      <w:proofErr w:type="spellEnd"/>
      <w:r w:rsidRPr="00B6334D">
        <w:rPr>
          <w:rFonts w:asciiTheme="minorHAnsi" w:hAnsiTheme="minorHAnsi" w:cstheme="minorHAnsi"/>
          <w:sz w:val="22"/>
          <w:szCs w:val="22"/>
        </w:rPr>
        <w:t xml:space="preserve"> </w:t>
      </w:r>
      <w:proofErr w:type="spellStart"/>
      <w:r w:rsidRPr="00B6334D">
        <w:rPr>
          <w:rFonts w:asciiTheme="minorHAnsi" w:hAnsiTheme="minorHAnsi" w:cstheme="minorHAnsi"/>
          <w:sz w:val="22"/>
          <w:szCs w:val="22"/>
        </w:rPr>
        <w:t>merupakan</w:t>
      </w:r>
      <w:proofErr w:type="spellEnd"/>
      <w:r w:rsidRPr="00B6334D">
        <w:rPr>
          <w:rFonts w:asciiTheme="minorHAnsi" w:hAnsiTheme="minorHAnsi" w:cstheme="minorHAnsi"/>
          <w:sz w:val="22"/>
          <w:szCs w:val="22"/>
        </w:rPr>
        <w:t xml:space="preserve"> </w:t>
      </w:r>
      <w:proofErr w:type="spellStart"/>
      <w:r w:rsidRPr="00B6334D">
        <w:rPr>
          <w:rFonts w:asciiTheme="minorHAnsi" w:hAnsiTheme="minorHAnsi" w:cstheme="minorHAnsi"/>
          <w:sz w:val="22"/>
          <w:szCs w:val="22"/>
        </w:rPr>
        <w:t>modifikasi</w:t>
      </w:r>
      <w:proofErr w:type="spellEnd"/>
      <w:r w:rsidRPr="00B6334D">
        <w:rPr>
          <w:rFonts w:asciiTheme="minorHAnsi" w:hAnsiTheme="minorHAnsi" w:cstheme="minorHAnsi"/>
          <w:sz w:val="22"/>
          <w:szCs w:val="22"/>
        </w:rPr>
        <w:t xml:space="preserve"> </w:t>
      </w:r>
      <w:proofErr w:type="spellStart"/>
      <w:r w:rsidRPr="00B6334D">
        <w:rPr>
          <w:rFonts w:asciiTheme="minorHAnsi" w:hAnsiTheme="minorHAnsi" w:cstheme="minorHAnsi"/>
          <w:sz w:val="22"/>
          <w:szCs w:val="22"/>
        </w:rPr>
        <w:t>dari</w:t>
      </w:r>
      <w:proofErr w:type="spellEnd"/>
      <w:r w:rsidRPr="00B6334D">
        <w:rPr>
          <w:rFonts w:asciiTheme="minorHAnsi" w:hAnsiTheme="minorHAnsi" w:cstheme="minorHAnsi"/>
          <w:sz w:val="22"/>
          <w:szCs w:val="22"/>
        </w:rPr>
        <w:t xml:space="preserve"> Uji di Atas </w:t>
      </w:r>
      <w:proofErr w:type="spellStart"/>
      <w:r w:rsidRPr="00B6334D">
        <w:rPr>
          <w:rFonts w:asciiTheme="minorHAnsi" w:hAnsiTheme="minorHAnsi" w:cstheme="minorHAnsi"/>
          <w:sz w:val="22"/>
          <w:szCs w:val="22"/>
        </w:rPr>
        <w:t>Kertas</w:t>
      </w:r>
      <w:proofErr w:type="spellEnd"/>
      <w:r w:rsidRPr="00B6334D">
        <w:rPr>
          <w:rFonts w:asciiTheme="minorHAnsi" w:hAnsiTheme="minorHAnsi" w:cstheme="minorHAnsi"/>
          <w:sz w:val="22"/>
          <w:szCs w:val="22"/>
        </w:rPr>
        <w:t xml:space="preserve"> (UDK), </w:t>
      </w:r>
      <w:proofErr w:type="spellStart"/>
      <w:r w:rsidRPr="00B6334D">
        <w:rPr>
          <w:rFonts w:asciiTheme="minorHAnsi" w:hAnsiTheme="minorHAnsi" w:cstheme="minorHAnsi"/>
          <w:sz w:val="22"/>
          <w:szCs w:val="22"/>
        </w:rPr>
        <w:t>berupa</w:t>
      </w:r>
      <w:proofErr w:type="spellEnd"/>
      <w:r w:rsidRPr="00B6334D">
        <w:rPr>
          <w:rFonts w:asciiTheme="minorHAnsi" w:hAnsiTheme="minorHAnsi" w:cstheme="minorHAnsi"/>
          <w:sz w:val="22"/>
          <w:szCs w:val="22"/>
        </w:rPr>
        <w:t xml:space="preserve"> box </w:t>
      </w:r>
      <w:proofErr w:type="spellStart"/>
      <w:r w:rsidRPr="00B6334D">
        <w:rPr>
          <w:rFonts w:asciiTheme="minorHAnsi" w:hAnsiTheme="minorHAnsi" w:cstheme="minorHAnsi"/>
          <w:sz w:val="22"/>
          <w:szCs w:val="22"/>
        </w:rPr>
        <w:t>plastik</w:t>
      </w:r>
      <w:proofErr w:type="spellEnd"/>
      <w:r w:rsidRPr="00B6334D">
        <w:rPr>
          <w:rFonts w:asciiTheme="minorHAnsi" w:hAnsiTheme="minorHAnsi" w:cstheme="minorHAnsi"/>
          <w:sz w:val="22"/>
          <w:szCs w:val="22"/>
        </w:rPr>
        <w:t xml:space="preserve"> yang </w:t>
      </w:r>
      <w:proofErr w:type="spellStart"/>
      <w:r w:rsidRPr="00B6334D">
        <w:rPr>
          <w:rFonts w:asciiTheme="minorHAnsi" w:hAnsiTheme="minorHAnsi" w:cstheme="minorHAnsi"/>
          <w:sz w:val="22"/>
          <w:szCs w:val="22"/>
        </w:rPr>
        <w:t>diisi</w:t>
      </w:r>
      <w:proofErr w:type="spellEnd"/>
      <w:r w:rsidRPr="00B6334D">
        <w:rPr>
          <w:rFonts w:asciiTheme="minorHAnsi" w:hAnsiTheme="minorHAnsi" w:cstheme="minorHAnsi"/>
          <w:sz w:val="22"/>
          <w:szCs w:val="22"/>
        </w:rPr>
        <w:t xml:space="preserve"> </w:t>
      </w:r>
      <w:proofErr w:type="spellStart"/>
      <w:r w:rsidRPr="00B6334D">
        <w:rPr>
          <w:rFonts w:asciiTheme="minorHAnsi" w:hAnsiTheme="minorHAnsi" w:cstheme="minorHAnsi"/>
          <w:sz w:val="22"/>
          <w:szCs w:val="22"/>
        </w:rPr>
        <w:t>dengan</w:t>
      </w:r>
      <w:proofErr w:type="spellEnd"/>
      <w:r w:rsidRPr="00B6334D">
        <w:rPr>
          <w:rFonts w:asciiTheme="minorHAnsi" w:hAnsiTheme="minorHAnsi" w:cstheme="minorHAnsi"/>
          <w:sz w:val="22"/>
          <w:szCs w:val="22"/>
        </w:rPr>
        <w:t xml:space="preserve"> </w:t>
      </w:r>
      <w:proofErr w:type="spellStart"/>
      <w:r w:rsidRPr="00B6334D">
        <w:rPr>
          <w:rFonts w:asciiTheme="minorHAnsi" w:hAnsiTheme="minorHAnsi" w:cstheme="minorHAnsi"/>
          <w:sz w:val="22"/>
          <w:szCs w:val="22"/>
        </w:rPr>
        <w:t>aquades</w:t>
      </w:r>
      <w:proofErr w:type="spellEnd"/>
      <w:r w:rsidRPr="00B6334D">
        <w:rPr>
          <w:rFonts w:asciiTheme="minorHAnsi" w:hAnsiTheme="minorHAnsi" w:cstheme="minorHAnsi"/>
          <w:sz w:val="22"/>
          <w:szCs w:val="22"/>
        </w:rPr>
        <w:t xml:space="preserve">, </w:t>
      </w:r>
      <w:proofErr w:type="spellStart"/>
      <w:r w:rsidRPr="00B6334D">
        <w:rPr>
          <w:rFonts w:asciiTheme="minorHAnsi" w:hAnsiTheme="minorHAnsi" w:cstheme="minorHAnsi"/>
          <w:sz w:val="22"/>
          <w:szCs w:val="22"/>
        </w:rPr>
        <w:t>potongan</w:t>
      </w:r>
      <w:proofErr w:type="spellEnd"/>
      <w:r w:rsidRPr="00B6334D">
        <w:rPr>
          <w:rFonts w:asciiTheme="minorHAnsi" w:hAnsiTheme="minorHAnsi" w:cstheme="minorHAnsi"/>
          <w:sz w:val="22"/>
          <w:szCs w:val="22"/>
        </w:rPr>
        <w:t xml:space="preserve"> </w:t>
      </w:r>
      <w:proofErr w:type="spellStart"/>
      <w:r w:rsidRPr="00B6334D">
        <w:rPr>
          <w:rFonts w:asciiTheme="minorHAnsi" w:hAnsiTheme="minorHAnsi" w:cstheme="minorHAnsi"/>
          <w:sz w:val="22"/>
          <w:szCs w:val="22"/>
        </w:rPr>
        <w:t>sterofoam</w:t>
      </w:r>
      <w:proofErr w:type="spellEnd"/>
      <w:r w:rsidRPr="00B6334D">
        <w:rPr>
          <w:rFonts w:asciiTheme="minorHAnsi" w:hAnsiTheme="minorHAnsi" w:cstheme="minorHAnsi"/>
          <w:sz w:val="22"/>
          <w:szCs w:val="22"/>
        </w:rPr>
        <w:t xml:space="preserve"> di </w:t>
      </w:r>
      <w:proofErr w:type="spellStart"/>
      <w:r w:rsidRPr="00B6334D">
        <w:rPr>
          <w:rFonts w:asciiTheme="minorHAnsi" w:hAnsiTheme="minorHAnsi" w:cstheme="minorHAnsi"/>
          <w:sz w:val="22"/>
          <w:szCs w:val="22"/>
        </w:rPr>
        <w:t>empat</w:t>
      </w:r>
      <w:proofErr w:type="spellEnd"/>
      <w:r w:rsidRPr="00B6334D">
        <w:rPr>
          <w:rFonts w:asciiTheme="minorHAnsi" w:hAnsiTheme="minorHAnsi" w:cstheme="minorHAnsi"/>
          <w:sz w:val="22"/>
          <w:szCs w:val="22"/>
        </w:rPr>
        <w:t xml:space="preserve"> </w:t>
      </w:r>
      <w:proofErr w:type="spellStart"/>
      <w:r w:rsidRPr="00B6334D">
        <w:rPr>
          <w:rFonts w:asciiTheme="minorHAnsi" w:hAnsiTheme="minorHAnsi" w:cstheme="minorHAnsi"/>
          <w:sz w:val="22"/>
          <w:szCs w:val="22"/>
        </w:rPr>
        <w:t>sisinya</w:t>
      </w:r>
      <w:proofErr w:type="spellEnd"/>
      <w:r w:rsidRPr="00B6334D">
        <w:rPr>
          <w:rFonts w:asciiTheme="minorHAnsi" w:hAnsiTheme="minorHAnsi" w:cstheme="minorHAnsi"/>
          <w:sz w:val="22"/>
          <w:szCs w:val="22"/>
        </w:rPr>
        <w:t xml:space="preserve">, </w:t>
      </w:r>
      <w:proofErr w:type="spellStart"/>
      <w:r w:rsidRPr="00B6334D">
        <w:rPr>
          <w:rFonts w:asciiTheme="minorHAnsi" w:hAnsiTheme="minorHAnsi" w:cstheme="minorHAnsi"/>
          <w:sz w:val="22"/>
          <w:szCs w:val="22"/>
        </w:rPr>
        <w:t>kemudian</w:t>
      </w:r>
      <w:proofErr w:type="spellEnd"/>
      <w:r w:rsidRPr="00B6334D">
        <w:rPr>
          <w:rFonts w:asciiTheme="minorHAnsi" w:hAnsiTheme="minorHAnsi" w:cstheme="minorHAnsi"/>
          <w:sz w:val="22"/>
          <w:szCs w:val="22"/>
        </w:rPr>
        <w:t xml:space="preserve"> </w:t>
      </w:r>
      <w:proofErr w:type="spellStart"/>
      <w:r w:rsidRPr="00B6334D">
        <w:rPr>
          <w:rFonts w:asciiTheme="minorHAnsi" w:hAnsiTheme="minorHAnsi" w:cstheme="minorHAnsi"/>
          <w:sz w:val="22"/>
          <w:szCs w:val="22"/>
        </w:rPr>
        <w:t>dilapisi</w:t>
      </w:r>
      <w:proofErr w:type="spellEnd"/>
      <w:r w:rsidRPr="00B6334D">
        <w:rPr>
          <w:rFonts w:asciiTheme="minorHAnsi" w:hAnsiTheme="minorHAnsi" w:cstheme="minorHAnsi"/>
          <w:sz w:val="22"/>
          <w:szCs w:val="22"/>
        </w:rPr>
        <w:t xml:space="preserve"> </w:t>
      </w:r>
      <w:proofErr w:type="spellStart"/>
      <w:r w:rsidRPr="00B6334D">
        <w:rPr>
          <w:rFonts w:asciiTheme="minorHAnsi" w:hAnsiTheme="minorHAnsi" w:cstheme="minorHAnsi"/>
          <w:sz w:val="22"/>
          <w:szCs w:val="22"/>
        </w:rPr>
        <w:t>jaring</w:t>
      </w:r>
      <w:proofErr w:type="spellEnd"/>
      <w:r w:rsidRPr="00B6334D">
        <w:rPr>
          <w:rFonts w:asciiTheme="minorHAnsi" w:hAnsiTheme="minorHAnsi" w:cstheme="minorHAnsi"/>
          <w:sz w:val="22"/>
          <w:szCs w:val="22"/>
        </w:rPr>
        <w:t xml:space="preserve"> </w:t>
      </w:r>
      <w:proofErr w:type="spellStart"/>
      <w:r w:rsidRPr="00B6334D">
        <w:rPr>
          <w:rFonts w:asciiTheme="minorHAnsi" w:hAnsiTheme="minorHAnsi" w:cstheme="minorHAnsi"/>
          <w:sz w:val="22"/>
          <w:szCs w:val="22"/>
        </w:rPr>
        <w:t>nilon</w:t>
      </w:r>
      <w:proofErr w:type="spellEnd"/>
      <w:r w:rsidRPr="00B6334D">
        <w:rPr>
          <w:rFonts w:asciiTheme="minorHAnsi" w:hAnsiTheme="minorHAnsi" w:cstheme="minorHAnsi"/>
          <w:sz w:val="22"/>
          <w:szCs w:val="22"/>
        </w:rPr>
        <w:t xml:space="preserve"> dan </w:t>
      </w:r>
      <w:proofErr w:type="spellStart"/>
      <w:r w:rsidRPr="00B6334D">
        <w:rPr>
          <w:rFonts w:asciiTheme="minorHAnsi" w:hAnsiTheme="minorHAnsi" w:cstheme="minorHAnsi"/>
          <w:sz w:val="22"/>
          <w:szCs w:val="22"/>
        </w:rPr>
        <w:t>kertas</w:t>
      </w:r>
      <w:proofErr w:type="spellEnd"/>
      <w:r w:rsidRPr="00B6334D">
        <w:rPr>
          <w:rFonts w:asciiTheme="minorHAnsi" w:hAnsiTheme="minorHAnsi" w:cstheme="minorHAnsi"/>
          <w:sz w:val="22"/>
          <w:szCs w:val="22"/>
        </w:rPr>
        <w:t xml:space="preserve"> </w:t>
      </w:r>
      <w:proofErr w:type="spellStart"/>
      <w:r w:rsidRPr="00B6334D">
        <w:rPr>
          <w:rFonts w:asciiTheme="minorHAnsi" w:hAnsiTheme="minorHAnsi" w:cstheme="minorHAnsi"/>
          <w:sz w:val="22"/>
          <w:szCs w:val="22"/>
        </w:rPr>
        <w:t>koran</w:t>
      </w:r>
      <w:proofErr w:type="spellEnd"/>
      <w:r w:rsidRPr="00B6334D">
        <w:rPr>
          <w:rFonts w:asciiTheme="minorHAnsi" w:hAnsiTheme="minorHAnsi" w:cstheme="minorHAnsi"/>
          <w:sz w:val="22"/>
          <w:szCs w:val="22"/>
        </w:rPr>
        <w:t xml:space="preserve"> </w:t>
      </w:r>
      <w:proofErr w:type="spellStart"/>
      <w:r w:rsidRPr="00B6334D">
        <w:rPr>
          <w:rFonts w:asciiTheme="minorHAnsi" w:hAnsiTheme="minorHAnsi" w:cstheme="minorHAnsi"/>
          <w:sz w:val="22"/>
          <w:szCs w:val="22"/>
        </w:rPr>
        <w:t>basah</w:t>
      </w:r>
      <w:proofErr w:type="spellEnd"/>
      <w:r w:rsidRPr="00B6334D">
        <w:rPr>
          <w:rFonts w:asciiTheme="minorHAnsi" w:hAnsiTheme="minorHAnsi" w:cstheme="minorHAnsi"/>
          <w:sz w:val="22"/>
          <w:szCs w:val="22"/>
        </w:rPr>
        <w:t xml:space="preserve"> 10 </w:t>
      </w:r>
      <w:proofErr w:type="spellStart"/>
      <w:r w:rsidRPr="00B6334D">
        <w:rPr>
          <w:rFonts w:asciiTheme="minorHAnsi" w:hAnsiTheme="minorHAnsi" w:cstheme="minorHAnsi"/>
          <w:sz w:val="22"/>
          <w:szCs w:val="22"/>
        </w:rPr>
        <w:t>lembar</w:t>
      </w:r>
      <w:proofErr w:type="spellEnd"/>
      <w:r w:rsidRPr="00B6334D">
        <w:rPr>
          <w:rFonts w:asciiTheme="minorHAnsi" w:hAnsiTheme="minorHAnsi" w:cstheme="minorHAnsi"/>
          <w:sz w:val="22"/>
          <w:szCs w:val="22"/>
        </w:rPr>
        <w:t xml:space="preserve">. </w:t>
      </w:r>
      <w:proofErr w:type="spellStart"/>
      <w:r w:rsidRPr="00B6334D">
        <w:rPr>
          <w:rFonts w:asciiTheme="minorHAnsi" w:hAnsiTheme="minorHAnsi" w:cstheme="minorHAnsi"/>
          <w:sz w:val="22"/>
          <w:szCs w:val="22"/>
        </w:rPr>
        <w:t>Tiap</w:t>
      </w:r>
      <w:proofErr w:type="spellEnd"/>
      <w:r w:rsidRPr="00B6334D">
        <w:rPr>
          <w:rFonts w:asciiTheme="minorHAnsi" w:hAnsiTheme="minorHAnsi" w:cstheme="minorHAnsi"/>
          <w:sz w:val="22"/>
          <w:szCs w:val="22"/>
        </w:rPr>
        <w:t xml:space="preserve"> box </w:t>
      </w:r>
      <w:proofErr w:type="spellStart"/>
      <w:r w:rsidRPr="00B6334D">
        <w:rPr>
          <w:rFonts w:asciiTheme="minorHAnsi" w:hAnsiTheme="minorHAnsi" w:cstheme="minorHAnsi"/>
          <w:sz w:val="22"/>
          <w:szCs w:val="22"/>
        </w:rPr>
        <w:t>diisi</w:t>
      </w:r>
      <w:proofErr w:type="spellEnd"/>
      <w:r w:rsidRPr="00B6334D">
        <w:rPr>
          <w:rFonts w:asciiTheme="minorHAnsi" w:hAnsiTheme="minorHAnsi" w:cstheme="minorHAnsi"/>
          <w:sz w:val="22"/>
          <w:szCs w:val="22"/>
        </w:rPr>
        <w:t xml:space="preserve"> 100 </w:t>
      </w:r>
      <w:proofErr w:type="spellStart"/>
      <w:r w:rsidRPr="00B6334D">
        <w:rPr>
          <w:rFonts w:asciiTheme="minorHAnsi" w:hAnsiTheme="minorHAnsi" w:cstheme="minorHAnsi"/>
          <w:sz w:val="22"/>
          <w:szCs w:val="22"/>
        </w:rPr>
        <w:t>butir</w:t>
      </w:r>
      <w:proofErr w:type="spellEnd"/>
      <w:r w:rsidRPr="00B6334D">
        <w:rPr>
          <w:rFonts w:asciiTheme="minorHAnsi" w:hAnsiTheme="minorHAnsi" w:cstheme="minorHAnsi"/>
          <w:sz w:val="22"/>
          <w:szCs w:val="22"/>
        </w:rPr>
        <w:t xml:space="preserve"> </w:t>
      </w:r>
      <w:proofErr w:type="spellStart"/>
      <w:r w:rsidRPr="00B6334D">
        <w:rPr>
          <w:rFonts w:asciiTheme="minorHAnsi" w:hAnsiTheme="minorHAnsi" w:cstheme="minorHAnsi"/>
          <w:sz w:val="22"/>
          <w:szCs w:val="22"/>
        </w:rPr>
        <w:t>benih</w:t>
      </w:r>
      <w:proofErr w:type="spellEnd"/>
      <w:r w:rsidRPr="00B6334D">
        <w:rPr>
          <w:rFonts w:asciiTheme="minorHAnsi" w:hAnsiTheme="minorHAnsi" w:cstheme="minorHAnsi"/>
          <w:sz w:val="22"/>
          <w:szCs w:val="22"/>
        </w:rPr>
        <w:t xml:space="preserve"> TSS </w:t>
      </w:r>
      <w:proofErr w:type="spellStart"/>
      <w:r w:rsidRPr="00B6334D">
        <w:rPr>
          <w:rFonts w:asciiTheme="minorHAnsi" w:hAnsiTheme="minorHAnsi" w:cstheme="minorHAnsi"/>
          <w:sz w:val="22"/>
          <w:szCs w:val="22"/>
        </w:rPr>
        <w:t>ditutup</w:t>
      </w:r>
      <w:proofErr w:type="spellEnd"/>
      <w:r w:rsidRPr="00B6334D">
        <w:rPr>
          <w:rFonts w:asciiTheme="minorHAnsi" w:hAnsiTheme="minorHAnsi" w:cstheme="minorHAnsi"/>
          <w:sz w:val="22"/>
          <w:szCs w:val="22"/>
        </w:rPr>
        <w:t xml:space="preserve"> </w:t>
      </w:r>
      <w:proofErr w:type="spellStart"/>
      <w:r w:rsidRPr="00B6334D">
        <w:rPr>
          <w:rFonts w:asciiTheme="minorHAnsi" w:hAnsiTheme="minorHAnsi" w:cstheme="minorHAnsi"/>
          <w:sz w:val="22"/>
          <w:szCs w:val="22"/>
        </w:rPr>
        <w:t>rapat</w:t>
      </w:r>
      <w:proofErr w:type="spellEnd"/>
      <w:r w:rsidRPr="00B6334D">
        <w:rPr>
          <w:rFonts w:asciiTheme="minorHAnsi" w:hAnsiTheme="minorHAnsi" w:cstheme="minorHAnsi"/>
          <w:sz w:val="22"/>
          <w:szCs w:val="22"/>
        </w:rPr>
        <w:t xml:space="preserve"> dan </w:t>
      </w:r>
      <w:proofErr w:type="spellStart"/>
      <w:r w:rsidRPr="00B6334D">
        <w:rPr>
          <w:rFonts w:asciiTheme="minorHAnsi" w:hAnsiTheme="minorHAnsi" w:cstheme="minorHAnsi"/>
          <w:sz w:val="22"/>
          <w:szCs w:val="22"/>
        </w:rPr>
        <w:t>ditempatkan</w:t>
      </w:r>
      <w:proofErr w:type="spellEnd"/>
      <w:r w:rsidRPr="00B6334D">
        <w:rPr>
          <w:rFonts w:asciiTheme="minorHAnsi" w:hAnsiTheme="minorHAnsi" w:cstheme="minorHAnsi"/>
          <w:sz w:val="22"/>
          <w:szCs w:val="22"/>
        </w:rPr>
        <w:t xml:space="preserve"> pada </w:t>
      </w:r>
      <w:proofErr w:type="spellStart"/>
      <w:r w:rsidRPr="00B6334D">
        <w:rPr>
          <w:rFonts w:asciiTheme="minorHAnsi" w:hAnsiTheme="minorHAnsi" w:cstheme="minorHAnsi"/>
          <w:sz w:val="22"/>
          <w:szCs w:val="22"/>
        </w:rPr>
        <w:t>ruang</w:t>
      </w:r>
      <w:proofErr w:type="spellEnd"/>
      <w:r w:rsidRPr="00B6334D">
        <w:rPr>
          <w:rFonts w:asciiTheme="minorHAnsi" w:hAnsiTheme="minorHAnsi" w:cstheme="minorHAnsi"/>
          <w:sz w:val="22"/>
          <w:szCs w:val="22"/>
        </w:rPr>
        <w:t xml:space="preserve"> </w:t>
      </w:r>
      <w:proofErr w:type="spellStart"/>
      <w:r w:rsidRPr="00B6334D">
        <w:rPr>
          <w:rFonts w:asciiTheme="minorHAnsi" w:hAnsiTheme="minorHAnsi" w:cstheme="minorHAnsi"/>
          <w:sz w:val="22"/>
          <w:szCs w:val="22"/>
        </w:rPr>
        <w:t>inkubasi</w:t>
      </w:r>
      <w:proofErr w:type="spellEnd"/>
      <w:r w:rsidRPr="00B6334D">
        <w:rPr>
          <w:rFonts w:asciiTheme="minorHAnsi" w:hAnsiTheme="minorHAnsi" w:cstheme="minorHAnsi"/>
          <w:sz w:val="22"/>
          <w:szCs w:val="22"/>
        </w:rPr>
        <w:t xml:space="preserve"> (</w:t>
      </w:r>
      <w:proofErr w:type="spellStart"/>
      <w:r w:rsidRPr="00B6334D">
        <w:rPr>
          <w:rFonts w:asciiTheme="minorHAnsi" w:hAnsiTheme="minorHAnsi" w:cstheme="minorHAnsi"/>
          <w:sz w:val="22"/>
          <w:szCs w:val="22"/>
        </w:rPr>
        <w:t>suhu</w:t>
      </w:r>
      <w:proofErr w:type="spellEnd"/>
      <w:r w:rsidRPr="00B6334D">
        <w:rPr>
          <w:rFonts w:asciiTheme="minorHAnsi" w:hAnsiTheme="minorHAnsi" w:cstheme="minorHAnsi"/>
          <w:sz w:val="22"/>
          <w:szCs w:val="22"/>
        </w:rPr>
        <w:t xml:space="preserve"> ± 25 °C dan RH ± 70 %).</w:t>
      </w:r>
    </w:p>
    <w:p w14:paraId="13C06D46" w14:textId="77777777" w:rsidR="009729D0" w:rsidRPr="00B6334D" w:rsidRDefault="009729D0" w:rsidP="009729D0">
      <w:pPr>
        <w:ind w:firstLine="720"/>
        <w:jc w:val="both"/>
        <w:rPr>
          <w:rFonts w:asciiTheme="minorHAnsi" w:hAnsiTheme="minorHAnsi" w:cstheme="minorHAnsi"/>
          <w:color w:val="00B0F0"/>
          <w:sz w:val="22"/>
          <w:szCs w:val="22"/>
        </w:rPr>
      </w:pPr>
      <w:proofErr w:type="spellStart"/>
      <w:r w:rsidRPr="00B6334D">
        <w:rPr>
          <w:rFonts w:asciiTheme="minorHAnsi" w:hAnsiTheme="minorHAnsi" w:cstheme="minorHAnsi"/>
          <w:sz w:val="22"/>
          <w:szCs w:val="22"/>
        </w:rPr>
        <w:t>Peubah</w:t>
      </w:r>
      <w:proofErr w:type="spellEnd"/>
      <w:r w:rsidRPr="00B6334D">
        <w:rPr>
          <w:rFonts w:asciiTheme="minorHAnsi" w:hAnsiTheme="minorHAnsi" w:cstheme="minorHAnsi"/>
          <w:sz w:val="22"/>
          <w:szCs w:val="22"/>
        </w:rPr>
        <w:t xml:space="preserve"> yang </w:t>
      </w:r>
      <w:proofErr w:type="spellStart"/>
      <w:r w:rsidRPr="00B6334D">
        <w:rPr>
          <w:rFonts w:asciiTheme="minorHAnsi" w:hAnsiTheme="minorHAnsi" w:cstheme="minorHAnsi"/>
          <w:sz w:val="22"/>
          <w:szCs w:val="22"/>
        </w:rPr>
        <w:t>diamati</w:t>
      </w:r>
      <w:proofErr w:type="spellEnd"/>
      <w:r w:rsidRPr="00B6334D">
        <w:rPr>
          <w:rFonts w:asciiTheme="minorHAnsi" w:hAnsiTheme="minorHAnsi" w:cstheme="minorHAnsi"/>
          <w:sz w:val="22"/>
          <w:szCs w:val="22"/>
        </w:rPr>
        <w:t xml:space="preserve"> </w:t>
      </w:r>
      <w:proofErr w:type="spellStart"/>
      <w:r w:rsidRPr="00B6334D">
        <w:rPr>
          <w:rFonts w:asciiTheme="minorHAnsi" w:hAnsiTheme="minorHAnsi" w:cstheme="minorHAnsi"/>
          <w:sz w:val="22"/>
          <w:szCs w:val="22"/>
        </w:rPr>
        <w:t>antara</w:t>
      </w:r>
      <w:proofErr w:type="spellEnd"/>
      <w:r w:rsidRPr="00B6334D">
        <w:rPr>
          <w:rFonts w:asciiTheme="minorHAnsi" w:hAnsiTheme="minorHAnsi" w:cstheme="minorHAnsi"/>
          <w:sz w:val="22"/>
          <w:szCs w:val="22"/>
        </w:rPr>
        <w:t xml:space="preserve"> lain Panjang </w:t>
      </w:r>
      <w:proofErr w:type="spellStart"/>
      <w:r w:rsidRPr="00B6334D">
        <w:rPr>
          <w:rFonts w:asciiTheme="minorHAnsi" w:hAnsiTheme="minorHAnsi" w:cstheme="minorHAnsi"/>
          <w:sz w:val="22"/>
          <w:szCs w:val="22"/>
        </w:rPr>
        <w:t>hipokotil</w:t>
      </w:r>
      <w:proofErr w:type="spellEnd"/>
      <w:r w:rsidRPr="00B6334D">
        <w:rPr>
          <w:rFonts w:asciiTheme="minorHAnsi" w:hAnsiTheme="minorHAnsi" w:cstheme="minorHAnsi"/>
          <w:sz w:val="22"/>
          <w:szCs w:val="22"/>
        </w:rPr>
        <w:t xml:space="preserve">, </w:t>
      </w:r>
      <w:proofErr w:type="spellStart"/>
      <w:r w:rsidRPr="00B6334D">
        <w:rPr>
          <w:rFonts w:asciiTheme="minorHAnsi" w:hAnsiTheme="minorHAnsi" w:cstheme="minorHAnsi"/>
          <w:sz w:val="22"/>
          <w:szCs w:val="22"/>
        </w:rPr>
        <w:t>kecepatan</w:t>
      </w:r>
      <w:proofErr w:type="spellEnd"/>
      <w:r w:rsidRPr="00B6334D">
        <w:rPr>
          <w:rFonts w:asciiTheme="minorHAnsi" w:hAnsiTheme="minorHAnsi" w:cstheme="minorHAnsi"/>
          <w:sz w:val="22"/>
          <w:szCs w:val="22"/>
        </w:rPr>
        <w:t xml:space="preserve"> </w:t>
      </w:r>
      <w:proofErr w:type="spellStart"/>
      <w:r w:rsidRPr="00B6334D">
        <w:rPr>
          <w:rFonts w:asciiTheme="minorHAnsi" w:hAnsiTheme="minorHAnsi" w:cstheme="minorHAnsi"/>
          <w:sz w:val="22"/>
          <w:szCs w:val="22"/>
        </w:rPr>
        <w:t>tumbuh</w:t>
      </w:r>
      <w:proofErr w:type="spellEnd"/>
      <w:r w:rsidRPr="00B6334D">
        <w:rPr>
          <w:rFonts w:asciiTheme="minorHAnsi" w:hAnsiTheme="minorHAnsi" w:cstheme="minorHAnsi"/>
          <w:sz w:val="22"/>
          <w:szCs w:val="22"/>
        </w:rPr>
        <w:t xml:space="preserve">, </w:t>
      </w:r>
      <w:proofErr w:type="spellStart"/>
      <w:r w:rsidRPr="00B6334D">
        <w:rPr>
          <w:rFonts w:asciiTheme="minorHAnsi" w:hAnsiTheme="minorHAnsi" w:cstheme="minorHAnsi"/>
          <w:sz w:val="22"/>
          <w:szCs w:val="22"/>
        </w:rPr>
        <w:t>laju</w:t>
      </w:r>
      <w:proofErr w:type="spellEnd"/>
      <w:r w:rsidRPr="00B6334D">
        <w:rPr>
          <w:rFonts w:asciiTheme="minorHAnsi" w:hAnsiTheme="minorHAnsi" w:cstheme="minorHAnsi"/>
          <w:sz w:val="22"/>
          <w:szCs w:val="22"/>
        </w:rPr>
        <w:t xml:space="preserve"> </w:t>
      </w:r>
      <w:proofErr w:type="spellStart"/>
      <w:r w:rsidRPr="00B6334D">
        <w:rPr>
          <w:rFonts w:asciiTheme="minorHAnsi" w:hAnsiTheme="minorHAnsi" w:cstheme="minorHAnsi"/>
          <w:sz w:val="22"/>
          <w:szCs w:val="22"/>
        </w:rPr>
        <w:t>pertumbuhan</w:t>
      </w:r>
      <w:proofErr w:type="spellEnd"/>
      <w:r w:rsidRPr="00B6334D">
        <w:rPr>
          <w:rFonts w:asciiTheme="minorHAnsi" w:hAnsiTheme="minorHAnsi" w:cstheme="minorHAnsi"/>
          <w:sz w:val="22"/>
          <w:szCs w:val="22"/>
        </w:rPr>
        <w:t xml:space="preserve">, </w:t>
      </w:r>
      <w:proofErr w:type="spellStart"/>
      <w:r w:rsidRPr="00B6334D">
        <w:rPr>
          <w:rFonts w:asciiTheme="minorHAnsi" w:hAnsiTheme="minorHAnsi" w:cstheme="minorHAnsi"/>
          <w:sz w:val="22"/>
          <w:szCs w:val="22"/>
        </w:rPr>
        <w:t>daya</w:t>
      </w:r>
      <w:proofErr w:type="spellEnd"/>
      <w:r w:rsidRPr="00B6334D">
        <w:rPr>
          <w:rFonts w:asciiTheme="minorHAnsi" w:hAnsiTheme="minorHAnsi" w:cstheme="minorHAnsi"/>
          <w:sz w:val="22"/>
          <w:szCs w:val="22"/>
        </w:rPr>
        <w:t xml:space="preserve"> </w:t>
      </w:r>
      <w:proofErr w:type="spellStart"/>
      <w:r w:rsidRPr="00B6334D">
        <w:rPr>
          <w:rFonts w:asciiTheme="minorHAnsi" w:hAnsiTheme="minorHAnsi" w:cstheme="minorHAnsi"/>
          <w:sz w:val="22"/>
          <w:szCs w:val="22"/>
        </w:rPr>
        <w:t>berkecambah</w:t>
      </w:r>
      <w:proofErr w:type="spellEnd"/>
      <w:r w:rsidRPr="00B6334D">
        <w:rPr>
          <w:rFonts w:asciiTheme="minorHAnsi" w:hAnsiTheme="minorHAnsi" w:cstheme="minorHAnsi"/>
          <w:sz w:val="22"/>
          <w:szCs w:val="22"/>
        </w:rPr>
        <w:t xml:space="preserve">, </w:t>
      </w:r>
      <w:proofErr w:type="spellStart"/>
      <w:r w:rsidRPr="00B6334D">
        <w:rPr>
          <w:rFonts w:asciiTheme="minorHAnsi" w:hAnsiTheme="minorHAnsi" w:cstheme="minorHAnsi"/>
          <w:sz w:val="22"/>
          <w:szCs w:val="22"/>
        </w:rPr>
        <w:t>persentase</w:t>
      </w:r>
      <w:proofErr w:type="spellEnd"/>
      <w:r w:rsidRPr="00B6334D">
        <w:rPr>
          <w:rFonts w:asciiTheme="minorHAnsi" w:hAnsiTheme="minorHAnsi" w:cstheme="minorHAnsi"/>
          <w:sz w:val="22"/>
          <w:szCs w:val="22"/>
        </w:rPr>
        <w:t xml:space="preserve"> </w:t>
      </w:r>
      <w:proofErr w:type="spellStart"/>
      <w:r w:rsidRPr="00B6334D">
        <w:rPr>
          <w:rFonts w:asciiTheme="minorHAnsi" w:hAnsiTheme="minorHAnsi" w:cstheme="minorHAnsi"/>
          <w:sz w:val="22"/>
          <w:szCs w:val="22"/>
        </w:rPr>
        <w:t>kecambah</w:t>
      </w:r>
      <w:proofErr w:type="spellEnd"/>
      <w:r w:rsidRPr="00B6334D">
        <w:rPr>
          <w:rFonts w:asciiTheme="minorHAnsi" w:hAnsiTheme="minorHAnsi" w:cstheme="minorHAnsi"/>
          <w:sz w:val="22"/>
          <w:szCs w:val="22"/>
        </w:rPr>
        <w:t xml:space="preserve"> abnormal dan </w:t>
      </w:r>
      <w:proofErr w:type="spellStart"/>
      <w:r w:rsidRPr="00B6334D">
        <w:rPr>
          <w:rFonts w:asciiTheme="minorHAnsi" w:hAnsiTheme="minorHAnsi" w:cstheme="minorHAnsi"/>
          <w:sz w:val="22"/>
          <w:szCs w:val="22"/>
        </w:rPr>
        <w:t>persentase</w:t>
      </w:r>
      <w:proofErr w:type="spellEnd"/>
      <w:r w:rsidRPr="00B6334D">
        <w:rPr>
          <w:rFonts w:asciiTheme="minorHAnsi" w:hAnsiTheme="minorHAnsi" w:cstheme="minorHAnsi"/>
          <w:sz w:val="22"/>
          <w:szCs w:val="22"/>
        </w:rPr>
        <w:t xml:space="preserve"> </w:t>
      </w:r>
      <w:proofErr w:type="spellStart"/>
      <w:r w:rsidRPr="00B6334D">
        <w:rPr>
          <w:rFonts w:asciiTheme="minorHAnsi" w:hAnsiTheme="minorHAnsi" w:cstheme="minorHAnsi"/>
          <w:sz w:val="22"/>
          <w:szCs w:val="22"/>
        </w:rPr>
        <w:t>benih</w:t>
      </w:r>
      <w:proofErr w:type="spellEnd"/>
      <w:r w:rsidRPr="00B6334D">
        <w:rPr>
          <w:rFonts w:asciiTheme="minorHAnsi" w:hAnsiTheme="minorHAnsi" w:cstheme="minorHAnsi"/>
          <w:sz w:val="22"/>
          <w:szCs w:val="22"/>
        </w:rPr>
        <w:t xml:space="preserve"> </w:t>
      </w:r>
      <w:proofErr w:type="spellStart"/>
      <w:r w:rsidRPr="00B6334D">
        <w:rPr>
          <w:rFonts w:asciiTheme="minorHAnsi" w:hAnsiTheme="minorHAnsi" w:cstheme="minorHAnsi"/>
          <w:sz w:val="22"/>
          <w:szCs w:val="22"/>
        </w:rPr>
        <w:t>mati</w:t>
      </w:r>
      <w:proofErr w:type="spellEnd"/>
      <w:r w:rsidRPr="00B6334D">
        <w:rPr>
          <w:rFonts w:asciiTheme="minorHAnsi" w:hAnsiTheme="minorHAnsi" w:cstheme="minorHAnsi"/>
          <w:sz w:val="22"/>
          <w:szCs w:val="22"/>
        </w:rPr>
        <w:t xml:space="preserve">. </w:t>
      </w:r>
      <w:r w:rsidRPr="00B6334D">
        <w:rPr>
          <w:rFonts w:asciiTheme="minorHAnsi" w:hAnsiTheme="minorHAnsi" w:cstheme="minorHAnsi"/>
          <w:color w:val="00B0F0"/>
          <w:sz w:val="22"/>
          <w:szCs w:val="22"/>
        </w:rPr>
        <w:t xml:space="preserve"> </w:t>
      </w:r>
    </w:p>
    <w:p w14:paraId="582CC6FB" w14:textId="77777777" w:rsidR="009729D0" w:rsidRPr="00B6334D" w:rsidRDefault="009729D0" w:rsidP="009729D0">
      <w:pPr>
        <w:pStyle w:val="ListParagraph"/>
        <w:numPr>
          <w:ilvl w:val="0"/>
          <w:numId w:val="48"/>
        </w:numPr>
        <w:ind w:left="270" w:hanging="270"/>
        <w:contextualSpacing/>
        <w:jc w:val="both"/>
        <w:rPr>
          <w:rFonts w:asciiTheme="minorHAnsi" w:hAnsiTheme="minorHAnsi" w:cstheme="minorHAnsi"/>
          <w:color w:val="000000"/>
          <w:sz w:val="22"/>
          <w:szCs w:val="22"/>
        </w:rPr>
      </w:pPr>
      <w:r w:rsidRPr="00B6334D">
        <w:rPr>
          <w:rFonts w:asciiTheme="minorHAnsi" w:hAnsiTheme="minorHAnsi" w:cstheme="minorHAnsi"/>
          <w:sz w:val="22"/>
          <w:szCs w:val="22"/>
        </w:rPr>
        <w:t>Panjang</w:t>
      </w:r>
      <w:r w:rsidRPr="00B6334D">
        <w:rPr>
          <w:rFonts w:asciiTheme="minorHAnsi" w:hAnsiTheme="minorHAnsi" w:cstheme="minorHAnsi"/>
          <w:color w:val="000000"/>
          <w:sz w:val="22"/>
          <w:szCs w:val="22"/>
        </w:rPr>
        <w:t xml:space="preserve"> </w:t>
      </w:r>
      <w:proofErr w:type="spellStart"/>
      <w:r w:rsidRPr="00B6334D">
        <w:rPr>
          <w:rFonts w:asciiTheme="minorHAnsi" w:hAnsiTheme="minorHAnsi" w:cstheme="minorHAnsi"/>
          <w:color w:val="000000"/>
          <w:sz w:val="22"/>
          <w:szCs w:val="22"/>
        </w:rPr>
        <w:t>hipokotil</w:t>
      </w:r>
      <w:proofErr w:type="spellEnd"/>
    </w:p>
    <w:p w14:paraId="48DA7FFF" w14:textId="02608357" w:rsidR="009729D0" w:rsidRPr="00B6334D" w:rsidRDefault="00AF0379" w:rsidP="009729D0">
      <w:pPr>
        <w:ind w:left="270"/>
        <w:jc w:val="both"/>
        <w:rPr>
          <w:rFonts w:asciiTheme="minorHAnsi" w:hAnsiTheme="minorHAnsi" w:cstheme="minorHAnsi"/>
          <w:color w:val="000000"/>
          <w:sz w:val="22"/>
          <w:szCs w:val="22"/>
        </w:rPr>
      </w:pPr>
      <w:r w:rsidRPr="00B6334D">
        <w:rPr>
          <w:rFonts w:asciiTheme="minorHAnsi" w:hAnsiTheme="minorHAnsi" w:cstheme="minorHAnsi"/>
          <w:color w:val="000000"/>
          <w:sz w:val="22"/>
          <w:szCs w:val="22"/>
        </w:rPr>
        <w:t xml:space="preserve">Panjang </w:t>
      </w:r>
      <w:proofErr w:type="spellStart"/>
      <w:r w:rsidRPr="00B6334D">
        <w:rPr>
          <w:rFonts w:asciiTheme="minorHAnsi" w:hAnsiTheme="minorHAnsi" w:cstheme="minorHAnsi"/>
          <w:color w:val="000000"/>
          <w:sz w:val="22"/>
          <w:szCs w:val="22"/>
        </w:rPr>
        <w:t>hipokoti</w:t>
      </w:r>
      <w:proofErr w:type="spellEnd"/>
      <w:r w:rsidRPr="00B6334D">
        <w:rPr>
          <w:rFonts w:asciiTheme="minorHAnsi" w:hAnsiTheme="minorHAnsi" w:cstheme="minorHAnsi"/>
          <w:color w:val="000000"/>
          <w:sz w:val="22"/>
          <w:szCs w:val="22"/>
        </w:rPr>
        <w:t xml:space="preserve"> </w:t>
      </w:r>
      <w:proofErr w:type="spellStart"/>
      <w:r w:rsidRPr="00B6334D">
        <w:rPr>
          <w:rFonts w:asciiTheme="minorHAnsi" w:hAnsiTheme="minorHAnsi" w:cstheme="minorHAnsi"/>
          <w:color w:val="000000"/>
          <w:sz w:val="22"/>
          <w:szCs w:val="22"/>
        </w:rPr>
        <w:t>s</w:t>
      </w:r>
      <w:r w:rsidR="009729D0" w:rsidRPr="00B6334D">
        <w:rPr>
          <w:rFonts w:asciiTheme="minorHAnsi" w:hAnsiTheme="minorHAnsi" w:cstheme="minorHAnsi"/>
          <w:sz w:val="22"/>
          <w:szCs w:val="22"/>
        </w:rPr>
        <w:t>epuluh</w:t>
      </w:r>
      <w:proofErr w:type="spellEnd"/>
      <w:r w:rsidR="009729D0" w:rsidRPr="00B6334D">
        <w:rPr>
          <w:rFonts w:asciiTheme="minorHAnsi" w:hAnsiTheme="minorHAnsi" w:cstheme="minorHAnsi"/>
          <w:color w:val="000000"/>
          <w:sz w:val="22"/>
          <w:szCs w:val="22"/>
        </w:rPr>
        <w:t xml:space="preserve"> </w:t>
      </w:r>
      <w:proofErr w:type="spellStart"/>
      <w:r w:rsidR="009729D0" w:rsidRPr="00B6334D">
        <w:rPr>
          <w:rFonts w:asciiTheme="minorHAnsi" w:hAnsiTheme="minorHAnsi" w:cstheme="minorHAnsi"/>
          <w:color w:val="000000"/>
          <w:sz w:val="22"/>
          <w:szCs w:val="22"/>
        </w:rPr>
        <w:t>kecambah</w:t>
      </w:r>
      <w:proofErr w:type="spellEnd"/>
      <w:r w:rsidR="009729D0" w:rsidRPr="00B6334D">
        <w:rPr>
          <w:rFonts w:asciiTheme="minorHAnsi" w:hAnsiTheme="minorHAnsi" w:cstheme="minorHAnsi"/>
          <w:color w:val="000000"/>
          <w:sz w:val="22"/>
          <w:szCs w:val="22"/>
        </w:rPr>
        <w:t xml:space="preserve"> normal </w:t>
      </w:r>
      <w:proofErr w:type="spellStart"/>
      <w:r w:rsidR="009729D0" w:rsidRPr="00B6334D">
        <w:rPr>
          <w:rFonts w:asciiTheme="minorHAnsi" w:hAnsiTheme="minorHAnsi" w:cstheme="minorHAnsi"/>
          <w:color w:val="000000"/>
          <w:sz w:val="22"/>
          <w:szCs w:val="22"/>
        </w:rPr>
        <w:t>dari</w:t>
      </w:r>
      <w:proofErr w:type="spellEnd"/>
      <w:r w:rsidR="009729D0" w:rsidRPr="00B6334D">
        <w:rPr>
          <w:rFonts w:asciiTheme="minorHAnsi" w:hAnsiTheme="minorHAnsi" w:cstheme="minorHAnsi"/>
          <w:color w:val="000000"/>
          <w:sz w:val="22"/>
          <w:szCs w:val="22"/>
        </w:rPr>
        <w:t xml:space="preserve"> </w:t>
      </w:r>
      <w:proofErr w:type="spellStart"/>
      <w:r w:rsidR="009729D0" w:rsidRPr="00B6334D">
        <w:rPr>
          <w:rFonts w:asciiTheme="minorHAnsi" w:hAnsiTheme="minorHAnsi" w:cstheme="minorHAnsi"/>
          <w:color w:val="000000"/>
          <w:sz w:val="22"/>
          <w:szCs w:val="22"/>
        </w:rPr>
        <w:t>hasil</w:t>
      </w:r>
      <w:proofErr w:type="spellEnd"/>
      <w:r w:rsidR="009729D0" w:rsidRPr="00B6334D">
        <w:rPr>
          <w:rFonts w:asciiTheme="minorHAnsi" w:hAnsiTheme="minorHAnsi" w:cstheme="minorHAnsi"/>
          <w:color w:val="000000"/>
          <w:sz w:val="22"/>
          <w:szCs w:val="22"/>
        </w:rPr>
        <w:t xml:space="preserve"> </w:t>
      </w:r>
      <w:proofErr w:type="spellStart"/>
      <w:r w:rsidR="009729D0" w:rsidRPr="00B6334D">
        <w:rPr>
          <w:rFonts w:asciiTheme="minorHAnsi" w:hAnsiTheme="minorHAnsi" w:cstheme="minorHAnsi"/>
          <w:color w:val="000000"/>
          <w:sz w:val="22"/>
          <w:szCs w:val="22"/>
        </w:rPr>
        <w:t>pengujian</w:t>
      </w:r>
      <w:proofErr w:type="spellEnd"/>
      <w:r w:rsidR="009729D0" w:rsidRPr="00B6334D">
        <w:rPr>
          <w:rFonts w:asciiTheme="minorHAnsi" w:hAnsiTheme="minorHAnsi" w:cstheme="minorHAnsi"/>
          <w:color w:val="000000"/>
          <w:sz w:val="22"/>
          <w:szCs w:val="22"/>
        </w:rPr>
        <w:t xml:space="preserve"> </w:t>
      </w:r>
      <w:proofErr w:type="spellStart"/>
      <w:r w:rsidR="009729D0" w:rsidRPr="00B6334D">
        <w:rPr>
          <w:rFonts w:asciiTheme="minorHAnsi" w:hAnsiTheme="minorHAnsi" w:cstheme="minorHAnsi"/>
          <w:color w:val="000000"/>
          <w:sz w:val="22"/>
          <w:szCs w:val="22"/>
        </w:rPr>
        <w:t>daya</w:t>
      </w:r>
      <w:proofErr w:type="spellEnd"/>
      <w:r w:rsidR="009729D0" w:rsidRPr="00B6334D">
        <w:rPr>
          <w:rFonts w:asciiTheme="minorHAnsi" w:hAnsiTheme="minorHAnsi" w:cstheme="minorHAnsi"/>
          <w:color w:val="000000"/>
          <w:sz w:val="22"/>
          <w:szCs w:val="22"/>
        </w:rPr>
        <w:t xml:space="preserve"> </w:t>
      </w:r>
      <w:proofErr w:type="spellStart"/>
      <w:r w:rsidR="009729D0" w:rsidRPr="00B6334D">
        <w:rPr>
          <w:rFonts w:asciiTheme="minorHAnsi" w:hAnsiTheme="minorHAnsi" w:cstheme="minorHAnsi"/>
          <w:color w:val="000000"/>
          <w:sz w:val="22"/>
          <w:szCs w:val="22"/>
        </w:rPr>
        <w:t>berkecambah</w:t>
      </w:r>
      <w:proofErr w:type="spellEnd"/>
      <w:r w:rsidR="009729D0" w:rsidRPr="00B6334D">
        <w:rPr>
          <w:rFonts w:asciiTheme="minorHAnsi" w:hAnsiTheme="minorHAnsi" w:cstheme="minorHAnsi"/>
          <w:color w:val="000000"/>
          <w:sz w:val="22"/>
          <w:szCs w:val="22"/>
        </w:rPr>
        <w:t xml:space="preserve"> </w:t>
      </w:r>
      <w:proofErr w:type="spellStart"/>
      <w:r w:rsidR="009729D0" w:rsidRPr="00B6334D">
        <w:rPr>
          <w:rFonts w:asciiTheme="minorHAnsi" w:hAnsiTheme="minorHAnsi" w:cstheme="minorHAnsi"/>
          <w:color w:val="000000"/>
          <w:sz w:val="22"/>
          <w:szCs w:val="22"/>
        </w:rPr>
        <w:t>benih</w:t>
      </w:r>
      <w:proofErr w:type="spellEnd"/>
      <w:r w:rsidR="009729D0" w:rsidRPr="00B6334D">
        <w:rPr>
          <w:rFonts w:asciiTheme="minorHAnsi" w:hAnsiTheme="minorHAnsi" w:cstheme="minorHAnsi"/>
          <w:color w:val="000000"/>
          <w:sz w:val="22"/>
          <w:szCs w:val="22"/>
        </w:rPr>
        <w:t xml:space="preserve"> pada </w:t>
      </w:r>
      <w:proofErr w:type="spellStart"/>
      <w:r w:rsidR="009729D0" w:rsidRPr="00B6334D">
        <w:rPr>
          <w:rFonts w:asciiTheme="minorHAnsi" w:hAnsiTheme="minorHAnsi" w:cstheme="minorHAnsi"/>
          <w:color w:val="000000"/>
          <w:sz w:val="22"/>
          <w:szCs w:val="22"/>
        </w:rPr>
        <w:t>hari</w:t>
      </w:r>
      <w:proofErr w:type="spellEnd"/>
      <w:r w:rsidR="009729D0" w:rsidRPr="00B6334D">
        <w:rPr>
          <w:rFonts w:asciiTheme="minorHAnsi" w:hAnsiTheme="minorHAnsi" w:cstheme="minorHAnsi"/>
          <w:color w:val="000000"/>
          <w:sz w:val="22"/>
          <w:szCs w:val="22"/>
        </w:rPr>
        <w:t xml:space="preserve"> ke-6 </w:t>
      </w:r>
      <w:proofErr w:type="spellStart"/>
      <w:r w:rsidR="009729D0" w:rsidRPr="00B6334D">
        <w:rPr>
          <w:rFonts w:asciiTheme="minorHAnsi" w:hAnsiTheme="minorHAnsi" w:cstheme="minorHAnsi"/>
          <w:color w:val="000000"/>
          <w:sz w:val="22"/>
          <w:szCs w:val="22"/>
        </w:rPr>
        <w:t>diukur</w:t>
      </w:r>
      <w:proofErr w:type="spellEnd"/>
      <w:r w:rsidR="009729D0" w:rsidRPr="00B6334D">
        <w:rPr>
          <w:rFonts w:asciiTheme="minorHAnsi" w:hAnsiTheme="minorHAnsi" w:cstheme="minorHAnsi"/>
          <w:color w:val="000000"/>
          <w:sz w:val="22"/>
          <w:szCs w:val="22"/>
        </w:rPr>
        <w:t xml:space="preserve"> </w:t>
      </w:r>
      <w:proofErr w:type="spellStart"/>
      <w:r w:rsidR="009729D0" w:rsidRPr="00B6334D">
        <w:rPr>
          <w:rFonts w:asciiTheme="minorHAnsi" w:hAnsiTheme="minorHAnsi" w:cstheme="minorHAnsi"/>
          <w:color w:val="000000"/>
          <w:sz w:val="22"/>
          <w:szCs w:val="22"/>
        </w:rPr>
        <w:t>dengan</w:t>
      </w:r>
      <w:proofErr w:type="spellEnd"/>
      <w:r w:rsidR="009729D0" w:rsidRPr="00B6334D">
        <w:rPr>
          <w:rFonts w:asciiTheme="minorHAnsi" w:hAnsiTheme="minorHAnsi" w:cstheme="minorHAnsi"/>
          <w:color w:val="000000"/>
          <w:sz w:val="22"/>
          <w:szCs w:val="22"/>
        </w:rPr>
        <w:t xml:space="preserve"> </w:t>
      </w:r>
      <w:proofErr w:type="spellStart"/>
      <w:r w:rsidR="009729D0" w:rsidRPr="00B6334D">
        <w:rPr>
          <w:rFonts w:asciiTheme="minorHAnsi" w:hAnsiTheme="minorHAnsi" w:cstheme="minorHAnsi"/>
          <w:color w:val="000000"/>
          <w:sz w:val="22"/>
          <w:szCs w:val="22"/>
        </w:rPr>
        <w:t>menggunakan</w:t>
      </w:r>
      <w:proofErr w:type="spellEnd"/>
      <w:r w:rsidR="009729D0" w:rsidRPr="00B6334D">
        <w:rPr>
          <w:rFonts w:asciiTheme="minorHAnsi" w:hAnsiTheme="minorHAnsi" w:cstheme="minorHAnsi"/>
          <w:color w:val="000000"/>
          <w:sz w:val="22"/>
          <w:szCs w:val="22"/>
        </w:rPr>
        <w:t xml:space="preserve"> </w:t>
      </w:r>
      <w:proofErr w:type="spellStart"/>
      <w:r w:rsidRPr="00B6334D">
        <w:rPr>
          <w:rFonts w:asciiTheme="minorHAnsi" w:hAnsiTheme="minorHAnsi" w:cstheme="minorHAnsi"/>
          <w:color w:val="000000"/>
          <w:sz w:val="22"/>
          <w:szCs w:val="22"/>
        </w:rPr>
        <w:t>penggaris</w:t>
      </w:r>
      <w:proofErr w:type="spellEnd"/>
      <w:r w:rsidR="009729D0" w:rsidRPr="00B6334D">
        <w:rPr>
          <w:rFonts w:asciiTheme="minorHAnsi" w:hAnsiTheme="minorHAnsi" w:cstheme="minorHAnsi"/>
          <w:color w:val="000000"/>
          <w:sz w:val="22"/>
          <w:szCs w:val="22"/>
        </w:rPr>
        <w:t xml:space="preserve">. </w:t>
      </w:r>
    </w:p>
    <w:p w14:paraId="016D3A4C" w14:textId="77777777" w:rsidR="009729D0" w:rsidRPr="00B6334D" w:rsidRDefault="009729D0" w:rsidP="009729D0">
      <w:pPr>
        <w:jc w:val="both"/>
        <w:rPr>
          <w:rFonts w:asciiTheme="minorHAnsi" w:hAnsiTheme="minorHAnsi" w:cstheme="minorHAnsi"/>
          <w:sz w:val="22"/>
          <w:szCs w:val="22"/>
        </w:rPr>
      </w:pPr>
      <w:r w:rsidRPr="00B6334D">
        <w:rPr>
          <w:rFonts w:asciiTheme="minorHAnsi" w:hAnsiTheme="minorHAnsi" w:cstheme="minorHAnsi"/>
          <w:sz w:val="22"/>
          <w:szCs w:val="22"/>
        </w:rPr>
        <w:t xml:space="preserve">2. </w:t>
      </w:r>
      <w:proofErr w:type="spellStart"/>
      <w:r w:rsidRPr="00B6334D">
        <w:rPr>
          <w:rFonts w:asciiTheme="minorHAnsi" w:hAnsiTheme="minorHAnsi" w:cstheme="minorHAnsi"/>
          <w:sz w:val="22"/>
          <w:szCs w:val="22"/>
        </w:rPr>
        <w:t>Kecepatan</w:t>
      </w:r>
      <w:proofErr w:type="spellEnd"/>
      <w:r w:rsidRPr="00B6334D">
        <w:rPr>
          <w:rFonts w:asciiTheme="minorHAnsi" w:hAnsiTheme="minorHAnsi" w:cstheme="minorHAnsi"/>
          <w:color w:val="000000"/>
          <w:sz w:val="22"/>
          <w:szCs w:val="22"/>
        </w:rPr>
        <w:t xml:space="preserve"> </w:t>
      </w:r>
      <w:proofErr w:type="spellStart"/>
      <w:r w:rsidRPr="00B6334D">
        <w:rPr>
          <w:rFonts w:asciiTheme="minorHAnsi" w:hAnsiTheme="minorHAnsi" w:cstheme="minorHAnsi"/>
          <w:color w:val="000000"/>
          <w:sz w:val="22"/>
          <w:szCs w:val="22"/>
        </w:rPr>
        <w:t>tumbuh</w:t>
      </w:r>
      <w:proofErr w:type="spellEnd"/>
      <w:r w:rsidRPr="00B6334D">
        <w:rPr>
          <w:rFonts w:asciiTheme="minorHAnsi" w:hAnsiTheme="minorHAnsi" w:cstheme="minorHAnsi"/>
          <w:color w:val="000000"/>
          <w:sz w:val="22"/>
          <w:szCs w:val="22"/>
        </w:rPr>
        <w:t xml:space="preserve"> </w:t>
      </w:r>
      <w:proofErr w:type="spellStart"/>
      <w:r w:rsidRPr="00B6334D">
        <w:rPr>
          <w:rFonts w:asciiTheme="minorHAnsi" w:hAnsiTheme="minorHAnsi" w:cstheme="minorHAnsi"/>
          <w:color w:val="000000"/>
          <w:sz w:val="22"/>
          <w:szCs w:val="22"/>
        </w:rPr>
        <w:t>benih</w:t>
      </w:r>
      <w:proofErr w:type="spellEnd"/>
    </w:p>
    <w:p w14:paraId="56623539" w14:textId="2733A115" w:rsidR="009729D0" w:rsidRPr="00B6334D" w:rsidRDefault="009729D0" w:rsidP="009729D0">
      <w:pPr>
        <w:ind w:left="270"/>
        <w:jc w:val="both"/>
        <w:rPr>
          <w:rFonts w:asciiTheme="minorHAnsi" w:hAnsiTheme="minorHAnsi" w:cstheme="minorHAnsi"/>
          <w:sz w:val="22"/>
          <w:szCs w:val="22"/>
        </w:rPr>
      </w:pPr>
      <w:r w:rsidRPr="00B6334D">
        <w:rPr>
          <w:rFonts w:asciiTheme="minorHAnsi" w:hAnsiTheme="minorHAnsi" w:cstheme="minorHAnsi"/>
          <w:sz w:val="22"/>
          <w:szCs w:val="22"/>
        </w:rPr>
        <w:t xml:space="preserve">Uji </w:t>
      </w:r>
      <w:proofErr w:type="spellStart"/>
      <w:r w:rsidRPr="00B6334D">
        <w:rPr>
          <w:rFonts w:asciiTheme="minorHAnsi" w:hAnsiTheme="minorHAnsi" w:cstheme="minorHAnsi"/>
          <w:sz w:val="22"/>
          <w:szCs w:val="22"/>
        </w:rPr>
        <w:t>kecepatan</w:t>
      </w:r>
      <w:proofErr w:type="spellEnd"/>
      <w:r w:rsidRPr="00B6334D">
        <w:rPr>
          <w:rFonts w:asciiTheme="minorHAnsi" w:hAnsiTheme="minorHAnsi" w:cstheme="minorHAnsi"/>
          <w:sz w:val="22"/>
          <w:szCs w:val="22"/>
        </w:rPr>
        <w:t xml:space="preserve"> </w:t>
      </w:r>
      <w:proofErr w:type="spellStart"/>
      <w:r w:rsidRPr="00B6334D">
        <w:rPr>
          <w:rFonts w:asciiTheme="minorHAnsi" w:hAnsiTheme="minorHAnsi" w:cstheme="minorHAnsi"/>
          <w:sz w:val="22"/>
          <w:szCs w:val="22"/>
        </w:rPr>
        <w:t>berkecambah</w:t>
      </w:r>
      <w:proofErr w:type="spellEnd"/>
      <w:r w:rsidRPr="00B6334D">
        <w:rPr>
          <w:rFonts w:asciiTheme="minorHAnsi" w:hAnsiTheme="minorHAnsi" w:cstheme="minorHAnsi"/>
          <w:sz w:val="22"/>
          <w:szCs w:val="22"/>
        </w:rPr>
        <w:t xml:space="preserve"> </w:t>
      </w:r>
      <w:proofErr w:type="spellStart"/>
      <w:r w:rsidRPr="00B6334D">
        <w:rPr>
          <w:rFonts w:asciiTheme="minorHAnsi" w:hAnsiTheme="minorHAnsi" w:cstheme="minorHAnsi"/>
          <w:sz w:val="22"/>
          <w:szCs w:val="22"/>
        </w:rPr>
        <w:t>diukur</w:t>
      </w:r>
      <w:proofErr w:type="spellEnd"/>
      <w:r w:rsidRPr="00B6334D">
        <w:rPr>
          <w:rFonts w:asciiTheme="minorHAnsi" w:hAnsiTheme="minorHAnsi" w:cstheme="minorHAnsi"/>
          <w:sz w:val="22"/>
          <w:szCs w:val="22"/>
        </w:rPr>
        <w:t xml:space="preserve"> per </w:t>
      </w:r>
      <w:proofErr w:type="spellStart"/>
      <w:r w:rsidRPr="00B6334D">
        <w:rPr>
          <w:rFonts w:asciiTheme="minorHAnsi" w:hAnsiTheme="minorHAnsi" w:cstheme="minorHAnsi"/>
          <w:sz w:val="22"/>
          <w:szCs w:val="22"/>
        </w:rPr>
        <w:t>etmal</w:t>
      </w:r>
      <w:proofErr w:type="spellEnd"/>
      <w:r w:rsidRPr="00B6334D">
        <w:rPr>
          <w:rFonts w:asciiTheme="minorHAnsi" w:hAnsiTheme="minorHAnsi" w:cstheme="minorHAnsi"/>
          <w:sz w:val="22"/>
          <w:szCs w:val="22"/>
        </w:rPr>
        <w:t xml:space="preserve"> (per 24 jam). </w:t>
      </w:r>
      <w:proofErr w:type="spellStart"/>
      <w:r w:rsidRPr="00B6334D">
        <w:rPr>
          <w:rFonts w:asciiTheme="minorHAnsi" w:hAnsiTheme="minorHAnsi" w:cstheme="minorHAnsi"/>
          <w:sz w:val="22"/>
          <w:szCs w:val="22"/>
        </w:rPr>
        <w:t>Benih</w:t>
      </w:r>
      <w:proofErr w:type="spellEnd"/>
      <w:r w:rsidRPr="00B6334D">
        <w:rPr>
          <w:rFonts w:asciiTheme="minorHAnsi" w:hAnsiTheme="minorHAnsi" w:cstheme="minorHAnsi"/>
          <w:sz w:val="22"/>
          <w:szCs w:val="22"/>
        </w:rPr>
        <w:t xml:space="preserve"> </w:t>
      </w:r>
      <w:proofErr w:type="spellStart"/>
      <w:r w:rsidRPr="00B6334D">
        <w:rPr>
          <w:rFonts w:asciiTheme="minorHAnsi" w:hAnsiTheme="minorHAnsi" w:cstheme="minorHAnsi"/>
          <w:sz w:val="22"/>
          <w:szCs w:val="22"/>
        </w:rPr>
        <w:t>dari</w:t>
      </w:r>
      <w:proofErr w:type="spellEnd"/>
      <w:r w:rsidRPr="00B6334D">
        <w:rPr>
          <w:rFonts w:asciiTheme="minorHAnsi" w:hAnsiTheme="minorHAnsi" w:cstheme="minorHAnsi"/>
          <w:sz w:val="22"/>
          <w:szCs w:val="22"/>
        </w:rPr>
        <w:t xml:space="preserve"> </w:t>
      </w:r>
      <w:proofErr w:type="spellStart"/>
      <w:r w:rsidRPr="00B6334D">
        <w:rPr>
          <w:rFonts w:asciiTheme="minorHAnsi" w:hAnsiTheme="minorHAnsi" w:cstheme="minorHAnsi"/>
          <w:sz w:val="22"/>
          <w:szCs w:val="22"/>
        </w:rPr>
        <w:t>setiap</w:t>
      </w:r>
      <w:proofErr w:type="spellEnd"/>
      <w:r w:rsidRPr="00B6334D">
        <w:rPr>
          <w:rFonts w:asciiTheme="minorHAnsi" w:hAnsiTheme="minorHAnsi" w:cstheme="minorHAnsi"/>
          <w:sz w:val="22"/>
          <w:szCs w:val="22"/>
        </w:rPr>
        <w:t xml:space="preserve"> </w:t>
      </w:r>
      <w:proofErr w:type="spellStart"/>
      <w:r w:rsidRPr="00B6334D">
        <w:rPr>
          <w:rFonts w:asciiTheme="minorHAnsi" w:hAnsiTheme="minorHAnsi" w:cstheme="minorHAnsi"/>
          <w:sz w:val="22"/>
          <w:szCs w:val="22"/>
        </w:rPr>
        <w:t>perlakuan</w:t>
      </w:r>
      <w:proofErr w:type="spellEnd"/>
      <w:r w:rsidRPr="00B6334D">
        <w:rPr>
          <w:rFonts w:asciiTheme="minorHAnsi" w:hAnsiTheme="minorHAnsi" w:cstheme="minorHAnsi"/>
          <w:sz w:val="22"/>
          <w:szCs w:val="22"/>
        </w:rPr>
        <w:t xml:space="preserve"> </w:t>
      </w:r>
      <w:proofErr w:type="spellStart"/>
      <w:r w:rsidRPr="00B6334D">
        <w:rPr>
          <w:rFonts w:asciiTheme="minorHAnsi" w:hAnsiTheme="minorHAnsi" w:cstheme="minorHAnsi"/>
          <w:sz w:val="22"/>
          <w:szCs w:val="22"/>
        </w:rPr>
        <w:t>dikecambahkan</w:t>
      </w:r>
      <w:proofErr w:type="spellEnd"/>
      <w:r w:rsidRPr="00B6334D">
        <w:rPr>
          <w:rFonts w:asciiTheme="minorHAnsi" w:hAnsiTheme="minorHAnsi" w:cstheme="minorHAnsi"/>
          <w:sz w:val="22"/>
          <w:szCs w:val="22"/>
        </w:rPr>
        <w:t xml:space="preserve"> </w:t>
      </w:r>
      <w:proofErr w:type="spellStart"/>
      <w:r w:rsidRPr="00B6334D">
        <w:rPr>
          <w:rFonts w:asciiTheme="minorHAnsi" w:hAnsiTheme="minorHAnsi" w:cstheme="minorHAnsi"/>
          <w:sz w:val="22"/>
          <w:szCs w:val="22"/>
        </w:rPr>
        <w:t>dengan</w:t>
      </w:r>
      <w:proofErr w:type="spellEnd"/>
      <w:r w:rsidRPr="00B6334D">
        <w:rPr>
          <w:rFonts w:asciiTheme="minorHAnsi" w:hAnsiTheme="minorHAnsi" w:cstheme="minorHAnsi"/>
          <w:sz w:val="22"/>
          <w:szCs w:val="22"/>
        </w:rPr>
        <w:t xml:space="preserve"> </w:t>
      </w:r>
      <w:proofErr w:type="spellStart"/>
      <w:r w:rsidRPr="00B6334D">
        <w:rPr>
          <w:rFonts w:asciiTheme="minorHAnsi" w:hAnsiTheme="minorHAnsi" w:cstheme="minorHAnsi"/>
          <w:sz w:val="22"/>
          <w:szCs w:val="22"/>
        </w:rPr>
        <w:t>metode</w:t>
      </w:r>
      <w:proofErr w:type="spellEnd"/>
      <w:r w:rsidRPr="00B6334D">
        <w:rPr>
          <w:rFonts w:asciiTheme="minorHAnsi" w:hAnsiTheme="minorHAnsi" w:cstheme="minorHAnsi"/>
          <w:sz w:val="22"/>
          <w:szCs w:val="22"/>
        </w:rPr>
        <w:t xml:space="preserve"> UDK. </w:t>
      </w:r>
      <w:proofErr w:type="spellStart"/>
      <w:r w:rsidRPr="00B6334D">
        <w:rPr>
          <w:rFonts w:asciiTheme="minorHAnsi" w:hAnsiTheme="minorHAnsi" w:cstheme="minorHAnsi"/>
          <w:sz w:val="22"/>
          <w:szCs w:val="22"/>
        </w:rPr>
        <w:t>Pengamatan</w:t>
      </w:r>
      <w:proofErr w:type="spellEnd"/>
      <w:r w:rsidRPr="00B6334D">
        <w:rPr>
          <w:rFonts w:asciiTheme="minorHAnsi" w:hAnsiTheme="minorHAnsi" w:cstheme="minorHAnsi"/>
          <w:sz w:val="22"/>
          <w:szCs w:val="22"/>
        </w:rPr>
        <w:t xml:space="preserve"> </w:t>
      </w:r>
      <w:proofErr w:type="spellStart"/>
      <w:r w:rsidRPr="00B6334D">
        <w:rPr>
          <w:rFonts w:asciiTheme="minorHAnsi" w:hAnsiTheme="minorHAnsi" w:cstheme="minorHAnsi"/>
          <w:sz w:val="22"/>
          <w:szCs w:val="22"/>
        </w:rPr>
        <w:t>dilakukan</w:t>
      </w:r>
      <w:proofErr w:type="spellEnd"/>
      <w:r w:rsidRPr="00B6334D">
        <w:rPr>
          <w:rFonts w:asciiTheme="minorHAnsi" w:hAnsiTheme="minorHAnsi" w:cstheme="minorHAnsi"/>
          <w:sz w:val="22"/>
          <w:szCs w:val="22"/>
        </w:rPr>
        <w:t xml:space="preserve"> pada </w:t>
      </w:r>
      <w:proofErr w:type="spellStart"/>
      <w:r w:rsidRPr="00B6334D">
        <w:rPr>
          <w:rFonts w:asciiTheme="minorHAnsi" w:hAnsiTheme="minorHAnsi" w:cstheme="minorHAnsi"/>
          <w:sz w:val="22"/>
          <w:szCs w:val="22"/>
        </w:rPr>
        <w:t>hari</w:t>
      </w:r>
      <w:proofErr w:type="spellEnd"/>
      <w:r w:rsidRPr="00B6334D">
        <w:rPr>
          <w:rFonts w:asciiTheme="minorHAnsi" w:hAnsiTheme="minorHAnsi" w:cstheme="minorHAnsi"/>
          <w:sz w:val="22"/>
          <w:szCs w:val="22"/>
        </w:rPr>
        <w:t xml:space="preserve"> ke-6 (First Day Count) </w:t>
      </w:r>
      <w:proofErr w:type="spellStart"/>
      <w:r w:rsidRPr="00B6334D">
        <w:rPr>
          <w:rFonts w:asciiTheme="minorHAnsi" w:hAnsiTheme="minorHAnsi" w:cstheme="minorHAnsi"/>
          <w:sz w:val="22"/>
          <w:szCs w:val="22"/>
        </w:rPr>
        <w:t>sampai</w:t>
      </w:r>
      <w:proofErr w:type="spellEnd"/>
      <w:r w:rsidRPr="00B6334D">
        <w:rPr>
          <w:rFonts w:asciiTheme="minorHAnsi" w:hAnsiTheme="minorHAnsi" w:cstheme="minorHAnsi"/>
          <w:sz w:val="22"/>
          <w:szCs w:val="22"/>
        </w:rPr>
        <w:t xml:space="preserve"> </w:t>
      </w:r>
      <w:proofErr w:type="spellStart"/>
      <w:r w:rsidRPr="00B6334D">
        <w:rPr>
          <w:rFonts w:asciiTheme="minorHAnsi" w:hAnsiTheme="minorHAnsi" w:cstheme="minorHAnsi"/>
          <w:sz w:val="22"/>
          <w:szCs w:val="22"/>
        </w:rPr>
        <w:lastRenderedPageBreak/>
        <w:t>dengan</w:t>
      </w:r>
      <w:proofErr w:type="spellEnd"/>
      <w:r w:rsidRPr="00B6334D">
        <w:rPr>
          <w:rFonts w:asciiTheme="minorHAnsi" w:hAnsiTheme="minorHAnsi" w:cstheme="minorHAnsi"/>
          <w:sz w:val="22"/>
          <w:szCs w:val="22"/>
        </w:rPr>
        <w:t xml:space="preserve"> </w:t>
      </w:r>
      <w:proofErr w:type="spellStart"/>
      <w:r w:rsidRPr="00B6334D">
        <w:rPr>
          <w:rFonts w:asciiTheme="minorHAnsi" w:hAnsiTheme="minorHAnsi" w:cstheme="minorHAnsi"/>
          <w:sz w:val="22"/>
          <w:szCs w:val="22"/>
        </w:rPr>
        <w:t>hari</w:t>
      </w:r>
      <w:proofErr w:type="spellEnd"/>
      <w:r w:rsidRPr="00B6334D">
        <w:rPr>
          <w:rFonts w:asciiTheme="minorHAnsi" w:hAnsiTheme="minorHAnsi" w:cstheme="minorHAnsi"/>
          <w:sz w:val="22"/>
          <w:szCs w:val="22"/>
        </w:rPr>
        <w:t xml:space="preserve"> ke-12 (Last Day Count) </w:t>
      </w:r>
      <w:proofErr w:type="spellStart"/>
      <w:r w:rsidRPr="00B6334D">
        <w:rPr>
          <w:rFonts w:asciiTheme="minorHAnsi" w:hAnsiTheme="minorHAnsi" w:cstheme="minorHAnsi"/>
          <w:sz w:val="22"/>
          <w:szCs w:val="22"/>
        </w:rPr>
        <w:t>terhadap</w:t>
      </w:r>
      <w:proofErr w:type="spellEnd"/>
      <w:r w:rsidRPr="00B6334D">
        <w:rPr>
          <w:rFonts w:asciiTheme="minorHAnsi" w:hAnsiTheme="minorHAnsi" w:cstheme="minorHAnsi"/>
          <w:sz w:val="22"/>
          <w:szCs w:val="22"/>
        </w:rPr>
        <w:t xml:space="preserve"> </w:t>
      </w:r>
      <w:proofErr w:type="spellStart"/>
      <w:r w:rsidRPr="00B6334D">
        <w:rPr>
          <w:rFonts w:asciiTheme="minorHAnsi" w:hAnsiTheme="minorHAnsi" w:cstheme="minorHAnsi"/>
          <w:sz w:val="22"/>
          <w:szCs w:val="22"/>
        </w:rPr>
        <w:t>kecambah</w:t>
      </w:r>
      <w:proofErr w:type="spellEnd"/>
      <w:r w:rsidRPr="00B6334D">
        <w:rPr>
          <w:rFonts w:asciiTheme="minorHAnsi" w:hAnsiTheme="minorHAnsi" w:cstheme="minorHAnsi"/>
          <w:sz w:val="22"/>
          <w:szCs w:val="22"/>
        </w:rPr>
        <w:t xml:space="preserve"> normal, abnormal, dan </w:t>
      </w:r>
      <w:proofErr w:type="spellStart"/>
      <w:r w:rsidRPr="00B6334D">
        <w:rPr>
          <w:rFonts w:asciiTheme="minorHAnsi" w:hAnsiTheme="minorHAnsi" w:cstheme="minorHAnsi"/>
          <w:sz w:val="22"/>
          <w:szCs w:val="22"/>
        </w:rPr>
        <w:t>benih</w:t>
      </w:r>
      <w:proofErr w:type="spellEnd"/>
      <w:r w:rsidRPr="00B6334D">
        <w:rPr>
          <w:rFonts w:asciiTheme="minorHAnsi" w:hAnsiTheme="minorHAnsi" w:cstheme="minorHAnsi"/>
          <w:sz w:val="22"/>
          <w:szCs w:val="22"/>
        </w:rPr>
        <w:t xml:space="preserve"> </w:t>
      </w:r>
      <w:proofErr w:type="spellStart"/>
      <w:r w:rsidRPr="00B6334D">
        <w:rPr>
          <w:rFonts w:asciiTheme="minorHAnsi" w:hAnsiTheme="minorHAnsi" w:cstheme="minorHAnsi"/>
          <w:sz w:val="22"/>
          <w:szCs w:val="22"/>
        </w:rPr>
        <w:t>mati</w:t>
      </w:r>
      <w:proofErr w:type="spellEnd"/>
      <w:r w:rsidRPr="00B6334D">
        <w:rPr>
          <w:rFonts w:asciiTheme="minorHAnsi" w:hAnsiTheme="minorHAnsi" w:cstheme="minorHAnsi"/>
          <w:sz w:val="22"/>
          <w:szCs w:val="22"/>
        </w:rPr>
        <w:t xml:space="preserve">. </w:t>
      </w:r>
      <w:proofErr w:type="spellStart"/>
      <w:r w:rsidRPr="00B6334D">
        <w:rPr>
          <w:rFonts w:asciiTheme="minorHAnsi" w:hAnsiTheme="minorHAnsi" w:cstheme="minorHAnsi"/>
          <w:sz w:val="22"/>
          <w:szCs w:val="22"/>
        </w:rPr>
        <w:t>Kecepatan</w:t>
      </w:r>
      <w:proofErr w:type="spellEnd"/>
      <w:r w:rsidRPr="00B6334D">
        <w:rPr>
          <w:rFonts w:asciiTheme="minorHAnsi" w:hAnsiTheme="minorHAnsi" w:cstheme="minorHAnsi"/>
          <w:sz w:val="22"/>
          <w:szCs w:val="22"/>
        </w:rPr>
        <w:t xml:space="preserve"> </w:t>
      </w:r>
      <w:proofErr w:type="spellStart"/>
      <w:r w:rsidRPr="00B6334D">
        <w:rPr>
          <w:rFonts w:asciiTheme="minorHAnsi" w:hAnsiTheme="minorHAnsi" w:cstheme="minorHAnsi"/>
          <w:sz w:val="22"/>
          <w:szCs w:val="22"/>
        </w:rPr>
        <w:t>berkecambah</w:t>
      </w:r>
      <w:proofErr w:type="spellEnd"/>
      <w:r w:rsidRPr="00B6334D">
        <w:rPr>
          <w:rFonts w:asciiTheme="minorHAnsi" w:hAnsiTheme="minorHAnsi" w:cstheme="minorHAnsi"/>
          <w:sz w:val="22"/>
          <w:szCs w:val="22"/>
        </w:rPr>
        <w:t xml:space="preserve"> </w:t>
      </w:r>
      <w:proofErr w:type="spellStart"/>
      <w:r w:rsidRPr="00B6334D">
        <w:rPr>
          <w:rFonts w:asciiTheme="minorHAnsi" w:hAnsiTheme="minorHAnsi" w:cstheme="minorHAnsi"/>
          <w:sz w:val="22"/>
          <w:szCs w:val="22"/>
        </w:rPr>
        <w:t>benih</w:t>
      </w:r>
      <w:proofErr w:type="spellEnd"/>
      <w:r w:rsidRPr="00B6334D">
        <w:rPr>
          <w:rFonts w:asciiTheme="minorHAnsi" w:hAnsiTheme="minorHAnsi" w:cstheme="minorHAnsi"/>
          <w:sz w:val="22"/>
          <w:szCs w:val="22"/>
        </w:rPr>
        <w:t xml:space="preserve"> </w:t>
      </w:r>
      <w:proofErr w:type="spellStart"/>
      <w:r w:rsidRPr="00B6334D">
        <w:rPr>
          <w:rFonts w:asciiTheme="minorHAnsi" w:hAnsiTheme="minorHAnsi" w:cstheme="minorHAnsi"/>
          <w:sz w:val="22"/>
          <w:szCs w:val="22"/>
        </w:rPr>
        <w:t>dihitung</w:t>
      </w:r>
      <w:proofErr w:type="spellEnd"/>
      <w:r w:rsidRPr="00B6334D">
        <w:rPr>
          <w:rFonts w:asciiTheme="minorHAnsi" w:hAnsiTheme="minorHAnsi" w:cstheme="minorHAnsi"/>
          <w:sz w:val="22"/>
          <w:szCs w:val="22"/>
        </w:rPr>
        <w:t xml:space="preserve"> </w:t>
      </w:r>
      <w:proofErr w:type="spellStart"/>
      <w:r w:rsidRPr="00B6334D">
        <w:rPr>
          <w:rFonts w:asciiTheme="minorHAnsi" w:hAnsiTheme="minorHAnsi" w:cstheme="minorHAnsi"/>
          <w:sz w:val="22"/>
          <w:szCs w:val="22"/>
        </w:rPr>
        <w:t>dengan</w:t>
      </w:r>
      <w:proofErr w:type="spellEnd"/>
      <w:r w:rsidRPr="00B6334D">
        <w:rPr>
          <w:rFonts w:asciiTheme="minorHAnsi" w:hAnsiTheme="minorHAnsi" w:cstheme="minorHAnsi"/>
          <w:sz w:val="22"/>
          <w:szCs w:val="22"/>
        </w:rPr>
        <w:t xml:space="preserve"> </w:t>
      </w:r>
      <w:proofErr w:type="spellStart"/>
      <w:r w:rsidRPr="00B6334D">
        <w:rPr>
          <w:rFonts w:asciiTheme="minorHAnsi" w:hAnsiTheme="minorHAnsi" w:cstheme="minorHAnsi"/>
          <w:sz w:val="22"/>
          <w:szCs w:val="22"/>
        </w:rPr>
        <w:t>metode</w:t>
      </w:r>
      <w:proofErr w:type="spellEnd"/>
      <w:r w:rsidRPr="00B6334D">
        <w:rPr>
          <w:rFonts w:asciiTheme="minorHAnsi" w:hAnsiTheme="minorHAnsi" w:cstheme="minorHAnsi"/>
          <w:sz w:val="22"/>
          <w:szCs w:val="22"/>
        </w:rPr>
        <w:t xml:space="preserve"> </w:t>
      </w:r>
      <w:proofErr w:type="spellStart"/>
      <w:r w:rsidRPr="00B6334D">
        <w:rPr>
          <w:rFonts w:asciiTheme="minorHAnsi" w:hAnsiTheme="minorHAnsi" w:cstheme="minorHAnsi"/>
          <w:sz w:val="22"/>
          <w:szCs w:val="22"/>
        </w:rPr>
        <w:t>dari</w:t>
      </w:r>
      <w:proofErr w:type="spellEnd"/>
      <w:r w:rsidRPr="00B6334D">
        <w:rPr>
          <w:rFonts w:asciiTheme="minorHAnsi" w:hAnsiTheme="minorHAnsi" w:cstheme="minorHAnsi"/>
          <w:sz w:val="22"/>
          <w:szCs w:val="22"/>
        </w:rPr>
        <w:t xml:space="preserve"> Association Of Official Seed Analysts </w:t>
      </w:r>
      <w:r w:rsidRPr="00B6334D">
        <w:rPr>
          <w:rFonts w:asciiTheme="minorHAnsi" w:hAnsiTheme="minorHAnsi" w:cstheme="minorHAnsi"/>
          <w:sz w:val="22"/>
          <w:szCs w:val="22"/>
        </w:rPr>
        <w:fldChar w:fldCharType="begin" w:fldLock="1"/>
      </w:r>
      <w:r w:rsidR="00AE384A" w:rsidRPr="00B6334D">
        <w:rPr>
          <w:rFonts w:asciiTheme="minorHAnsi" w:hAnsiTheme="minorHAnsi" w:cstheme="minorHAnsi"/>
          <w:sz w:val="22"/>
          <w:szCs w:val="22"/>
        </w:rPr>
        <w:instrText>ADDIN CSL_CITATION {"citationItems":[{"id":"ITEM-1","itemData":{"author":[{"dropping-particle":"","family":"AOSA","given":"","non-dropping-particle":"","parse-names":false,"suffix":""}],"id":"ITEM-1","issued":{"date-parts":[["2002"]]},"publisher":"Association of Official Seed Analysts","title":"Seed Vigor Testing Handbook: Contribution No. 32 to the Handbook on Seed Testing","type":"book"},"uris":["http://www.mendeley.com/documents/?uuid=201ffdd6-4e4b-4463-8d1c-3bd5c82c3d9e"]}],"mendeley":{"formattedCitation":"(AOSA, 2002)","plainTextFormattedCitation":"(AOSA, 2002)","previouslyFormattedCitation":"(AOSA, 2002)"},"properties":{"noteIndex":0},"schema":"https://github.com/citation-style-language/schema/raw/master/csl-citation.json"}</w:instrText>
      </w:r>
      <w:r w:rsidRPr="00B6334D">
        <w:rPr>
          <w:rFonts w:asciiTheme="minorHAnsi" w:hAnsiTheme="minorHAnsi" w:cstheme="minorHAnsi"/>
          <w:sz w:val="22"/>
          <w:szCs w:val="22"/>
        </w:rPr>
        <w:fldChar w:fldCharType="separate"/>
      </w:r>
      <w:r w:rsidR="00AE384A" w:rsidRPr="00B6334D">
        <w:rPr>
          <w:rFonts w:asciiTheme="minorHAnsi" w:hAnsiTheme="minorHAnsi" w:cstheme="minorHAnsi"/>
          <w:noProof/>
          <w:sz w:val="22"/>
          <w:szCs w:val="22"/>
        </w:rPr>
        <w:t>(AOSA, 2002)</w:t>
      </w:r>
      <w:r w:rsidRPr="00B6334D">
        <w:rPr>
          <w:rFonts w:asciiTheme="minorHAnsi" w:hAnsiTheme="minorHAnsi" w:cstheme="minorHAnsi"/>
          <w:sz w:val="22"/>
          <w:szCs w:val="22"/>
        </w:rPr>
        <w:fldChar w:fldCharType="end"/>
      </w:r>
      <w:r w:rsidRPr="00B6334D">
        <w:rPr>
          <w:rFonts w:asciiTheme="minorHAnsi" w:hAnsiTheme="minorHAnsi" w:cstheme="minorHAnsi"/>
          <w:sz w:val="22"/>
          <w:szCs w:val="22"/>
        </w:rPr>
        <w:t xml:space="preserve">. </w:t>
      </w:r>
    </w:p>
    <w:p w14:paraId="02B778F3" w14:textId="77777777" w:rsidR="00AF0379" w:rsidRPr="00B6334D" w:rsidRDefault="00AF0379" w:rsidP="009729D0">
      <w:pPr>
        <w:ind w:left="270"/>
        <w:jc w:val="both"/>
        <w:rPr>
          <w:rFonts w:asciiTheme="minorHAnsi" w:hAnsiTheme="minorHAnsi" w:cstheme="minorHAnsi"/>
          <w:sz w:val="22"/>
          <w:szCs w:val="22"/>
        </w:rPr>
      </w:pPr>
    </w:p>
    <w:p w14:paraId="10A0ADB8" w14:textId="0FE603D5" w:rsidR="009729D0" w:rsidRPr="00B6334D" w:rsidRDefault="009729D0" w:rsidP="00707E76">
      <w:pPr>
        <w:ind w:left="450" w:hanging="450"/>
        <w:jc w:val="both"/>
        <w:rPr>
          <w:rFonts w:asciiTheme="minorHAnsi" w:hAnsiTheme="minorHAnsi" w:cstheme="minorHAnsi"/>
          <w:sz w:val="22"/>
          <w:szCs w:val="22"/>
        </w:rPr>
      </w:pPr>
      <w:r w:rsidRPr="00B6334D">
        <w:rPr>
          <w:rFonts w:asciiTheme="minorHAnsi" w:hAnsiTheme="minorHAnsi" w:cstheme="minorHAnsi"/>
          <w:sz w:val="22"/>
          <w:szCs w:val="22"/>
        </w:rPr>
        <w:t xml:space="preserve">    </w:t>
      </w:r>
      <w:proofErr w:type="spellStart"/>
      <w:r w:rsidRPr="00B6334D">
        <w:rPr>
          <w:rFonts w:asciiTheme="minorHAnsi" w:hAnsiTheme="minorHAnsi" w:cstheme="minorHAnsi"/>
          <w:sz w:val="22"/>
          <w:szCs w:val="22"/>
        </w:rPr>
        <w:t>Kecepatan</w:t>
      </w:r>
      <w:proofErr w:type="spellEnd"/>
      <w:r w:rsidRPr="00B6334D">
        <w:rPr>
          <w:rFonts w:asciiTheme="minorHAnsi" w:hAnsiTheme="minorHAnsi" w:cstheme="minorHAnsi"/>
          <w:sz w:val="22"/>
          <w:szCs w:val="22"/>
        </w:rPr>
        <w:t xml:space="preserve"> </w:t>
      </w:r>
      <w:proofErr w:type="spellStart"/>
      <w:r w:rsidRPr="00B6334D">
        <w:rPr>
          <w:rFonts w:asciiTheme="minorHAnsi" w:hAnsiTheme="minorHAnsi" w:cstheme="minorHAnsi"/>
          <w:sz w:val="22"/>
          <w:szCs w:val="22"/>
        </w:rPr>
        <w:t>berkecambah</w:t>
      </w:r>
      <w:proofErr w:type="spellEnd"/>
      <w:r w:rsidRPr="00B6334D">
        <w:rPr>
          <w:rFonts w:asciiTheme="minorHAnsi" w:hAnsiTheme="minorHAnsi" w:cstheme="minorHAnsi"/>
          <w:sz w:val="22"/>
          <w:szCs w:val="22"/>
        </w:rPr>
        <w:t xml:space="preserve"> </w:t>
      </w:r>
      <w:proofErr w:type="spellStart"/>
      <w:r w:rsidRPr="00B6334D">
        <w:rPr>
          <w:rFonts w:asciiTheme="minorHAnsi" w:hAnsiTheme="minorHAnsi" w:cstheme="minorHAnsi"/>
          <w:sz w:val="22"/>
          <w:szCs w:val="22"/>
        </w:rPr>
        <w:t>benih</w:t>
      </w:r>
      <w:proofErr w:type="spellEnd"/>
      <w:r w:rsidRPr="00B6334D">
        <w:rPr>
          <w:rFonts w:asciiTheme="minorHAnsi" w:hAnsiTheme="minorHAnsi" w:cstheme="minorHAnsi"/>
          <w:sz w:val="22"/>
          <w:szCs w:val="22"/>
        </w:rPr>
        <w:t xml:space="preserve"> (%Etmal</w:t>
      </w:r>
      <w:r w:rsidR="000F4EAF" w:rsidRPr="00B6334D">
        <w:rPr>
          <w:rFonts w:asciiTheme="minorHAnsi" w:hAnsiTheme="minorHAnsi" w:cstheme="minorHAnsi"/>
          <w:sz w:val="22"/>
          <w:szCs w:val="22"/>
          <w:vertAlign w:val="superscript"/>
        </w:rPr>
        <w:t>-1</w:t>
      </w:r>
      <w:r w:rsidRPr="00B6334D">
        <w:rPr>
          <w:rFonts w:asciiTheme="minorHAnsi" w:hAnsiTheme="minorHAnsi" w:cstheme="minorHAnsi"/>
          <w:sz w:val="22"/>
          <w:szCs w:val="22"/>
        </w:rPr>
        <w:t>) = Σ (% kn1Etmaln1+……. + %</w:t>
      </w:r>
      <w:proofErr w:type="spellStart"/>
      <w:r w:rsidRPr="00B6334D">
        <w:rPr>
          <w:rFonts w:asciiTheme="minorHAnsi" w:hAnsiTheme="minorHAnsi" w:cstheme="minorHAnsi"/>
          <w:sz w:val="22"/>
          <w:szCs w:val="22"/>
        </w:rPr>
        <w:t>knnEtmaln</w:t>
      </w:r>
      <w:proofErr w:type="spellEnd"/>
      <w:r w:rsidRPr="00B6334D">
        <w:rPr>
          <w:rFonts w:asciiTheme="minorHAnsi" w:hAnsiTheme="minorHAnsi" w:cstheme="minorHAnsi"/>
          <w:sz w:val="22"/>
          <w:szCs w:val="22"/>
        </w:rPr>
        <w:t xml:space="preserve">) </w:t>
      </w:r>
    </w:p>
    <w:p w14:paraId="65646E3B" w14:textId="77777777" w:rsidR="00AF0379" w:rsidRPr="00B6334D" w:rsidRDefault="009729D0" w:rsidP="009729D0">
      <w:pPr>
        <w:tabs>
          <w:tab w:val="left" w:pos="1980"/>
          <w:tab w:val="left" w:pos="2790"/>
          <w:tab w:val="left" w:pos="2970"/>
        </w:tabs>
        <w:jc w:val="both"/>
        <w:rPr>
          <w:rFonts w:asciiTheme="minorHAnsi" w:hAnsiTheme="minorHAnsi" w:cstheme="minorHAnsi"/>
          <w:sz w:val="22"/>
          <w:szCs w:val="22"/>
        </w:rPr>
      </w:pPr>
      <w:r w:rsidRPr="00B6334D">
        <w:rPr>
          <w:rFonts w:asciiTheme="minorHAnsi" w:hAnsiTheme="minorHAnsi" w:cstheme="minorHAnsi"/>
          <w:sz w:val="22"/>
          <w:szCs w:val="22"/>
        </w:rPr>
        <w:t xml:space="preserve"> </w:t>
      </w:r>
    </w:p>
    <w:p w14:paraId="1C982540" w14:textId="53A7BF58" w:rsidR="009F41B7" w:rsidRPr="00B6334D" w:rsidRDefault="009729D0" w:rsidP="009729D0">
      <w:pPr>
        <w:tabs>
          <w:tab w:val="left" w:pos="1980"/>
          <w:tab w:val="left" w:pos="2790"/>
          <w:tab w:val="left" w:pos="2970"/>
        </w:tabs>
        <w:jc w:val="both"/>
        <w:rPr>
          <w:rFonts w:asciiTheme="minorHAnsi" w:hAnsiTheme="minorHAnsi" w:cstheme="minorHAnsi"/>
          <w:sz w:val="22"/>
          <w:szCs w:val="22"/>
        </w:rPr>
      </w:pPr>
      <w:r w:rsidRPr="00B6334D">
        <w:rPr>
          <w:rFonts w:asciiTheme="minorHAnsi" w:hAnsiTheme="minorHAnsi" w:cstheme="minorHAnsi"/>
          <w:sz w:val="22"/>
          <w:szCs w:val="22"/>
        </w:rPr>
        <w:t xml:space="preserve">   </w:t>
      </w:r>
      <w:proofErr w:type="spellStart"/>
      <w:r w:rsidRPr="00B6334D">
        <w:rPr>
          <w:rFonts w:asciiTheme="minorHAnsi" w:hAnsiTheme="minorHAnsi" w:cstheme="minorHAnsi"/>
          <w:sz w:val="22"/>
          <w:szCs w:val="22"/>
        </w:rPr>
        <w:t>Keterangan</w:t>
      </w:r>
      <w:proofErr w:type="spellEnd"/>
      <w:r w:rsidRPr="00B6334D">
        <w:rPr>
          <w:rFonts w:asciiTheme="minorHAnsi" w:hAnsiTheme="minorHAnsi" w:cstheme="minorHAnsi"/>
          <w:sz w:val="22"/>
          <w:szCs w:val="22"/>
        </w:rPr>
        <w:t xml:space="preserve">: </w:t>
      </w:r>
      <w:r w:rsidRPr="00B6334D">
        <w:rPr>
          <w:rFonts w:asciiTheme="minorHAnsi" w:hAnsiTheme="minorHAnsi" w:cstheme="minorHAnsi"/>
          <w:sz w:val="22"/>
          <w:szCs w:val="22"/>
        </w:rPr>
        <w:tab/>
      </w:r>
    </w:p>
    <w:p w14:paraId="7F351AE5" w14:textId="0CB1D07E" w:rsidR="009729D0" w:rsidRPr="00B6334D" w:rsidRDefault="009729D0" w:rsidP="00707E76">
      <w:pPr>
        <w:tabs>
          <w:tab w:val="left" w:pos="900"/>
          <w:tab w:val="left" w:pos="2970"/>
        </w:tabs>
        <w:ind w:left="1170" w:hanging="990"/>
        <w:jc w:val="both"/>
        <w:rPr>
          <w:rFonts w:asciiTheme="minorHAnsi" w:hAnsiTheme="minorHAnsi" w:cstheme="minorHAnsi"/>
          <w:sz w:val="22"/>
          <w:szCs w:val="22"/>
        </w:rPr>
      </w:pPr>
      <w:r w:rsidRPr="00B6334D">
        <w:rPr>
          <w:rFonts w:asciiTheme="minorHAnsi" w:hAnsiTheme="minorHAnsi" w:cstheme="minorHAnsi"/>
          <w:sz w:val="22"/>
          <w:szCs w:val="22"/>
        </w:rPr>
        <w:t xml:space="preserve">%kn1 </w:t>
      </w:r>
      <w:r w:rsidRPr="00B6334D">
        <w:rPr>
          <w:rFonts w:asciiTheme="minorHAnsi" w:hAnsiTheme="minorHAnsi" w:cstheme="minorHAnsi"/>
          <w:sz w:val="22"/>
          <w:szCs w:val="22"/>
        </w:rPr>
        <w:tab/>
        <w:t xml:space="preserve">= % </w:t>
      </w:r>
      <w:proofErr w:type="spellStart"/>
      <w:r w:rsidRPr="00B6334D">
        <w:rPr>
          <w:rFonts w:asciiTheme="minorHAnsi" w:hAnsiTheme="minorHAnsi" w:cstheme="minorHAnsi"/>
          <w:sz w:val="22"/>
          <w:szCs w:val="22"/>
        </w:rPr>
        <w:t>jumlah</w:t>
      </w:r>
      <w:proofErr w:type="spellEnd"/>
      <w:r w:rsidRPr="00B6334D">
        <w:rPr>
          <w:rFonts w:asciiTheme="minorHAnsi" w:hAnsiTheme="minorHAnsi" w:cstheme="minorHAnsi"/>
          <w:sz w:val="22"/>
          <w:szCs w:val="22"/>
        </w:rPr>
        <w:t xml:space="preserve"> </w:t>
      </w:r>
      <w:proofErr w:type="spellStart"/>
      <w:r w:rsidRPr="00B6334D">
        <w:rPr>
          <w:rFonts w:asciiTheme="minorHAnsi" w:hAnsiTheme="minorHAnsi" w:cstheme="minorHAnsi"/>
          <w:sz w:val="22"/>
          <w:szCs w:val="22"/>
        </w:rPr>
        <w:t>kecambah</w:t>
      </w:r>
      <w:proofErr w:type="spellEnd"/>
      <w:r w:rsidRPr="00B6334D">
        <w:rPr>
          <w:rFonts w:asciiTheme="minorHAnsi" w:hAnsiTheme="minorHAnsi" w:cstheme="minorHAnsi"/>
          <w:sz w:val="22"/>
          <w:szCs w:val="22"/>
        </w:rPr>
        <w:t xml:space="preserve"> normal pada First Day Count </w:t>
      </w:r>
    </w:p>
    <w:p w14:paraId="3355C618" w14:textId="5ACCE3EB" w:rsidR="009729D0" w:rsidRPr="00B6334D" w:rsidRDefault="009729D0" w:rsidP="00707E76">
      <w:pPr>
        <w:tabs>
          <w:tab w:val="left" w:pos="900"/>
          <w:tab w:val="left" w:pos="2970"/>
        </w:tabs>
        <w:ind w:left="1170" w:hanging="990"/>
        <w:jc w:val="both"/>
        <w:rPr>
          <w:rFonts w:asciiTheme="minorHAnsi" w:hAnsiTheme="minorHAnsi" w:cstheme="minorHAnsi"/>
          <w:sz w:val="22"/>
          <w:szCs w:val="22"/>
        </w:rPr>
      </w:pPr>
      <w:r w:rsidRPr="00B6334D">
        <w:rPr>
          <w:rFonts w:asciiTheme="minorHAnsi" w:hAnsiTheme="minorHAnsi" w:cstheme="minorHAnsi"/>
          <w:sz w:val="22"/>
          <w:szCs w:val="22"/>
        </w:rPr>
        <w:t>%</w:t>
      </w:r>
      <w:proofErr w:type="spellStart"/>
      <w:r w:rsidRPr="00B6334D">
        <w:rPr>
          <w:rFonts w:asciiTheme="minorHAnsi" w:hAnsiTheme="minorHAnsi" w:cstheme="minorHAnsi"/>
          <w:sz w:val="22"/>
          <w:szCs w:val="22"/>
        </w:rPr>
        <w:t>knn</w:t>
      </w:r>
      <w:proofErr w:type="spellEnd"/>
      <w:r w:rsidRPr="00B6334D">
        <w:rPr>
          <w:rFonts w:asciiTheme="minorHAnsi" w:hAnsiTheme="minorHAnsi" w:cstheme="minorHAnsi"/>
          <w:sz w:val="22"/>
          <w:szCs w:val="22"/>
        </w:rPr>
        <w:t xml:space="preserve"> </w:t>
      </w:r>
      <w:r w:rsidRPr="00B6334D">
        <w:rPr>
          <w:rFonts w:asciiTheme="minorHAnsi" w:hAnsiTheme="minorHAnsi" w:cstheme="minorHAnsi"/>
          <w:sz w:val="22"/>
          <w:szCs w:val="22"/>
        </w:rPr>
        <w:tab/>
        <w:t xml:space="preserve">= % </w:t>
      </w:r>
      <w:proofErr w:type="spellStart"/>
      <w:r w:rsidRPr="00B6334D">
        <w:rPr>
          <w:rFonts w:asciiTheme="minorHAnsi" w:hAnsiTheme="minorHAnsi" w:cstheme="minorHAnsi"/>
          <w:sz w:val="22"/>
          <w:szCs w:val="22"/>
        </w:rPr>
        <w:t>jumlah</w:t>
      </w:r>
      <w:proofErr w:type="spellEnd"/>
      <w:r w:rsidRPr="00B6334D">
        <w:rPr>
          <w:rFonts w:asciiTheme="minorHAnsi" w:hAnsiTheme="minorHAnsi" w:cstheme="minorHAnsi"/>
          <w:sz w:val="22"/>
          <w:szCs w:val="22"/>
        </w:rPr>
        <w:t xml:space="preserve"> </w:t>
      </w:r>
      <w:proofErr w:type="spellStart"/>
      <w:r w:rsidRPr="00B6334D">
        <w:rPr>
          <w:rFonts w:asciiTheme="minorHAnsi" w:hAnsiTheme="minorHAnsi" w:cstheme="minorHAnsi"/>
          <w:sz w:val="22"/>
          <w:szCs w:val="22"/>
        </w:rPr>
        <w:t>kecambah</w:t>
      </w:r>
      <w:proofErr w:type="spellEnd"/>
      <w:r w:rsidRPr="00B6334D">
        <w:rPr>
          <w:rFonts w:asciiTheme="minorHAnsi" w:hAnsiTheme="minorHAnsi" w:cstheme="minorHAnsi"/>
          <w:sz w:val="22"/>
          <w:szCs w:val="22"/>
        </w:rPr>
        <w:t xml:space="preserve"> normal pada Last Day Count </w:t>
      </w:r>
    </w:p>
    <w:p w14:paraId="7C9D46C7" w14:textId="2B5B751F" w:rsidR="009729D0" w:rsidRPr="00B6334D" w:rsidRDefault="009729D0" w:rsidP="00707E76">
      <w:pPr>
        <w:tabs>
          <w:tab w:val="left" w:pos="900"/>
          <w:tab w:val="left" w:pos="2970"/>
        </w:tabs>
        <w:ind w:left="1170" w:hanging="990"/>
        <w:jc w:val="both"/>
        <w:rPr>
          <w:rFonts w:asciiTheme="minorHAnsi" w:hAnsiTheme="minorHAnsi" w:cstheme="minorHAnsi"/>
          <w:sz w:val="22"/>
          <w:szCs w:val="22"/>
        </w:rPr>
      </w:pPr>
      <w:proofErr w:type="spellStart"/>
      <w:r w:rsidRPr="00B6334D">
        <w:rPr>
          <w:rFonts w:asciiTheme="minorHAnsi" w:hAnsiTheme="minorHAnsi" w:cstheme="minorHAnsi"/>
          <w:sz w:val="22"/>
          <w:szCs w:val="22"/>
        </w:rPr>
        <w:t>Etmal</w:t>
      </w:r>
      <w:proofErr w:type="spellEnd"/>
      <w:r w:rsidRPr="00B6334D">
        <w:rPr>
          <w:rFonts w:asciiTheme="minorHAnsi" w:hAnsiTheme="minorHAnsi" w:cstheme="minorHAnsi"/>
          <w:sz w:val="22"/>
          <w:szCs w:val="22"/>
        </w:rPr>
        <w:t xml:space="preserve"> </w:t>
      </w:r>
      <w:r w:rsidRPr="00B6334D">
        <w:rPr>
          <w:rFonts w:asciiTheme="minorHAnsi" w:hAnsiTheme="minorHAnsi" w:cstheme="minorHAnsi"/>
          <w:sz w:val="22"/>
          <w:szCs w:val="22"/>
        </w:rPr>
        <w:tab/>
        <w:t xml:space="preserve">= </w:t>
      </w:r>
      <w:proofErr w:type="spellStart"/>
      <w:r w:rsidRPr="00B6334D">
        <w:rPr>
          <w:rFonts w:asciiTheme="minorHAnsi" w:hAnsiTheme="minorHAnsi" w:cstheme="minorHAnsi"/>
          <w:sz w:val="22"/>
          <w:szCs w:val="22"/>
        </w:rPr>
        <w:t>waktu</w:t>
      </w:r>
      <w:proofErr w:type="spellEnd"/>
      <w:r w:rsidRPr="00B6334D">
        <w:rPr>
          <w:rFonts w:asciiTheme="minorHAnsi" w:hAnsiTheme="minorHAnsi" w:cstheme="minorHAnsi"/>
          <w:sz w:val="22"/>
          <w:szCs w:val="22"/>
        </w:rPr>
        <w:t xml:space="preserve"> </w:t>
      </w:r>
      <w:proofErr w:type="spellStart"/>
      <w:r w:rsidRPr="00B6334D">
        <w:rPr>
          <w:rFonts w:asciiTheme="minorHAnsi" w:hAnsiTheme="minorHAnsi" w:cstheme="minorHAnsi"/>
          <w:sz w:val="22"/>
          <w:szCs w:val="22"/>
        </w:rPr>
        <w:t>pengamatan</w:t>
      </w:r>
      <w:proofErr w:type="spellEnd"/>
      <w:r w:rsidRPr="00B6334D">
        <w:rPr>
          <w:rFonts w:asciiTheme="minorHAnsi" w:hAnsiTheme="minorHAnsi" w:cstheme="minorHAnsi"/>
          <w:sz w:val="22"/>
          <w:szCs w:val="22"/>
        </w:rPr>
        <w:t xml:space="preserve"> (1 </w:t>
      </w:r>
      <w:proofErr w:type="spellStart"/>
      <w:r w:rsidRPr="00B6334D">
        <w:rPr>
          <w:rFonts w:asciiTheme="minorHAnsi" w:hAnsiTheme="minorHAnsi" w:cstheme="minorHAnsi"/>
          <w:sz w:val="22"/>
          <w:szCs w:val="22"/>
        </w:rPr>
        <w:t>etmal</w:t>
      </w:r>
      <w:proofErr w:type="spellEnd"/>
      <w:r w:rsidRPr="00B6334D">
        <w:rPr>
          <w:rFonts w:asciiTheme="minorHAnsi" w:hAnsiTheme="minorHAnsi" w:cstheme="minorHAnsi"/>
          <w:sz w:val="22"/>
          <w:szCs w:val="22"/>
        </w:rPr>
        <w:t xml:space="preserve"> = 24 jam) </w:t>
      </w:r>
    </w:p>
    <w:p w14:paraId="6EA8F934" w14:textId="77777777" w:rsidR="00AF0379" w:rsidRPr="00B6334D" w:rsidRDefault="00AF0379" w:rsidP="00AF0379">
      <w:pPr>
        <w:tabs>
          <w:tab w:val="left" w:pos="630"/>
          <w:tab w:val="left" w:pos="2970"/>
        </w:tabs>
        <w:ind w:left="810" w:hanging="810"/>
        <w:jc w:val="both"/>
        <w:rPr>
          <w:rFonts w:asciiTheme="minorHAnsi" w:hAnsiTheme="minorHAnsi" w:cstheme="minorHAnsi"/>
          <w:sz w:val="22"/>
          <w:szCs w:val="22"/>
        </w:rPr>
      </w:pPr>
    </w:p>
    <w:p w14:paraId="38B14C1C" w14:textId="77777777" w:rsidR="009729D0" w:rsidRPr="00B6334D" w:rsidRDefault="009729D0" w:rsidP="009729D0">
      <w:pPr>
        <w:jc w:val="both"/>
        <w:rPr>
          <w:rFonts w:asciiTheme="minorHAnsi" w:hAnsiTheme="minorHAnsi" w:cstheme="minorHAnsi"/>
          <w:sz w:val="22"/>
          <w:szCs w:val="22"/>
        </w:rPr>
      </w:pPr>
      <w:r w:rsidRPr="00B6334D">
        <w:rPr>
          <w:rFonts w:asciiTheme="minorHAnsi" w:hAnsiTheme="minorHAnsi" w:cstheme="minorHAnsi"/>
          <w:sz w:val="22"/>
          <w:szCs w:val="22"/>
        </w:rPr>
        <w:t xml:space="preserve">3. </w:t>
      </w:r>
      <w:proofErr w:type="spellStart"/>
      <w:r w:rsidRPr="00B6334D">
        <w:rPr>
          <w:rFonts w:asciiTheme="minorHAnsi" w:hAnsiTheme="minorHAnsi" w:cstheme="minorHAnsi"/>
          <w:sz w:val="22"/>
          <w:szCs w:val="22"/>
        </w:rPr>
        <w:t>Daya</w:t>
      </w:r>
      <w:proofErr w:type="spellEnd"/>
      <w:r w:rsidRPr="00B6334D">
        <w:rPr>
          <w:rFonts w:asciiTheme="minorHAnsi" w:hAnsiTheme="minorHAnsi" w:cstheme="minorHAnsi"/>
          <w:sz w:val="22"/>
          <w:szCs w:val="22"/>
        </w:rPr>
        <w:t xml:space="preserve"> </w:t>
      </w:r>
      <w:proofErr w:type="spellStart"/>
      <w:r w:rsidRPr="00B6334D">
        <w:rPr>
          <w:rFonts w:asciiTheme="minorHAnsi" w:hAnsiTheme="minorHAnsi" w:cstheme="minorHAnsi"/>
          <w:sz w:val="22"/>
          <w:szCs w:val="22"/>
        </w:rPr>
        <w:t>berkecambah</w:t>
      </w:r>
      <w:proofErr w:type="spellEnd"/>
    </w:p>
    <w:p w14:paraId="04C1A5EB" w14:textId="34165854" w:rsidR="009729D0" w:rsidRPr="00B6334D" w:rsidRDefault="009729D0" w:rsidP="009729D0">
      <w:pPr>
        <w:ind w:left="270"/>
        <w:jc w:val="both"/>
        <w:rPr>
          <w:rFonts w:asciiTheme="minorHAnsi" w:hAnsiTheme="minorHAnsi" w:cstheme="minorHAnsi"/>
          <w:sz w:val="22"/>
          <w:szCs w:val="22"/>
        </w:rPr>
      </w:pPr>
      <w:proofErr w:type="spellStart"/>
      <w:r w:rsidRPr="00B6334D">
        <w:rPr>
          <w:rFonts w:asciiTheme="minorHAnsi" w:hAnsiTheme="minorHAnsi" w:cstheme="minorHAnsi"/>
          <w:sz w:val="22"/>
          <w:szCs w:val="22"/>
        </w:rPr>
        <w:t>Daya</w:t>
      </w:r>
      <w:proofErr w:type="spellEnd"/>
      <w:r w:rsidRPr="00B6334D">
        <w:rPr>
          <w:rFonts w:asciiTheme="minorHAnsi" w:hAnsiTheme="minorHAnsi" w:cstheme="minorHAnsi"/>
          <w:sz w:val="22"/>
          <w:szCs w:val="22"/>
        </w:rPr>
        <w:t xml:space="preserve"> </w:t>
      </w:r>
      <w:proofErr w:type="spellStart"/>
      <w:r w:rsidRPr="00B6334D">
        <w:rPr>
          <w:rFonts w:asciiTheme="minorHAnsi" w:hAnsiTheme="minorHAnsi" w:cstheme="minorHAnsi"/>
          <w:sz w:val="22"/>
          <w:szCs w:val="22"/>
        </w:rPr>
        <w:t>berkecambah</w:t>
      </w:r>
      <w:proofErr w:type="spellEnd"/>
      <w:r w:rsidRPr="00B6334D">
        <w:rPr>
          <w:rFonts w:asciiTheme="minorHAnsi" w:hAnsiTheme="minorHAnsi" w:cstheme="minorHAnsi"/>
          <w:sz w:val="22"/>
          <w:szCs w:val="22"/>
        </w:rPr>
        <w:t xml:space="preserve"> </w:t>
      </w:r>
      <w:proofErr w:type="spellStart"/>
      <w:r w:rsidRPr="00B6334D">
        <w:rPr>
          <w:rFonts w:asciiTheme="minorHAnsi" w:hAnsiTheme="minorHAnsi" w:cstheme="minorHAnsi"/>
          <w:sz w:val="22"/>
          <w:szCs w:val="22"/>
        </w:rPr>
        <w:t>ditentukan</w:t>
      </w:r>
      <w:proofErr w:type="spellEnd"/>
      <w:r w:rsidRPr="00B6334D">
        <w:rPr>
          <w:rFonts w:asciiTheme="minorHAnsi" w:hAnsiTheme="minorHAnsi" w:cstheme="minorHAnsi"/>
          <w:sz w:val="22"/>
          <w:szCs w:val="22"/>
        </w:rPr>
        <w:t xml:space="preserve"> </w:t>
      </w:r>
      <w:proofErr w:type="spellStart"/>
      <w:r w:rsidRPr="00B6334D">
        <w:rPr>
          <w:rFonts w:asciiTheme="minorHAnsi" w:hAnsiTheme="minorHAnsi" w:cstheme="minorHAnsi"/>
          <w:sz w:val="22"/>
          <w:szCs w:val="22"/>
        </w:rPr>
        <w:t>dengan</w:t>
      </w:r>
      <w:proofErr w:type="spellEnd"/>
      <w:r w:rsidRPr="00B6334D">
        <w:rPr>
          <w:rFonts w:asciiTheme="minorHAnsi" w:hAnsiTheme="minorHAnsi" w:cstheme="minorHAnsi"/>
          <w:sz w:val="22"/>
          <w:szCs w:val="22"/>
        </w:rPr>
        <w:t xml:space="preserve"> </w:t>
      </w:r>
      <w:proofErr w:type="spellStart"/>
      <w:r w:rsidRPr="00B6334D">
        <w:rPr>
          <w:rFonts w:asciiTheme="minorHAnsi" w:hAnsiTheme="minorHAnsi" w:cstheme="minorHAnsi"/>
          <w:sz w:val="22"/>
          <w:szCs w:val="22"/>
        </w:rPr>
        <w:t>menghitung</w:t>
      </w:r>
      <w:proofErr w:type="spellEnd"/>
      <w:r w:rsidRPr="00B6334D">
        <w:rPr>
          <w:rFonts w:asciiTheme="minorHAnsi" w:hAnsiTheme="minorHAnsi" w:cstheme="minorHAnsi"/>
          <w:sz w:val="22"/>
          <w:szCs w:val="22"/>
        </w:rPr>
        <w:t xml:space="preserve"> </w:t>
      </w:r>
      <w:proofErr w:type="spellStart"/>
      <w:r w:rsidRPr="00B6334D">
        <w:rPr>
          <w:rFonts w:asciiTheme="minorHAnsi" w:hAnsiTheme="minorHAnsi" w:cstheme="minorHAnsi"/>
          <w:sz w:val="22"/>
          <w:szCs w:val="22"/>
        </w:rPr>
        <w:t>jumlah</w:t>
      </w:r>
      <w:proofErr w:type="spellEnd"/>
      <w:r w:rsidRPr="00B6334D">
        <w:rPr>
          <w:rFonts w:asciiTheme="minorHAnsi" w:hAnsiTheme="minorHAnsi" w:cstheme="minorHAnsi"/>
          <w:sz w:val="22"/>
          <w:szCs w:val="22"/>
        </w:rPr>
        <w:t xml:space="preserve"> </w:t>
      </w:r>
      <w:proofErr w:type="spellStart"/>
      <w:r w:rsidRPr="00B6334D">
        <w:rPr>
          <w:rFonts w:asciiTheme="minorHAnsi" w:hAnsiTheme="minorHAnsi" w:cstheme="minorHAnsi"/>
          <w:sz w:val="22"/>
          <w:szCs w:val="22"/>
        </w:rPr>
        <w:t>benih</w:t>
      </w:r>
      <w:proofErr w:type="spellEnd"/>
      <w:r w:rsidRPr="00B6334D">
        <w:rPr>
          <w:rFonts w:asciiTheme="minorHAnsi" w:hAnsiTheme="minorHAnsi" w:cstheme="minorHAnsi"/>
          <w:sz w:val="22"/>
          <w:szCs w:val="22"/>
        </w:rPr>
        <w:t xml:space="preserve"> yang </w:t>
      </w:r>
      <w:proofErr w:type="spellStart"/>
      <w:r w:rsidRPr="00B6334D">
        <w:rPr>
          <w:rFonts w:asciiTheme="minorHAnsi" w:hAnsiTheme="minorHAnsi" w:cstheme="minorHAnsi"/>
          <w:sz w:val="22"/>
          <w:szCs w:val="22"/>
        </w:rPr>
        <w:t>berkecambah</w:t>
      </w:r>
      <w:proofErr w:type="spellEnd"/>
      <w:r w:rsidRPr="00B6334D">
        <w:rPr>
          <w:rFonts w:asciiTheme="minorHAnsi" w:hAnsiTheme="minorHAnsi" w:cstheme="minorHAnsi"/>
          <w:sz w:val="22"/>
          <w:szCs w:val="22"/>
        </w:rPr>
        <w:t xml:space="preserve"> normal pada </w:t>
      </w:r>
      <w:proofErr w:type="spellStart"/>
      <w:r w:rsidRPr="00B6334D">
        <w:rPr>
          <w:rFonts w:asciiTheme="minorHAnsi" w:hAnsiTheme="minorHAnsi" w:cstheme="minorHAnsi"/>
          <w:sz w:val="22"/>
          <w:szCs w:val="22"/>
        </w:rPr>
        <w:t>hari</w:t>
      </w:r>
      <w:proofErr w:type="spellEnd"/>
      <w:r w:rsidRPr="00B6334D">
        <w:rPr>
          <w:rFonts w:asciiTheme="minorHAnsi" w:hAnsiTheme="minorHAnsi" w:cstheme="minorHAnsi"/>
          <w:sz w:val="22"/>
          <w:szCs w:val="22"/>
        </w:rPr>
        <w:t xml:space="preserve"> ke-6 (First Day Count/FDC) dan </w:t>
      </w:r>
      <w:proofErr w:type="spellStart"/>
      <w:r w:rsidRPr="00B6334D">
        <w:rPr>
          <w:rFonts w:asciiTheme="minorHAnsi" w:hAnsiTheme="minorHAnsi" w:cstheme="minorHAnsi"/>
          <w:sz w:val="22"/>
          <w:szCs w:val="22"/>
        </w:rPr>
        <w:t>hari</w:t>
      </w:r>
      <w:proofErr w:type="spellEnd"/>
      <w:r w:rsidRPr="00B6334D">
        <w:rPr>
          <w:rFonts w:asciiTheme="minorHAnsi" w:hAnsiTheme="minorHAnsi" w:cstheme="minorHAnsi"/>
          <w:sz w:val="22"/>
          <w:szCs w:val="22"/>
        </w:rPr>
        <w:t xml:space="preserve"> ke-12 (Last Day Count/LDC) </w:t>
      </w:r>
      <w:r w:rsidRPr="00B6334D">
        <w:rPr>
          <w:rFonts w:asciiTheme="minorHAnsi" w:hAnsiTheme="minorHAnsi" w:cstheme="minorHAnsi"/>
          <w:sz w:val="22"/>
          <w:szCs w:val="22"/>
        </w:rPr>
        <w:fldChar w:fldCharType="begin" w:fldLock="1"/>
      </w:r>
      <w:r w:rsidR="00AE384A" w:rsidRPr="00B6334D">
        <w:rPr>
          <w:rFonts w:asciiTheme="minorHAnsi" w:hAnsiTheme="minorHAnsi" w:cstheme="minorHAnsi"/>
          <w:sz w:val="22"/>
          <w:szCs w:val="22"/>
        </w:rPr>
        <w:instrText>ADDIN CSL_CITATION {"citationItems":[{"id":"ITEM-1","itemData":{"ISBN":"9783906549699","ISSN":"2310-3655","author":[{"dropping-particle":"","family":"ISTA","given":"","non-dropping-particle":"","parse-names":false,"suffix":""}],"container-title":"International rules for seed testing 2017","id":"ITEM-1","issued":{"date-parts":[["2017"]]},"number-of-pages":"296","publisher":"The International Seed Testing Association (ISTA)","title":"International rules for seed testing 2017","type":"book"},"uris":["http://www.mendeley.com/documents/?uuid=fc0cbcf1-bf7a-4205-9d87-aa93fcb264a0"]}],"mendeley":{"formattedCitation":"(ISTA, 2017)","plainTextFormattedCitation":"(ISTA, 2017)","previouslyFormattedCitation":"(ISTA, 2017)"},"properties":{"noteIndex":0},"schema":"https://github.com/citation-style-language/schema/raw/master/csl-citation.json"}</w:instrText>
      </w:r>
      <w:r w:rsidRPr="00B6334D">
        <w:rPr>
          <w:rFonts w:asciiTheme="minorHAnsi" w:hAnsiTheme="minorHAnsi" w:cstheme="minorHAnsi"/>
          <w:sz w:val="22"/>
          <w:szCs w:val="22"/>
        </w:rPr>
        <w:fldChar w:fldCharType="separate"/>
      </w:r>
      <w:r w:rsidR="00AE384A" w:rsidRPr="00B6334D">
        <w:rPr>
          <w:rFonts w:asciiTheme="minorHAnsi" w:hAnsiTheme="minorHAnsi" w:cstheme="minorHAnsi"/>
          <w:noProof/>
          <w:sz w:val="22"/>
          <w:szCs w:val="22"/>
        </w:rPr>
        <w:t>(ISTA, 2017)</w:t>
      </w:r>
      <w:r w:rsidRPr="00B6334D">
        <w:rPr>
          <w:rFonts w:asciiTheme="minorHAnsi" w:hAnsiTheme="minorHAnsi" w:cstheme="minorHAnsi"/>
          <w:sz w:val="22"/>
          <w:szCs w:val="22"/>
        </w:rPr>
        <w:fldChar w:fldCharType="end"/>
      </w:r>
      <w:r w:rsidRPr="00B6334D">
        <w:rPr>
          <w:rFonts w:asciiTheme="minorHAnsi" w:hAnsiTheme="minorHAnsi" w:cstheme="minorHAnsi"/>
          <w:sz w:val="22"/>
          <w:szCs w:val="22"/>
        </w:rPr>
        <w:t xml:space="preserve">, </w:t>
      </w:r>
      <w:proofErr w:type="spellStart"/>
      <w:r w:rsidRPr="00B6334D">
        <w:rPr>
          <w:rFonts w:asciiTheme="minorHAnsi" w:hAnsiTheme="minorHAnsi" w:cstheme="minorHAnsi"/>
          <w:sz w:val="22"/>
          <w:szCs w:val="22"/>
        </w:rPr>
        <w:t>dengan</w:t>
      </w:r>
      <w:proofErr w:type="spellEnd"/>
      <w:r w:rsidRPr="00B6334D">
        <w:rPr>
          <w:rFonts w:asciiTheme="minorHAnsi" w:hAnsiTheme="minorHAnsi" w:cstheme="minorHAnsi"/>
          <w:sz w:val="22"/>
          <w:szCs w:val="22"/>
        </w:rPr>
        <w:t xml:space="preserve"> </w:t>
      </w:r>
      <w:proofErr w:type="spellStart"/>
      <w:r w:rsidRPr="00B6334D">
        <w:rPr>
          <w:rFonts w:asciiTheme="minorHAnsi" w:hAnsiTheme="minorHAnsi" w:cstheme="minorHAnsi"/>
          <w:sz w:val="22"/>
          <w:szCs w:val="22"/>
        </w:rPr>
        <w:t>rumus</w:t>
      </w:r>
      <w:proofErr w:type="spellEnd"/>
      <w:r w:rsidRPr="00B6334D">
        <w:rPr>
          <w:rFonts w:asciiTheme="minorHAnsi" w:hAnsiTheme="minorHAnsi" w:cstheme="minorHAnsi"/>
          <w:sz w:val="22"/>
          <w:szCs w:val="22"/>
        </w:rPr>
        <w:t xml:space="preserve"> :</w:t>
      </w:r>
    </w:p>
    <w:p w14:paraId="1406D063" w14:textId="77777777" w:rsidR="009729D0" w:rsidRPr="00B6334D" w:rsidRDefault="009729D0" w:rsidP="009729D0">
      <w:pPr>
        <w:jc w:val="both"/>
        <w:rPr>
          <w:rFonts w:asciiTheme="minorHAnsi" w:hAnsiTheme="minorHAnsi" w:cstheme="minorHAnsi"/>
          <w:sz w:val="22"/>
          <w:szCs w:val="22"/>
        </w:rPr>
      </w:pPr>
      <w:r w:rsidRPr="00B6334D">
        <w:rPr>
          <w:rFonts w:asciiTheme="minorHAnsi" w:hAnsiTheme="minorHAnsi" w:cstheme="minorHAnsi"/>
          <w:noProof/>
          <w:sz w:val="22"/>
          <w:szCs w:val="22"/>
        </w:rPr>
        <w:drawing>
          <wp:inline distT="0" distB="0" distL="0" distR="0" wp14:anchorId="16785770" wp14:editId="4CB6CF31">
            <wp:extent cx="2447779" cy="408504"/>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551624" cy="425834"/>
                    </a:xfrm>
                    <a:prstGeom prst="rect">
                      <a:avLst/>
                    </a:prstGeom>
                    <a:noFill/>
                    <a:ln>
                      <a:noFill/>
                    </a:ln>
                  </pic:spPr>
                </pic:pic>
              </a:graphicData>
            </a:graphic>
          </wp:inline>
        </w:drawing>
      </w:r>
      <w:r w:rsidRPr="00B6334D">
        <w:rPr>
          <w:rFonts w:asciiTheme="minorHAnsi" w:hAnsiTheme="minorHAnsi" w:cstheme="minorHAnsi"/>
          <w:sz w:val="22"/>
          <w:szCs w:val="22"/>
        </w:rPr>
        <w:t xml:space="preserve"> </w:t>
      </w:r>
    </w:p>
    <w:p w14:paraId="6475194A" w14:textId="77777777" w:rsidR="009729D0" w:rsidRPr="00B6334D" w:rsidRDefault="009729D0" w:rsidP="009729D0">
      <w:pPr>
        <w:jc w:val="both"/>
        <w:rPr>
          <w:rFonts w:asciiTheme="minorHAnsi" w:hAnsiTheme="minorHAnsi" w:cstheme="minorHAnsi"/>
          <w:sz w:val="22"/>
          <w:szCs w:val="22"/>
        </w:rPr>
      </w:pPr>
      <w:proofErr w:type="spellStart"/>
      <w:proofErr w:type="gramStart"/>
      <w:r w:rsidRPr="00B6334D">
        <w:rPr>
          <w:rFonts w:asciiTheme="minorHAnsi" w:hAnsiTheme="minorHAnsi" w:cstheme="minorHAnsi"/>
          <w:sz w:val="22"/>
          <w:szCs w:val="22"/>
        </w:rPr>
        <w:t>Keterangan</w:t>
      </w:r>
      <w:proofErr w:type="spellEnd"/>
      <w:r w:rsidRPr="00B6334D">
        <w:rPr>
          <w:rFonts w:asciiTheme="minorHAnsi" w:hAnsiTheme="minorHAnsi" w:cstheme="minorHAnsi"/>
          <w:sz w:val="22"/>
          <w:szCs w:val="22"/>
        </w:rPr>
        <w:t xml:space="preserve"> :</w:t>
      </w:r>
      <w:proofErr w:type="gramEnd"/>
    </w:p>
    <w:p w14:paraId="7B5815FA" w14:textId="77777777" w:rsidR="009729D0" w:rsidRPr="00B6334D" w:rsidRDefault="009729D0" w:rsidP="00AF0379">
      <w:pPr>
        <w:tabs>
          <w:tab w:val="left" w:pos="630"/>
        </w:tabs>
        <w:jc w:val="both"/>
        <w:rPr>
          <w:rFonts w:asciiTheme="minorHAnsi" w:hAnsiTheme="minorHAnsi" w:cstheme="minorHAnsi"/>
          <w:sz w:val="22"/>
          <w:szCs w:val="22"/>
        </w:rPr>
      </w:pPr>
      <w:r w:rsidRPr="00B6334D">
        <w:rPr>
          <w:rFonts w:asciiTheme="minorHAnsi" w:hAnsiTheme="minorHAnsi" w:cstheme="minorHAnsi"/>
          <w:sz w:val="22"/>
          <w:szCs w:val="22"/>
        </w:rPr>
        <w:tab/>
        <w:t xml:space="preserve">DB </w:t>
      </w:r>
      <w:r w:rsidRPr="00B6334D">
        <w:rPr>
          <w:rFonts w:asciiTheme="minorHAnsi" w:hAnsiTheme="minorHAnsi" w:cstheme="minorHAnsi"/>
          <w:sz w:val="22"/>
          <w:szCs w:val="22"/>
        </w:rPr>
        <w:tab/>
        <w:t xml:space="preserve">= </w:t>
      </w:r>
      <w:proofErr w:type="spellStart"/>
      <w:r w:rsidRPr="00B6334D">
        <w:rPr>
          <w:rFonts w:asciiTheme="minorHAnsi" w:hAnsiTheme="minorHAnsi" w:cstheme="minorHAnsi"/>
          <w:sz w:val="22"/>
          <w:szCs w:val="22"/>
        </w:rPr>
        <w:t>Daya</w:t>
      </w:r>
      <w:proofErr w:type="spellEnd"/>
      <w:r w:rsidRPr="00B6334D">
        <w:rPr>
          <w:rFonts w:asciiTheme="minorHAnsi" w:hAnsiTheme="minorHAnsi" w:cstheme="minorHAnsi"/>
          <w:sz w:val="22"/>
          <w:szCs w:val="22"/>
        </w:rPr>
        <w:t xml:space="preserve"> </w:t>
      </w:r>
      <w:proofErr w:type="spellStart"/>
      <w:r w:rsidRPr="00B6334D">
        <w:rPr>
          <w:rFonts w:asciiTheme="minorHAnsi" w:hAnsiTheme="minorHAnsi" w:cstheme="minorHAnsi"/>
          <w:sz w:val="22"/>
          <w:szCs w:val="22"/>
        </w:rPr>
        <w:t>berkecambah</w:t>
      </w:r>
      <w:proofErr w:type="spellEnd"/>
    </w:p>
    <w:p w14:paraId="7D501FD0" w14:textId="77777777" w:rsidR="009729D0" w:rsidRPr="00B6334D" w:rsidRDefault="009729D0" w:rsidP="00AF0379">
      <w:pPr>
        <w:tabs>
          <w:tab w:val="left" w:pos="630"/>
        </w:tabs>
        <w:jc w:val="both"/>
        <w:rPr>
          <w:rFonts w:asciiTheme="minorHAnsi" w:hAnsiTheme="minorHAnsi" w:cstheme="minorHAnsi"/>
          <w:sz w:val="22"/>
          <w:szCs w:val="22"/>
        </w:rPr>
      </w:pPr>
      <w:r w:rsidRPr="00B6334D">
        <w:rPr>
          <w:rFonts w:asciiTheme="minorHAnsi" w:hAnsiTheme="minorHAnsi" w:cstheme="minorHAnsi"/>
          <w:sz w:val="22"/>
          <w:szCs w:val="22"/>
        </w:rPr>
        <w:tab/>
        <w:t xml:space="preserve">KN </w:t>
      </w:r>
      <w:r w:rsidRPr="00B6334D">
        <w:rPr>
          <w:rFonts w:asciiTheme="minorHAnsi" w:hAnsiTheme="minorHAnsi" w:cstheme="minorHAnsi"/>
          <w:sz w:val="22"/>
          <w:szCs w:val="22"/>
        </w:rPr>
        <w:tab/>
        <w:t xml:space="preserve">= </w:t>
      </w:r>
      <w:proofErr w:type="spellStart"/>
      <w:r w:rsidRPr="00B6334D">
        <w:rPr>
          <w:rFonts w:asciiTheme="minorHAnsi" w:hAnsiTheme="minorHAnsi" w:cstheme="minorHAnsi"/>
          <w:sz w:val="22"/>
          <w:szCs w:val="22"/>
        </w:rPr>
        <w:t>kecambah</w:t>
      </w:r>
      <w:proofErr w:type="spellEnd"/>
      <w:r w:rsidRPr="00B6334D">
        <w:rPr>
          <w:rFonts w:asciiTheme="minorHAnsi" w:hAnsiTheme="minorHAnsi" w:cstheme="minorHAnsi"/>
          <w:sz w:val="22"/>
          <w:szCs w:val="22"/>
        </w:rPr>
        <w:t xml:space="preserve"> normal</w:t>
      </w:r>
    </w:p>
    <w:p w14:paraId="05E1627B" w14:textId="77777777" w:rsidR="009729D0" w:rsidRPr="00B6334D" w:rsidRDefault="009729D0" w:rsidP="00AF0379">
      <w:pPr>
        <w:tabs>
          <w:tab w:val="left" w:pos="630"/>
        </w:tabs>
        <w:jc w:val="both"/>
        <w:rPr>
          <w:rFonts w:asciiTheme="minorHAnsi" w:hAnsiTheme="minorHAnsi" w:cstheme="minorHAnsi"/>
          <w:sz w:val="22"/>
          <w:szCs w:val="22"/>
        </w:rPr>
      </w:pPr>
      <w:r w:rsidRPr="00B6334D">
        <w:rPr>
          <w:rFonts w:asciiTheme="minorHAnsi" w:hAnsiTheme="minorHAnsi" w:cstheme="minorHAnsi"/>
          <w:sz w:val="22"/>
          <w:szCs w:val="22"/>
        </w:rPr>
        <w:tab/>
        <w:t xml:space="preserve">FDC </w:t>
      </w:r>
      <w:r w:rsidRPr="00B6334D">
        <w:rPr>
          <w:rFonts w:asciiTheme="minorHAnsi" w:hAnsiTheme="minorHAnsi" w:cstheme="minorHAnsi"/>
          <w:sz w:val="22"/>
          <w:szCs w:val="22"/>
        </w:rPr>
        <w:tab/>
        <w:t>= First Day Count</w:t>
      </w:r>
    </w:p>
    <w:p w14:paraId="328BBC29" w14:textId="0AF248DB" w:rsidR="009729D0" w:rsidRPr="00B6334D" w:rsidRDefault="009729D0" w:rsidP="00AF0379">
      <w:pPr>
        <w:tabs>
          <w:tab w:val="left" w:pos="630"/>
        </w:tabs>
        <w:jc w:val="both"/>
        <w:rPr>
          <w:rFonts w:asciiTheme="minorHAnsi" w:hAnsiTheme="minorHAnsi" w:cstheme="minorHAnsi"/>
          <w:sz w:val="22"/>
          <w:szCs w:val="22"/>
        </w:rPr>
      </w:pPr>
      <w:r w:rsidRPr="00B6334D">
        <w:rPr>
          <w:rFonts w:asciiTheme="minorHAnsi" w:hAnsiTheme="minorHAnsi" w:cstheme="minorHAnsi"/>
          <w:sz w:val="22"/>
          <w:szCs w:val="22"/>
        </w:rPr>
        <w:tab/>
        <w:t xml:space="preserve">LDC </w:t>
      </w:r>
      <w:r w:rsidRPr="00B6334D">
        <w:rPr>
          <w:rFonts w:asciiTheme="minorHAnsi" w:hAnsiTheme="minorHAnsi" w:cstheme="minorHAnsi"/>
          <w:sz w:val="22"/>
          <w:szCs w:val="22"/>
        </w:rPr>
        <w:tab/>
        <w:t>= Last Day Count</w:t>
      </w:r>
    </w:p>
    <w:p w14:paraId="0BE1A5B2" w14:textId="77777777" w:rsidR="00707E76" w:rsidRPr="00B6334D" w:rsidRDefault="00707E76" w:rsidP="00AF0379">
      <w:pPr>
        <w:tabs>
          <w:tab w:val="left" w:pos="630"/>
        </w:tabs>
        <w:jc w:val="both"/>
        <w:rPr>
          <w:rFonts w:asciiTheme="minorHAnsi" w:hAnsiTheme="minorHAnsi" w:cstheme="minorHAnsi"/>
          <w:sz w:val="22"/>
          <w:szCs w:val="22"/>
        </w:rPr>
      </w:pPr>
    </w:p>
    <w:p w14:paraId="35BE4291" w14:textId="4CB288D7" w:rsidR="009729D0" w:rsidRPr="00B6334D" w:rsidRDefault="009729D0" w:rsidP="00AF0379">
      <w:pPr>
        <w:ind w:left="360" w:hanging="360"/>
        <w:jc w:val="both"/>
        <w:rPr>
          <w:rFonts w:asciiTheme="minorHAnsi" w:hAnsiTheme="minorHAnsi" w:cstheme="minorHAnsi"/>
          <w:sz w:val="22"/>
          <w:szCs w:val="22"/>
        </w:rPr>
      </w:pPr>
      <w:r w:rsidRPr="00B6334D">
        <w:rPr>
          <w:rFonts w:asciiTheme="minorHAnsi" w:hAnsiTheme="minorHAnsi" w:cstheme="minorHAnsi"/>
          <w:sz w:val="22"/>
          <w:szCs w:val="22"/>
        </w:rPr>
        <w:t xml:space="preserve"> 4. </w:t>
      </w:r>
      <w:proofErr w:type="spellStart"/>
      <w:r w:rsidR="00AF0379" w:rsidRPr="00B6334D">
        <w:rPr>
          <w:rFonts w:asciiTheme="minorHAnsi" w:hAnsiTheme="minorHAnsi" w:cstheme="minorHAnsi"/>
          <w:sz w:val="22"/>
          <w:szCs w:val="22"/>
        </w:rPr>
        <w:t>Persentase</w:t>
      </w:r>
      <w:proofErr w:type="spellEnd"/>
      <w:r w:rsidR="00AF0379" w:rsidRPr="00B6334D">
        <w:rPr>
          <w:rFonts w:asciiTheme="minorHAnsi" w:hAnsiTheme="minorHAnsi" w:cstheme="minorHAnsi"/>
          <w:sz w:val="22"/>
          <w:szCs w:val="22"/>
        </w:rPr>
        <w:t xml:space="preserve"> </w:t>
      </w:r>
      <w:proofErr w:type="spellStart"/>
      <w:r w:rsidR="00AF0379" w:rsidRPr="00B6334D">
        <w:rPr>
          <w:rFonts w:asciiTheme="minorHAnsi" w:hAnsiTheme="minorHAnsi" w:cstheme="minorHAnsi"/>
          <w:sz w:val="22"/>
          <w:szCs w:val="22"/>
        </w:rPr>
        <w:t>b</w:t>
      </w:r>
      <w:r w:rsidRPr="00B6334D">
        <w:rPr>
          <w:rFonts w:asciiTheme="minorHAnsi" w:hAnsiTheme="minorHAnsi" w:cstheme="minorHAnsi"/>
          <w:sz w:val="22"/>
          <w:szCs w:val="22"/>
        </w:rPr>
        <w:t>enih</w:t>
      </w:r>
      <w:proofErr w:type="spellEnd"/>
      <w:r w:rsidRPr="00B6334D">
        <w:rPr>
          <w:rFonts w:asciiTheme="minorHAnsi" w:hAnsiTheme="minorHAnsi" w:cstheme="minorHAnsi"/>
          <w:sz w:val="22"/>
          <w:szCs w:val="22"/>
        </w:rPr>
        <w:t xml:space="preserve"> </w:t>
      </w:r>
      <w:proofErr w:type="spellStart"/>
      <w:r w:rsidRPr="00B6334D">
        <w:rPr>
          <w:rFonts w:asciiTheme="minorHAnsi" w:hAnsiTheme="minorHAnsi" w:cstheme="minorHAnsi"/>
          <w:sz w:val="22"/>
          <w:szCs w:val="22"/>
        </w:rPr>
        <w:t>mati</w:t>
      </w:r>
      <w:proofErr w:type="spellEnd"/>
      <w:r w:rsidRPr="00B6334D">
        <w:rPr>
          <w:rFonts w:asciiTheme="minorHAnsi" w:hAnsiTheme="minorHAnsi" w:cstheme="minorHAnsi"/>
          <w:sz w:val="22"/>
          <w:szCs w:val="22"/>
        </w:rPr>
        <w:t xml:space="preserve"> dan </w:t>
      </w:r>
      <w:proofErr w:type="spellStart"/>
      <w:r w:rsidRPr="00B6334D">
        <w:rPr>
          <w:rFonts w:asciiTheme="minorHAnsi" w:hAnsiTheme="minorHAnsi" w:cstheme="minorHAnsi"/>
          <w:sz w:val="22"/>
          <w:szCs w:val="22"/>
        </w:rPr>
        <w:t>kecambah</w:t>
      </w:r>
      <w:proofErr w:type="spellEnd"/>
      <w:r w:rsidRPr="00B6334D">
        <w:rPr>
          <w:rFonts w:asciiTheme="minorHAnsi" w:hAnsiTheme="minorHAnsi" w:cstheme="minorHAnsi"/>
          <w:sz w:val="22"/>
          <w:szCs w:val="22"/>
        </w:rPr>
        <w:t xml:space="preserve"> abnormal</w:t>
      </w:r>
    </w:p>
    <w:p w14:paraId="5F0C8E10" w14:textId="26C4567B" w:rsidR="009729D0" w:rsidRPr="00B6334D" w:rsidRDefault="009729D0" w:rsidP="009729D0">
      <w:pPr>
        <w:ind w:left="270"/>
        <w:jc w:val="both"/>
        <w:rPr>
          <w:rFonts w:asciiTheme="minorHAnsi" w:hAnsiTheme="minorHAnsi" w:cstheme="minorHAnsi"/>
          <w:sz w:val="22"/>
          <w:szCs w:val="22"/>
        </w:rPr>
      </w:pPr>
      <w:proofErr w:type="spellStart"/>
      <w:r w:rsidRPr="00B6334D">
        <w:rPr>
          <w:rFonts w:asciiTheme="minorHAnsi" w:hAnsiTheme="minorHAnsi" w:cstheme="minorHAnsi"/>
          <w:sz w:val="22"/>
          <w:szCs w:val="22"/>
        </w:rPr>
        <w:t>Persentase</w:t>
      </w:r>
      <w:proofErr w:type="spellEnd"/>
      <w:r w:rsidRPr="00B6334D">
        <w:rPr>
          <w:rFonts w:asciiTheme="minorHAnsi" w:hAnsiTheme="minorHAnsi" w:cstheme="minorHAnsi"/>
          <w:sz w:val="22"/>
          <w:szCs w:val="22"/>
        </w:rPr>
        <w:t xml:space="preserve"> </w:t>
      </w:r>
      <w:proofErr w:type="spellStart"/>
      <w:r w:rsidRPr="00B6334D">
        <w:rPr>
          <w:rFonts w:asciiTheme="minorHAnsi" w:hAnsiTheme="minorHAnsi" w:cstheme="minorHAnsi"/>
          <w:sz w:val="22"/>
          <w:szCs w:val="22"/>
        </w:rPr>
        <w:t>benih</w:t>
      </w:r>
      <w:proofErr w:type="spellEnd"/>
      <w:r w:rsidRPr="00B6334D">
        <w:rPr>
          <w:rFonts w:asciiTheme="minorHAnsi" w:hAnsiTheme="minorHAnsi" w:cstheme="minorHAnsi"/>
          <w:sz w:val="22"/>
          <w:szCs w:val="22"/>
        </w:rPr>
        <w:t xml:space="preserve"> </w:t>
      </w:r>
      <w:proofErr w:type="spellStart"/>
      <w:r w:rsidRPr="00B6334D">
        <w:rPr>
          <w:rFonts w:asciiTheme="minorHAnsi" w:hAnsiTheme="minorHAnsi" w:cstheme="minorHAnsi"/>
          <w:sz w:val="22"/>
          <w:szCs w:val="22"/>
        </w:rPr>
        <w:t>mati</w:t>
      </w:r>
      <w:proofErr w:type="spellEnd"/>
      <w:r w:rsidRPr="00B6334D">
        <w:rPr>
          <w:rFonts w:asciiTheme="minorHAnsi" w:hAnsiTheme="minorHAnsi" w:cstheme="minorHAnsi"/>
          <w:sz w:val="22"/>
          <w:szCs w:val="22"/>
        </w:rPr>
        <w:t xml:space="preserve"> dan </w:t>
      </w:r>
      <w:proofErr w:type="spellStart"/>
      <w:r w:rsidRPr="00B6334D">
        <w:rPr>
          <w:rFonts w:asciiTheme="minorHAnsi" w:hAnsiTheme="minorHAnsi" w:cstheme="minorHAnsi"/>
          <w:sz w:val="22"/>
          <w:szCs w:val="22"/>
        </w:rPr>
        <w:t>kecambah</w:t>
      </w:r>
      <w:proofErr w:type="spellEnd"/>
      <w:r w:rsidRPr="00B6334D">
        <w:rPr>
          <w:rFonts w:asciiTheme="minorHAnsi" w:hAnsiTheme="minorHAnsi" w:cstheme="minorHAnsi"/>
          <w:sz w:val="22"/>
          <w:szCs w:val="22"/>
        </w:rPr>
        <w:t xml:space="preserve"> abnormal </w:t>
      </w:r>
      <w:proofErr w:type="spellStart"/>
      <w:r w:rsidRPr="00B6334D">
        <w:rPr>
          <w:rFonts w:asciiTheme="minorHAnsi" w:hAnsiTheme="minorHAnsi" w:cstheme="minorHAnsi"/>
          <w:sz w:val="22"/>
          <w:szCs w:val="22"/>
        </w:rPr>
        <w:t>diperoleh</w:t>
      </w:r>
      <w:proofErr w:type="spellEnd"/>
      <w:r w:rsidRPr="00B6334D">
        <w:rPr>
          <w:rFonts w:asciiTheme="minorHAnsi" w:hAnsiTheme="minorHAnsi" w:cstheme="minorHAnsi"/>
          <w:sz w:val="22"/>
          <w:szCs w:val="22"/>
        </w:rPr>
        <w:t xml:space="preserve"> </w:t>
      </w:r>
      <w:proofErr w:type="spellStart"/>
      <w:r w:rsidRPr="00B6334D">
        <w:rPr>
          <w:rFonts w:asciiTheme="minorHAnsi" w:hAnsiTheme="minorHAnsi" w:cstheme="minorHAnsi"/>
          <w:sz w:val="22"/>
          <w:szCs w:val="22"/>
        </w:rPr>
        <w:t>dengan</w:t>
      </w:r>
      <w:proofErr w:type="spellEnd"/>
      <w:r w:rsidRPr="00B6334D">
        <w:rPr>
          <w:rFonts w:asciiTheme="minorHAnsi" w:hAnsiTheme="minorHAnsi" w:cstheme="minorHAnsi"/>
          <w:sz w:val="22"/>
          <w:szCs w:val="22"/>
        </w:rPr>
        <w:t xml:space="preserve"> </w:t>
      </w:r>
      <w:proofErr w:type="spellStart"/>
      <w:r w:rsidRPr="00B6334D">
        <w:rPr>
          <w:rFonts w:asciiTheme="minorHAnsi" w:hAnsiTheme="minorHAnsi" w:cstheme="minorHAnsi"/>
          <w:sz w:val="22"/>
          <w:szCs w:val="22"/>
        </w:rPr>
        <w:t>menghitung</w:t>
      </w:r>
      <w:proofErr w:type="spellEnd"/>
      <w:r w:rsidRPr="00B6334D">
        <w:rPr>
          <w:rFonts w:asciiTheme="minorHAnsi" w:hAnsiTheme="minorHAnsi" w:cstheme="minorHAnsi"/>
          <w:sz w:val="22"/>
          <w:szCs w:val="22"/>
        </w:rPr>
        <w:t xml:space="preserve"> </w:t>
      </w:r>
      <w:proofErr w:type="spellStart"/>
      <w:r w:rsidRPr="00B6334D">
        <w:rPr>
          <w:rFonts w:asciiTheme="minorHAnsi" w:hAnsiTheme="minorHAnsi" w:cstheme="minorHAnsi"/>
          <w:sz w:val="22"/>
          <w:szCs w:val="22"/>
        </w:rPr>
        <w:t>jumlah</w:t>
      </w:r>
      <w:proofErr w:type="spellEnd"/>
      <w:r w:rsidRPr="00B6334D">
        <w:rPr>
          <w:rFonts w:asciiTheme="minorHAnsi" w:hAnsiTheme="minorHAnsi" w:cstheme="minorHAnsi"/>
          <w:sz w:val="22"/>
          <w:szCs w:val="22"/>
        </w:rPr>
        <w:t xml:space="preserve"> </w:t>
      </w:r>
      <w:proofErr w:type="spellStart"/>
      <w:r w:rsidRPr="00B6334D">
        <w:rPr>
          <w:rFonts w:asciiTheme="minorHAnsi" w:hAnsiTheme="minorHAnsi" w:cstheme="minorHAnsi"/>
          <w:sz w:val="22"/>
          <w:szCs w:val="22"/>
        </w:rPr>
        <w:t>benih</w:t>
      </w:r>
      <w:proofErr w:type="spellEnd"/>
      <w:r w:rsidRPr="00B6334D">
        <w:rPr>
          <w:rFonts w:asciiTheme="minorHAnsi" w:hAnsiTheme="minorHAnsi" w:cstheme="minorHAnsi"/>
          <w:sz w:val="22"/>
          <w:szCs w:val="22"/>
        </w:rPr>
        <w:t xml:space="preserve"> yang </w:t>
      </w:r>
      <w:proofErr w:type="spellStart"/>
      <w:r w:rsidRPr="00B6334D">
        <w:rPr>
          <w:rFonts w:asciiTheme="minorHAnsi" w:hAnsiTheme="minorHAnsi" w:cstheme="minorHAnsi"/>
          <w:sz w:val="22"/>
          <w:szCs w:val="22"/>
        </w:rPr>
        <w:t>mati</w:t>
      </w:r>
      <w:proofErr w:type="spellEnd"/>
      <w:r w:rsidRPr="00B6334D">
        <w:rPr>
          <w:rFonts w:asciiTheme="minorHAnsi" w:hAnsiTheme="minorHAnsi" w:cstheme="minorHAnsi"/>
          <w:sz w:val="22"/>
          <w:szCs w:val="22"/>
        </w:rPr>
        <w:t xml:space="preserve"> </w:t>
      </w:r>
      <w:proofErr w:type="spellStart"/>
      <w:r w:rsidRPr="00B6334D">
        <w:rPr>
          <w:rFonts w:asciiTheme="minorHAnsi" w:hAnsiTheme="minorHAnsi" w:cstheme="minorHAnsi"/>
          <w:sz w:val="22"/>
          <w:szCs w:val="22"/>
        </w:rPr>
        <w:t>atau</w:t>
      </w:r>
      <w:proofErr w:type="spellEnd"/>
      <w:r w:rsidRPr="00B6334D">
        <w:rPr>
          <w:rFonts w:asciiTheme="minorHAnsi" w:hAnsiTheme="minorHAnsi" w:cstheme="minorHAnsi"/>
          <w:sz w:val="22"/>
          <w:szCs w:val="22"/>
        </w:rPr>
        <w:t xml:space="preserve"> </w:t>
      </w:r>
      <w:proofErr w:type="spellStart"/>
      <w:r w:rsidRPr="00B6334D">
        <w:rPr>
          <w:rFonts w:asciiTheme="minorHAnsi" w:hAnsiTheme="minorHAnsi" w:cstheme="minorHAnsi"/>
          <w:sz w:val="22"/>
          <w:szCs w:val="22"/>
        </w:rPr>
        <w:t>kecambah</w:t>
      </w:r>
      <w:proofErr w:type="spellEnd"/>
      <w:r w:rsidRPr="00B6334D">
        <w:rPr>
          <w:rFonts w:asciiTheme="minorHAnsi" w:hAnsiTheme="minorHAnsi" w:cstheme="minorHAnsi"/>
          <w:sz w:val="22"/>
          <w:szCs w:val="22"/>
        </w:rPr>
        <w:t xml:space="preserve"> </w:t>
      </w:r>
      <w:r w:rsidRPr="00B6334D">
        <w:rPr>
          <w:rFonts w:asciiTheme="minorHAnsi" w:hAnsiTheme="minorHAnsi" w:cstheme="minorHAnsi"/>
          <w:sz w:val="22"/>
          <w:szCs w:val="22"/>
        </w:rPr>
        <w:t xml:space="preserve">abnormal pada </w:t>
      </w:r>
      <w:proofErr w:type="spellStart"/>
      <w:r w:rsidRPr="00B6334D">
        <w:rPr>
          <w:rFonts w:asciiTheme="minorHAnsi" w:hAnsiTheme="minorHAnsi" w:cstheme="minorHAnsi"/>
          <w:sz w:val="22"/>
          <w:szCs w:val="22"/>
        </w:rPr>
        <w:t>akhir</w:t>
      </w:r>
      <w:proofErr w:type="spellEnd"/>
      <w:r w:rsidRPr="00B6334D">
        <w:rPr>
          <w:rFonts w:asciiTheme="minorHAnsi" w:hAnsiTheme="minorHAnsi" w:cstheme="minorHAnsi"/>
          <w:sz w:val="22"/>
          <w:szCs w:val="22"/>
        </w:rPr>
        <w:t xml:space="preserve"> </w:t>
      </w:r>
      <w:proofErr w:type="spellStart"/>
      <w:r w:rsidRPr="00B6334D">
        <w:rPr>
          <w:rFonts w:asciiTheme="minorHAnsi" w:hAnsiTheme="minorHAnsi" w:cstheme="minorHAnsi"/>
          <w:sz w:val="22"/>
          <w:szCs w:val="22"/>
        </w:rPr>
        <w:t>pengamatan</w:t>
      </w:r>
      <w:proofErr w:type="spellEnd"/>
      <w:r w:rsidRPr="00B6334D">
        <w:rPr>
          <w:rFonts w:asciiTheme="minorHAnsi" w:hAnsiTheme="minorHAnsi" w:cstheme="minorHAnsi"/>
          <w:sz w:val="22"/>
          <w:szCs w:val="22"/>
        </w:rPr>
        <w:t xml:space="preserve">. </w:t>
      </w:r>
      <w:proofErr w:type="spellStart"/>
      <w:r w:rsidRPr="00B6334D">
        <w:rPr>
          <w:rFonts w:asciiTheme="minorHAnsi" w:hAnsiTheme="minorHAnsi" w:cstheme="minorHAnsi"/>
          <w:sz w:val="22"/>
          <w:szCs w:val="22"/>
        </w:rPr>
        <w:t>Dihitung</w:t>
      </w:r>
      <w:proofErr w:type="spellEnd"/>
      <w:r w:rsidRPr="00B6334D">
        <w:rPr>
          <w:rFonts w:asciiTheme="minorHAnsi" w:hAnsiTheme="minorHAnsi" w:cstheme="minorHAnsi"/>
          <w:sz w:val="22"/>
          <w:szCs w:val="22"/>
        </w:rPr>
        <w:t xml:space="preserve"> </w:t>
      </w:r>
      <w:proofErr w:type="spellStart"/>
      <w:r w:rsidRPr="00B6334D">
        <w:rPr>
          <w:rFonts w:asciiTheme="minorHAnsi" w:hAnsiTheme="minorHAnsi" w:cstheme="minorHAnsi"/>
          <w:sz w:val="22"/>
          <w:szCs w:val="22"/>
        </w:rPr>
        <w:t>dengan</w:t>
      </w:r>
      <w:proofErr w:type="spellEnd"/>
      <w:r w:rsidRPr="00B6334D">
        <w:rPr>
          <w:rFonts w:asciiTheme="minorHAnsi" w:hAnsiTheme="minorHAnsi" w:cstheme="minorHAnsi"/>
          <w:sz w:val="22"/>
          <w:szCs w:val="22"/>
        </w:rPr>
        <w:t xml:space="preserve"> </w:t>
      </w:r>
      <w:proofErr w:type="spellStart"/>
      <w:r w:rsidRPr="00B6334D">
        <w:rPr>
          <w:rFonts w:asciiTheme="minorHAnsi" w:hAnsiTheme="minorHAnsi" w:cstheme="minorHAnsi"/>
          <w:sz w:val="22"/>
          <w:szCs w:val="22"/>
        </w:rPr>
        <w:t>rumus</w:t>
      </w:r>
      <w:proofErr w:type="spellEnd"/>
      <w:r w:rsidRPr="00B6334D">
        <w:rPr>
          <w:rFonts w:asciiTheme="minorHAnsi" w:hAnsiTheme="minorHAnsi" w:cstheme="minorHAnsi"/>
          <w:sz w:val="22"/>
          <w:szCs w:val="22"/>
        </w:rPr>
        <w:t>:</w:t>
      </w:r>
    </w:p>
    <w:p w14:paraId="7FB2F066" w14:textId="77777777" w:rsidR="009729D0" w:rsidRPr="00B6334D" w:rsidRDefault="009729D0" w:rsidP="009729D0">
      <w:pPr>
        <w:jc w:val="both"/>
        <w:rPr>
          <w:rFonts w:asciiTheme="minorHAnsi" w:hAnsiTheme="minorHAnsi" w:cstheme="minorHAnsi"/>
          <w:sz w:val="22"/>
          <w:szCs w:val="22"/>
        </w:rPr>
      </w:pPr>
      <m:oMathPara>
        <m:oMath>
          <m:r>
            <w:rPr>
              <w:rFonts w:ascii="Cambria Math" w:hAnsi="Cambria Math" w:cstheme="minorHAnsi"/>
              <w:sz w:val="22"/>
              <w:szCs w:val="22"/>
            </w:rPr>
            <m:t>C (%)=</m:t>
          </m:r>
          <m:f>
            <m:fPr>
              <m:ctrlPr>
                <w:rPr>
                  <w:rFonts w:ascii="Cambria Math" w:hAnsi="Cambria Math" w:cstheme="minorHAnsi"/>
                  <w:i/>
                  <w:sz w:val="22"/>
                  <w:szCs w:val="22"/>
                </w:rPr>
              </m:ctrlPr>
            </m:fPr>
            <m:num>
              <m:r>
                <w:rPr>
                  <w:rFonts w:ascii="Cambria Math" w:hAnsi="Cambria Math" w:cstheme="minorHAnsi"/>
                  <w:sz w:val="22"/>
                  <w:szCs w:val="22"/>
                </w:rPr>
                <m:t>A</m:t>
              </m:r>
            </m:num>
            <m:den>
              <m:r>
                <w:rPr>
                  <w:rFonts w:ascii="Cambria Math" w:hAnsi="Cambria Math" w:cstheme="minorHAnsi"/>
                  <w:sz w:val="22"/>
                  <w:szCs w:val="22"/>
                </w:rPr>
                <m:t>B</m:t>
              </m:r>
            </m:den>
          </m:f>
          <m:r>
            <w:rPr>
              <w:rFonts w:ascii="Cambria Math" w:hAnsi="Cambria Math" w:cstheme="minorHAnsi"/>
              <w:sz w:val="22"/>
              <w:szCs w:val="22"/>
            </w:rPr>
            <m:t xml:space="preserve"> x 100%</m:t>
          </m:r>
        </m:oMath>
      </m:oMathPara>
    </w:p>
    <w:p w14:paraId="0EBD6B2C" w14:textId="585036F2" w:rsidR="009729D0" w:rsidRPr="00B6334D" w:rsidRDefault="009729D0" w:rsidP="009729D0">
      <w:pPr>
        <w:ind w:firstLine="270"/>
        <w:jc w:val="both"/>
        <w:rPr>
          <w:rFonts w:asciiTheme="minorHAnsi" w:hAnsiTheme="minorHAnsi" w:cstheme="minorHAnsi"/>
          <w:sz w:val="22"/>
          <w:szCs w:val="22"/>
        </w:rPr>
      </w:pPr>
      <w:r w:rsidRPr="00B6334D">
        <w:rPr>
          <w:rFonts w:asciiTheme="minorHAnsi" w:hAnsiTheme="minorHAnsi" w:cstheme="minorHAnsi"/>
          <w:sz w:val="22"/>
          <w:szCs w:val="22"/>
        </w:rPr>
        <w:t xml:space="preserve"> </w:t>
      </w:r>
      <w:proofErr w:type="spellStart"/>
      <w:r w:rsidRPr="00B6334D">
        <w:rPr>
          <w:rFonts w:asciiTheme="minorHAnsi" w:hAnsiTheme="minorHAnsi" w:cstheme="minorHAnsi"/>
          <w:sz w:val="22"/>
          <w:szCs w:val="22"/>
        </w:rPr>
        <w:t>Keterangan</w:t>
      </w:r>
      <w:proofErr w:type="spellEnd"/>
      <w:r w:rsidRPr="00B6334D">
        <w:rPr>
          <w:rFonts w:asciiTheme="minorHAnsi" w:hAnsiTheme="minorHAnsi" w:cstheme="minorHAnsi"/>
          <w:sz w:val="22"/>
          <w:szCs w:val="22"/>
        </w:rPr>
        <w:t>:</w:t>
      </w:r>
    </w:p>
    <w:p w14:paraId="13C5430A" w14:textId="77777777" w:rsidR="009729D0" w:rsidRPr="00B6334D" w:rsidRDefault="009729D0" w:rsidP="009729D0">
      <w:pPr>
        <w:ind w:left="900" w:hanging="450"/>
        <w:jc w:val="both"/>
        <w:rPr>
          <w:rFonts w:asciiTheme="minorHAnsi" w:hAnsiTheme="minorHAnsi" w:cstheme="minorHAnsi"/>
          <w:sz w:val="22"/>
          <w:szCs w:val="22"/>
        </w:rPr>
      </w:pPr>
      <w:r w:rsidRPr="00B6334D">
        <w:rPr>
          <w:rFonts w:asciiTheme="minorHAnsi" w:hAnsiTheme="minorHAnsi" w:cstheme="minorHAnsi"/>
          <w:sz w:val="22"/>
          <w:szCs w:val="22"/>
        </w:rPr>
        <w:t xml:space="preserve">C = </w:t>
      </w:r>
      <w:proofErr w:type="spellStart"/>
      <w:r w:rsidRPr="00B6334D">
        <w:rPr>
          <w:rFonts w:asciiTheme="minorHAnsi" w:hAnsiTheme="minorHAnsi" w:cstheme="minorHAnsi"/>
          <w:sz w:val="22"/>
          <w:szCs w:val="22"/>
        </w:rPr>
        <w:t>persentase</w:t>
      </w:r>
      <w:proofErr w:type="spellEnd"/>
      <w:r w:rsidRPr="00B6334D">
        <w:rPr>
          <w:rFonts w:asciiTheme="minorHAnsi" w:hAnsiTheme="minorHAnsi" w:cstheme="minorHAnsi"/>
          <w:sz w:val="22"/>
          <w:szCs w:val="22"/>
        </w:rPr>
        <w:t xml:space="preserve"> </w:t>
      </w:r>
      <w:proofErr w:type="spellStart"/>
      <w:r w:rsidRPr="00B6334D">
        <w:rPr>
          <w:rFonts w:asciiTheme="minorHAnsi" w:hAnsiTheme="minorHAnsi" w:cstheme="minorHAnsi"/>
          <w:sz w:val="22"/>
          <w:szCs w:val="22"/>
        </w:rPr>
        <w:t>jumlah</w:t>
      </w:r>
      <w:proofErr w:type="spellEnd"/>
      <w:r w:rsidRPr="00B6334D">
        <w:rPr>
          <w:rFonts w:asciiTheme="minorHAnsi" w:hAnsiTheme="minorHAnsi" w:cstheme="minorHAnsi"/>
          <w:sz w:val="22"/>
          <w:szCs w:val="22"/>
        </w:rPr>
        <w:t xml:space="preserve"> </w:t>
      </w:r>
      <w:proofErr w:type="spellStart"/>
      <w:r w:rsidRPr="00B6334D">
        <w:rPr>
          <w:rFonts w:asciiTheme="minorHAnsi" w:hAnsiTheme="minorHAnsi" w:cstheme="minorHAnsi"/>
          <w:sz w:val="22"/>
          <w:szCs w:val="22"/>
        </w:rPr>
        <w:t>Benih</w:t>
      </w:r>
      <w:proofErr w:type="spellEnd"/>
      <w:r w:rsidRPr="00B6334D">
        <w:rPr>
          <w:rFonts w:asciiTheme="minorHAnsi" w:hAnsiTheme="minorHAnsi" w:cstheme="minorHAnsi"/>
          <w:sz w:val="22"/>
          <w:szCs w:val="22"/>
        </w:rPr>
        <w:t xml:space="preserve"> </w:t>
      </w:r>
      <w:proofErr w:type="spellStart"/>
      <w:r w:rsidRPr="00B6334D">
        <w:rPr>
          <w:rFonts w:asciiTheme="minorHAnsi" w:hAnsiTheme="minorHAnsi" w:cstheme="minorHAnsi"/>
          <w:sz w:val="22"/>
          <w:szCs w:val="22"/>
        </w:rPr>
        <w:t>mati</w:t>
      </w:r>
      <w:proofErr w:type="spellEnd"/>
      <w:r w:rsidRPr="00B6334D">
        <w:rPr>
          <w:rFonts w:asciiTheme="minorHAnsi" w:hAnsiTheme="minorHAnsi" w:cstheme="minorHAnsi"/>
          <w:sz w:val="22"/>
          <w:szCs w:val="22"/>
        </w:rPr>
        <w:t xml:space="preserve"> </w:t>
      </w:r>
      <w:proofErr w:type="spellStart"/>
      <w:r w:rsidRPr="00B6334D">
        <w:rPr>
          <w:rFonts w:asciiTheme="minorHAnsi" w:hAnsiTheme="minorHAnsi" w:cstheme="minorHAnsi"/>
          <w:sz w:val="22"/>
          <w:szCs w:val="22"/>
        </w:rPr>
        <w:t>atau</w:t>
      </w:r>
      <w:proofErr w:type="spellEnd"/>
      <w:r w:rsidRPr="00B6334D">
        <w:rPr>
          <w:rFonts w:asciiTheme="minorHAnsi" w:hAnsiTheme="minorHAnsi" w:cstheme="minorHAnsi"/>
          <w:sz w:val="22"/>
          <w:szCs w:val="22"/>
        </w:rPr>
        <w:t xml:space="preserve"> </w:t>
      </w:r>
      <w:proofErr w:type="spellStart"/>
      <w:r w:rsidRPr="00B6334D">
        <w:rPr>
          <w:rFonts w:asciiTheme="minorHAnsi" w:hAnsiTheme="minorHAnsi" w:cstheme="minorHAnsi"/>
          <w:sz w:val="22"/>
          <w:szCs w:val="22"/>
        </w:rPr>
        <w:t>kecambah</w:t>
      </w:r>
      <w:proofErr w:type="spellEnd"/>
      <w:r w:rsidRPr="00B6334D">
        <w:rPr>
          <w:rFonts w:asciiTheme="minorHAnsi" w:hAnsiTheme="minorHAnsi" w:cstheme="minorHAnsi"/>
          <w:sz w:val="22"/>
          <w:szCs w:val="22"/>
        </w:rPr>
        <w:t xml:space="preserve"> abnormal </w:t>
      </w:r>
    </w:p>
    <w:p w14:paraId="11A99820" w14:textId="77777777" w:rsidR="009729D0" w:rsidRPr="00B6334D" w:rsidRDefault="009729D0" w:rsidP="009729D0">
      <w:pPr>
        <w:ind w:left="900" w:hanging="450"/>
        <w:jc w:val="both"/>
        <w:rPr>
          <w:rFonts w:asciiTheme="minorHAnsi" w:hAnsiTheme="minorHAnsi" w:cstheme="minorHAnsi"/>
          <w:sz w:val="22"/>
          <w:szCs w:val="22"/>
        </w:rPr>
      </w:pPr>
      <w:r w:rsidRPr="00B6334D">
        <w:rPr>
          <w:rFonts w:asciiTheme="minorHAnsi" w:hAnsiTheme="minorHAnsi" w:cstheme="minorHAnsi"/>
          <w:sz w:val="22"/>
          <w:szCs w:val="22"/>
        </w:rPr>
        <w:t xml:space="preserve">A = </w:t>
      </w:r>
      <w:proofErr w:type="spellStart"/>
      <w:r w:rsidRPr="00B6334D">
        <w:rPr>
          <w:rFonts w:asciiTheme="minorHAnsi" w:hAnsiTheme="minorHAnsi" w:cstheme="minorHAnsi"/>
          <w:sz w:val="22"/>
          <w:szCs w:val="22"/>
        </w:rPr>
        <w:t>jumlah</w:t>
      </w:r>
      <w:proofErr w:type="spellEnd"/>
      <w:r w:rsidRPr="00B6334D">
        <w:rPr>
          <w:rFonts w:asciiTheme="minorHAnsi" w:hAnsiTheme="minorHAnsi" w:cstheme="minorHAnsi"/>
          <w:sz w:val="22"/>
          <w:szCs w:val="22"/>
        </w:rPr>
        <w:t xml:space="preserve"> </w:t>
      </w:r>
      <w:proofErr w:type="spellStart"/>
      <w:r w:rsidRPr="00B6334D">
        <w:rPr>
          <w:rFonts w:asciiTheme="minorHAnsi" w:hAnsiTheme="minorHAnsi" w:cstheme="minorHAnsi"/>
          <w:sz w:val="22"/>
          <w:szCs w:val="22"/>
        </w:rPr>
        <w:t>benih</w:t>
      </w:r>
      <w:proofErr w:type="spellEnd"/>
      <w:r w:rsidRPr="00B6334D">
        <w:rPr>
          <w:rFonts w:asciiTheme="minorHAnsi" w:hAnsiTheme="minorHAnsi" w:cstheme="minorHAnsi"/>
          <w:sz w:val="22"/>
          <w:szCs w:val="22"/>
        </w:rPr>
        <w:t xml:space="preserve"> </w:t>
      </w:r>
      <w:proofErr w:type="spellStart"/>
      <w:r w:rsidRPr="00B6334D">
        <w:rPr>
          <w:rFonts w:asciiTheme="minorHAnsi" w:hAnsiTheme="minorHAnsi" w:cstheme="minorHAnsi"/>
          <w:sz w:val="22"/>
          <w:szCs w:val="22"/>
        </w:rPr>
        <w:t>mati</w:t>
      </w:r>
      <w:proofErr w:type="spellEnd"/>
      <w:r w:rsidRPr="00B6334D">
        <w:rPr>
          <w:rFonts w:asciiTheme="minorHAnsi" w:hAnsiTheme="minorHAnsi" w:cstheme="minorHAnsi"/>
          <w:sz w:val="22"/>
          <w:szCs w:val="22"/>
        </w:rPr>
        <w:t xml:space="preserve"> </w:t>
      </w:r>
      <w:proofErr w:type="spellStart"/>
      <w:r w:rsidRPr="00B6334D">
        <w:rPr>
          <w:rFonts w:asciiTheme="minorHAnsi" w:hAnsiTheme="minorHAnsi" w:cstheme="minorHAnsi"/>
          <w:sz w:val="22"/>
          <w:szCs w:val="22"/>
        </w:rPr>
        <w:t>atau</w:t>
      </w:r>
      <w:proofErr w:type="spellEnd"/>
      <w:r w:rsidRPr="00B6334D">
        <w:rPr>
          <w:rFonts w:asciiTheme="minorHAnsi" w:hAnsiTheme="minorHAnsi" w:cstheme="minorHAnsi"/>
          <w:sz w:val="22"/>
          <w:szCs w:val="22"/>
        </w:rPr>
        <w:t xml:space="preserve"> </w:t>
      </w:r>
      <w:proofErr w:type="spellStart"/>
      <w:r w:rsidRPr="00B6334D">
        <w:rPr>
          <w:rFonts w:asciiTheme="minorHAnsi" w:hAnsiTheme="minorHAnsi" w:cstheme="minorHAnsi"/>
          <w:sz w:val="22"/>
          <w:szCs w:val="22"/>
        </w:rPr>
        <w:t>kecambah</w:t>
      </w:r>
      <w:proofErr w:type="spellEnd"/>
      <w:r w:rsidRPr="00B6334D">
        <w:rPr>
          <w:rFonts w:asciiTheme="minorHAnsi" w:hAnsiTheme="minorHAnsi" w:cstheme="minorHAnsi"/>
          <w:sz w:val="22"/>
          <w:szCs w:val="22"/>
        </w:rPr>
        <w:t xml:space="preserve"> abnormal </w:t>
      </w:r>
    </w:p>
    <w:p w14:paraId="323DADA9" w14:textId="27917754" w:rsidR="009729D0" w:rsidRPr="00B6334D" w:rsidRDefault="009729D0" w:rsidP="009729D0">
      <w:pPr>
        <w:ind w:left="900" w:hanging="450"/>
        <w:jc w:val="both"/>
        <w:rPr>
          <w:rFonts w:asciiTheme="minorHAnsi" w:hAnsiTheme="minorHAnsi" w:cstheme="minorHAnsi"/>
          <w:sz w:val="22"/>
          <w:szCs w:val="22"/>
        </w:rPr>
      </w:pPr>
      <w:r w:rsidRPr="00B6334D">
        <w:rPr>
          <w:rFonts w:asciiTheme="minorHAnsi" w:hAnsiTheme="minorHAnsi" w:cstheme="minorHAnsi"/>
          <w:sz w:val="22"/>
          <w:szCs w:val="22"/>
        </w:rPr>
        <w:t xml:space="preserve">B = </w:t>
      </w:r>
      <w:proofErr w:type="spellStart"/>
      <w:r w:rsidRPr="00B6334D">
        <w:rPr>
          <w:rFonts w:asciiTheme="minorHAnsi" w:hAnsiTheme="minorHAnsi" w:cstheme="minorHAnsi"/>
          <w:sz w:val="22"/>
          <w:szCs w:val="22"/>
        </w:rPr>
        <w:t>Jumlah</w:t>
      </w:r>
      <w:proofErr w:type="spellEnd"/>
      <w:r w:rsidRPr="00B6334D">
        <w:rPr>
          <w:rFonts w:asciiTheme="minorHAnsi" w:hAnsiTheme="minorHAnsi" w:cstheme="minorHAnsi"/>
          <w:sz w:val="22"/>
          <w:szCs w:val="22"/>
        </w:rPr>
        <w:t xml:space="preserve"> total </w:t>
      </w:r>
      <w:proofErr w:type="spellStart"/>
      <w:r w:rsidRPr="00B6334D">
        <w:rPr>
          <w:rFonts w:asciiTheme="minorHAnsi" w:hAnsiTheme="minorHAnsi" w:cstheme="minorHAnsi"/>
          <w:sz w:val="22"/>
          <w:szCs w:val="22"/>
        </w:rPr>
        <w:t>benih</w:t>
      </w:r>
      <w:proofErr w:type="spellEnd"/>
    </w:p>
    <w:p w14:paraId="129B969A" w14:textId="77777777" w:rsidR="00AF0379" w:rsidRPr="00B6334D" w:rsidRDefault="00AF0379" w:rsidP="009729D0">
      <w:pPr>
        <w:ind w:left="900" w:hanging="450"/>
        <w:jc w:val="both"/>
        <w:rPr>
          <w:rFonts w:asciiTheme="minorHAnsi" w:hAnsiTheme="minorHAnsi" w:cstheme="minorHAnsi"/>
          <w:sz w:val="22"/>
          <w:szCs w:val="22"/>
        </w:rPr>
      </w:pPr>
    </w:p>
    <w:p w14:paraId="033C026B" w14:textId="77777777" w:rsidR="009729D0" w:rsidRPr="00B6334D" w:rsidRDefault="009729D0" w:rsidP="009729D0">
      <w:pPr>
        <w:jc w:val="both"/>
        <w:rPr>
          <w:rFonts w:asciiTheme="minorHAnsi" w:hAnsiTheme="minorHAnsi" w:cstheme="minorHAnsi"/>
          <w:sz w:val="22"/>
          <w:szCs w:val="22"/>
        </w:rPr>
      </w:pPr>
      <w:r w:rsidRPr="00B6334D">
        <w:rPr>
          <w:rFonts w:asciiTheme="minorHAnsi" w:hAnsiTheme="minorHAnsi" w:cstheme="minorHAnsi"/>
          <w:sz w:val="22"/>
          <w:szCs w:val="22"/>
        </w:rPr>
        <w:t xml:space="preserve">5. Uji </w:t>
      </w:r>
      <w:proofErr w:type="spellStart"/>
      <w:r w:rsidRPr="00B6334D">
        <w:rPr>
          <w:rFonts w:asciiTheme="minorHAnsi" w:hAnsiTheme="minorHAnsi" w:cstheme="minorHAnsi"/>
          <w:sz w:val="22"/>
          <w:szCs w:val="22"/>
        </w:rPr>
        <w:t>laju</w:t>
      </w:r>
      <w:proofErr w:type="spellEnd"/>
      <w:r w:rsidRPr="00B6334D">
        <w:rPr>
          <w:rFonts w:asciiTheme="minorHAnsi" w:hAnsiTheme="minorHAnsi" w:cstheme="minorHAnsi"/>
          <w:sz w:val="22"/>
          <w:szCs w:val="22"/>
        </w:rPr>
        <w:t xml:space="preserve"> </w:t>
      </w:r>
      <w:proofErr w:type="spellStart"/>
      <w:r w:rsidRPr="00B6334D">
        <w:rPr>
          <w:rFonts w:asciiTheme="minorHAnsi" w:hAnsiTheme="minorHAnsi" w:cstheme="minorHAnsi"/>
          <w:sz w:val="22"/>
          <w:szCs w:val="22"/>
        </w:rPr>
        <w:t>pertumbuhan</w:t>
      </w:r>
      <w:proofErr w:type="spellEnd"/>
      <w:r w:rsidRPr="00B6334D">
        <w:rPr>
          <w:rFonts w:asciiTheme="minorHAnsi" w:hAnsiTheme="minorHAnsi" w:cstheme="minorHAnsi"/>
          <w:sz w:val="22"/>
          <w:szCs w:val="22"/>
        </w:rPr>
        <w:t xml:space="preserve"> </w:t>
      </w:r>
      <w:proofErr w:type="spellStart"/>
      <w:r w:rsidRPr="00B6334D">
        <w:rPr>
          <w:rFonts w:asciiTheme="minorHAnsi" w:hAnsiTheme="minorHAnsi" w:cstheme="minorHAnsi"/>
          <w:sz w:val="22"/>
          <w:szCs w:val="22"/>
        </w:rPr>
        <w:t>kecambah</w:t>
      </w:r>
      <w:proofErr w:type="spellEnd"/>
      <w:r w:rsidRPr="00B6334D">
        <w:rPr>
          <w:rFonts w:asciiTheme="minorHAnsi" w:hAnsiTheme="minorHAnsi" w:cstheme="minorHAnsi"/>
          <w:sz w:val="22"/>
          <w:szCs w:val="22"/>
        </w:rPr>
        <w:t xml:space="preserve"> </w:t>
      </w:r>
    </w:p>
    <w:p w14:paraId="30356411" w14:textId="7FBF7341" w:rsidR="009729D0" w:rsidRPr="00B6334D" w:rsidRDefault="009729D0" w:rsidP="009729D0">
      <w:pPr>
        <w:ind w:left="270"/>
        <w:jc w:val="both"/>
        <w:rPr>
          <w:rFonts w:asciiTheme="minorHAnsi" w:hAnsiTheme="minorHAnsi" w:cstheme="minorHAnsi"/>
          <w:sz w:val="22"/>
          <w:szCs w:val="22"/>
        </w:rPr>
      </w:pPr>
      <w:proofErr w:type="spellStart"/>
      <w:r w:rsidRPr="00B6334D">
        <w:rPr>
          <w:rFonts w:asciiTheme="minorHAnsi" w:hAnsiTheme="minorHAnsi" w:cstheme="minorHAnsi"/>
          <w:sz w:val="22"/>
          <w:szCs w:val="22"/>
        </w:rPr>
        <w:t>Benih</w:t>
      </w:r>
      <w:proofErr w:type="spellEnd"/>
      <w:r w:rsidRPr="00B6334D">
        <w:rPr>
          <w:rFonts w:asciiTheme="minorHAnsi" w:hAnsiTheme="minorHAnsi" w:cstheme="minorHAnsi"/>
          <w:sz w:val="22"/>
          <w:szCs w:val="22"/>
        </w:rPr>
        <w:t xml:space="preserve"> </w:t>
      </w:r>
      <w:proofErr w:type="spellStart"/>
      <w:r w:rsidRPr="00B6334D">
        <w:rPr>
          <w:rFonts w:asciiTheme="minorHAnsi" w:hAnsiTheme="minorHAnsi" w:cstheme="minorHAnsi"/>
          <w:sz w:val="22"/>
          <w:szCs w:val="22"/>
        </w:rPr>
        <w:t>dari</w:t>
      </w:r>
      <w:proofErr w:type="spellEnd"/>
      <w:r w:rsidRPr="00B6334D">
        <w:rPr>
          <w:rFonts w:asciiTheme="minorHAnsi" w:hAnsiTheme="minorHAnsi" w:cstheme="minorHAnsi"/>
          <w:sz w:val="22"/>
          <w:szCs w:val="22"/>
        </w:rPr>
        <w:t xml:space="preserve"> </w:t>
      </w:r>
      <w:proofErr w:type="spellStart"/>
      <w:r w:rsidRPr="00B6334D">
        <w:rPr>
          <w:rFonts w:asciiTheme="minorHAnsi" w:hAnsiTheme="minorHAnsi" w:cstheme="minorHAnsi"/>
          <w:sz w:val="22"/>
          <w:szCs w:val="22"/>
        </w:rPr>
        <w:t>setiap</w:t>
      </w:r>
      <w:proofErr w:type="spellEnd"/>
      <w:r w:rsidRPr="00B6334D">
        <w:rPr>
          <w:rFonts w:asciiTheme="minorHAnsi" w:hAnsiTheme="minorHAnsi" w:cstheme="minorHAnsi"/>
          <w:sz w:val="22"/>
          <w:szCs w:val="22"/>
        </w:rPr>
        <w:t xml:space="preserve"> </w:t>
      </w:r>
      <w:proofErr w:type="spellStart"/>
      <w:r w:rsidRPr="00B6334D">
        <w:rPr>
          <w:rFonts w:asciiTheme="minorHAnsi" w:hAnsiTheme="minorHAnsi" w:cstheme="minorHAnsi"/>
          <w:sz w:val="22"/>
          <w:szCs w:val="22"/>
        </w:rPr>
        <w:t>perlakuan</w:t>
      </w:r>
      <w:proofErr w:type="spellEnd"/>
      <w:r w:rsidRPr="00B6334D">
        <w:rPr>
          <w:rFonts w:asciiTheme="minorHAnsi" w:hAnsiTheme="minorHAnsi" w:cstheme="minorHAnsi"/>
          <w:sz w:val="22"/>
          <w:szCs w:val="22"/>
        </w:rPr>
        <w:t xml:space="preserve"> </w:t>
      </w:r>
      <w:proofErr w:type="spellStart"/>
      <w:r w:rsidRPr="00B6334D">
        <w:rPr>
          <w:rFonts w:asciiTheme="minorHAnsi" w:hAnsiTheme="minorHAnsi" w:cstheme="minorHAnsi"/>
          <w:sz w:val="22"/>
          <w:szCs w:val="22"/>
        </w:rPr>
        <w:t>dikecambahkan</w:t>
      </w:r>
      <w:proofErr w:type="spellEnd"/>
      <w:r w:rsidRPr="00B6334D">
        <w:rPr>
          <w:rFonts w:asciiTheme="minorHAnsi" w:hAnsiTheme="minorHAnsi" w:cstheme="minorHAnsi"/>
          <w:sz w:val="22"/>
          <w:szCs w:val="22"/>
        </w:rPr>
        <w:t xml:space="preserve"> </w:t>
      </w:r>
      <w:proofErr w:type="spellStart"/>
      <w:r w:rsidRPr="00B6334D">
        <w:rPr>
          <w:rFonts w:asciiTheme="minorHAnsi" w:hAnsiTheme="minorHAnsi" w:cstheme="minorHAnsi"/>
          <w:sz w:val="22"/>
          <w:szCs w:val="22"/>
        </w:rPr>
        <w:t>dengan</w:t>
      </w:r>
      <w:proofErr w:type="spellEnd"/>
      <w:r w:rsidRPr="00B6334D">
        <w:rPr>
          <w:rFonts w:asciiTheme="minorHAnsi" w:hAnsiTheme="minorHAnsi" w:cstheme="minorHAnsi"/>
          <w:sz w:val="22"/>
          <w:szCs w:val="22"/>
        </w:rPr>
        <w:t xml:space="preserve"> </w:t>
      </w:r>
      <w:proofErr w:type="spellStart"/>
      <w:r w:rsidRPr="00B6334D">
        <w:rPr>
          <w:rFonts w:asciiTheme="minorHAnsi" w:hAnsiTheme="minorHAnsi" w:cstheme="minorHAnsi"/>
          <w:sz w:val="22"/>
          <w:szCs w:val="22"/>
        </w:rPr>
        <w:t>metode</w:t>
      </w:r>
      <w:proofErr w:type="spellEnd"/>
      <w:r w:rsidRPr="00B6334D">
        <w:rPr>
          <w:rFonts w:asciiTheme="minorHAnsi" w:hAnsiTheme="minorHAnsi" w:cstheme="minorHAnsi"/>
          <w:sz w:val="22"/>
          <w:szCs w:val="22"/>
        </w:rPr>
        <w:t xml:space="preserve"> UDK. </w:t>
      </w:r>
      <w:proofErr w:type="spellStart"/>
      <w:r w:rsidRPr="00B6334D">
        <w:rPr>
          <w:rFonts w:asciiTheme="minorHAnsi" w:hAnsiTheme="minorHAnsi" w:cstheme="minorHAnsi"/>
          <w:sz w:val="22"/>
          <w:szCs w:val="22"/>
        </w:rPr>
        <w:t>Pengamatan</w:t>
      </w:r>
      <w:proofErr w:type="spellEnd"/>
      <w:r w:rsidRPr="00B6334D">
        <w:rPr>
          <w:rFonts w:asciiTheme="minorHAnsi" w:hAnsiTheme="minorHAnsi" w:cstheme="minorHAnsi"/>
          <w:sz w:val="22"/>
          <w:szCs w:val="22"/>
        </w:rPr>
        <w:t xml:space="preserve"> </w:t>
      </w:r>
      <w:proofErr w:type="spellStart"/>
      <w:r w:rsidRPr="00B6334D">
        <w:rPr>
          <w:rFonts w:asciiTheme="minorHAnsi" w:hAnsiTheme="minorHAnsi" w:cstheme="minorHAnsi"/>
          <w:sz w:val="22"/>
          <w:szCs w:val="22"/>
        </w:rPr>
        <w:t>dilakukan</w:t>
      </w:r>
      <w:proofErr w:type="spellEnd"/>
      <w:r w:rsidRPr="00B6334D">
        <w:rPr>
          <w:rFonts w:asciiTheme="minorHAnsi" w:hAnsiTheme="minorHAnsi" w:cstheme="minorHAnsi"/>
          <w:sz w:val="22"/>
          <w:szCs w:val="22"/>
        </w:rPr>
        <w:t xml:space="preserve"> pada </w:t>
      </w:r>
      <w:proofErr w:type="spellStart"/>
      <w:r w:rsidRPr="00B6334D">
        <w:rPr>
          <w:rFonts w:asciiTheme="minorHAnsi" w:hAnsiTheme="minorHAnsi" w:cstheme="minorHAnsi"/>
          <w:sz w:val="22"/>
          <w:szCs w:val="22"/>
        </w:rPr>
        <w:t>hari</w:t>
      </w:r>
      <w:proofErr w:type="spellEnd"/>
      <w:r w:rsidRPr="00B6334D">
        <w:rPr>
          <w:rFonts w:asciiTheme="minorHAnsi" w:hAnsiTheme="minorHAnsi" w:cstheme="minorHAnsi"/>
          <w:sz w:val="22"/>
          <w:szCs w:val="22"/>
        </w:rPr>
        <w:t xml:space="preserve"> ke-6 </w:t>
      </w:r>
      <w:proofErr w:type="spellStart"/>
      <w:r w:rsidRPr="00B6334D">
        <w:rPr>
          <w:rFonts w:asciiTheme="minorHAnsi" w:hAnsiTheme="minorHAnsi" w:cstheme="minorHAnsi"/>
          <w:sz w:val="22"/>
          <w:szCs w:val="22"/>
        </w:rPr>
        <w:t>terhadap</w:t>
      </w:r>
      <w:proofErr w:type="spellEnd"/>
      <w:r w:rsidRPr="00B6334D">
        <w:rPr>
          <w:rFonts w:asciiTheme="minorHAnsi" w:hAnsiTheme="minorHAnsi" w:cstheme="minorHAnsi"/>
          <w:sz w:val="22"/>
          <w:szCs w:val="22"/>
        </w:rPr>
        <w:t xml:space="preserve"> </w:t>
      </w:r>
      <w:proofErr w:type="spellStart"/>
      <w:r w:rsidRPr="00B6334D">
        <w:rPr>
          <w:rFonts w:asciiTheme="minorHAnsi" w:hAnsiTheme="minorHAnsi" w:cstheme="minorHAnsi"/>
          <w:sz w:val="22"/>
          <w:szCs w:val="22"/>
        </w:rPr>
        <w:t>kecambah</w:t>
      </w:r>
      <w:proofErr w:type="spellEnd"/>
      <w:r w:rsidRPr="00B6334D">
        <w:rPr>
          <w:rFonts w:asciiTheme="minorHAnsi" w:hAnsiTheme="minorHAnsi" w:cstheme="minorHAnsi"/>
          <w:sz w:val="22"/>
          <w:szCs w:val="22"/>
        </w:rPr>
        <w:t xml:space="preserve"> normal. </w:t>
      </w:r>
      <w:proofErr w:type="spellStart"/>
      <w:r w:rsidRPr="00B6334D">
        <w:rPr>
          <w:rFonts w:asciiTheme="minorHAnsi" w:hAnsiTheme="minorHAnsi" w:cstheme="minorHAnsi"/>
          <w:sz w:val="22"/>
          <w:szCs w:val="22"/>
        </w:rPr>
        <w:t>Kecambah</w:t>
      </w:r>
      <w:proofErr w:type="spellEnd"/>
      <w:r w:rsidRPr="00B6334D">
        <w:rPr>
          <w:rFonts w:asciiTheme="minorHAnsi" w:hAnsiTheme="minorHAnsi" w:cstheme="minorHAnsi"/>
          <w:sz w:val="22"/>
          <w:szCs w:val="22"/>
        </w:rPr>
        <w:t xml:space="preserve"> normal </w:t>
      </w:r>
      <w:proofErr w:type="spellStart"/>
      <w:r w:rsidRPr="00B6334D">
        <w:rPr>
          <w:rFonts w:asciiTheme="minorHAnsi" w:hAnsiTheme="minorHAnsi" w:cstheme="minorHAnsi"/>
          <w:sz w:val="22"/>
          <w:szCs w:val="22"/>
        </w:rPr>
        <w:t>dikeringkan</w:t>
      </w:r>
      <w:proofErr w:type="spellEnd"/>
      <w:r w:rsidRPr="00B6334D">
        <w:rPr>
          <w:rFonts w:asciiTheme="minorHAnsi" w:hAnsiTheme="minorHAnsi" w:cstheme="minorHAnsi"/>
          <w:sz w:val="22"/>
          <w:szCs w:val="22"/>
        </w:rPr>
        <w:t xml:space="preserve"> </w:t>
      </w:r>
      <w:proofErr w:type="spellStart"/>
      <w:r w:rsidRPr="00B6334D">
        <w:rPr>
          <w:rFonts w:asciiTheme="minorHAnsi" w:hAnsiTheme="minorHAnsi" w:cstheme="minorHAnsi"/>
          <w:sz w:val="22"/>
          <w:szCs w:val="22"/>
        </w:rPr>
        <w:t>dalam</w:t>
      </w:r>
      <w:proofErr w:type="spellEnd"/>
      <w:r w:rsidRPr="00B6334D">
        <w:rPr>
          <w:rFonts w:asciiTheme="minorHAnsi" w:hAnsiTheme="minorHAnsi" w:cstheme="minorHAnsi"/>
          <w:sz w:val="22"/>
          <w:szCs w:val="22"/>
        </w:rPr>
        <w:t xml:space="preserve"> oven </w:t>
      </w:r>
      <w:proofErr w:type="spellStart"/>
      <w:r w:rsidRPr="00B6334D">
        <w:rPr>
          <w:rFonts w:asciiTheme="minorHAnsi" w:hAnsiTheme="minorHAnsi" w:cstheme="minorHAnsi"/>
          <w:sz w:val="22"/>
          <w:szCs w:val="22"/>
        </w:rPr>
        <w:t>dengan</w:t>
      </w:r>
      <w:proofErr w:type="spellEnd"/>
      <w:r w:rsidRPr="00B6334D">
        <w:rPr>
          <w:rFonts w:asciiTheme="minorHAnsi" w:hAnsiTheme="minorHAnsi" w:cstheme="minorHAnsi"/>
          <w:sz w:val="22"/>
          <w:szCs w:val="22"/>
        </w:rPr>
        <w:t xml:space="preserve"> </w:t>
      </w:r>
      <w:proofErr w:type="spellStart"/>
      <w:r w:rsidRPr="00B6334D">
        <w:rPr>
          <w:rFonts w:asciiTheme="minorHAnsi" w:hAnsiTheme="minorHAnsi" w:cstheme="minorHAnsi"/>
          <w:sz w:val="22"/>
          <w:szCs w:val="22"/>
        </w:rPr>
        <w:t>suhu</w:t>
      </w:r>
      <w:proofErr w:type="spellEnd"/>
      <w:r w:rsidRPr="00B6334D">
        <w:rPr>
          <w:rFonts w:asciiTheme="minorHAnsi" w:hAnsiTheme="minorHAnsi" w:cstheme="minorHAnsi"/>
          <w:sz w:val="22"/>
          <w:szCs w:val="22"/>
        </w:rPr>
        <w:t xml:space="preserve"> 80 °C </w:t>
      </w:r>
      <w:proofErr w:type="spellStart"/>
      <w:r w:rsidRPr="00B6334D">
        <w:rPr>
          <w:rFonts w:asciiTheme="minorHAnsi" w:hAnsiTheme="minorHAnsi" w:cstheme="minorHAnsi"/>
          <w:sz w:val="22"/>
          <w:szCs w:val="22"/>
        </w:rPr>
        <w:t>selama</w:t>
      </w:r>
      <w:proofErr w:type="spellEnd"/>
      <w:r w:rsidRPr="00B6334D">
        <w:rPr>
          <w:rFonts w:asciiTheme="minorHAnsi" w:hAnsiTheme="minorHAnsi" w:cstheme="minorHAnsi"/>
          <w:sz w:val="22"/>
          <w:szCs w:val="22"/>
        </w:rPr>
        <w:t xml:space="preserve"> 24 jam </w:t>
      </w:r>
      <w:proofErr w:type="spellStart"/>
      <w:r w:rsidRPr="00B6334D">
        <w:rPr>
          <w:rFonts w:asciiTheme="minorHAnsi" w:hAnsiTheme="minorHAnsi" w:cstheme="minorHAnsi"/>
          <w:sz w:val="22"/>
          <w:szCs w:val="22"/>
        </w:rPr>
        <w:t>kemudian</w:t>
      </w:r>
      <w:proofErr w:type="spellEnd"/>
      <w:r w:rsidRPr="00B6334D">
        <w:rPr>
          <w:rFonts w:asciiTheme="minorHAnsi" w:hAnsiTheme="minorHAnsi" w:cstheme="minorHAnsi"/>
          <w:sz w:val="22"/>
          <w:szCs w:val="22"/>
        </w:rPr>
        <w:t xml:space="preserve"> </w:t>
      </w:r>
      <w:proofErr w:type="spellStart"/>
      <w:r w:rsidRPr="00B6334D">
        <w:rPr>
          <w:rFonts w:asciiTheme="minorHAnsi" w:hAnsiTheme="minorHAnsi" w:cstheme="minorHAnsi"/>
          <w:sz w:val="22"/>
          <w:szCs w:val="22"/>
        </w:rPr>
        <w:t>ditimbang</w:t>
      </w:r>
      <w:proofErr w:type="spellEnd"/>
      <w:r w:rsidRPr="00B6334D">
        <w:rPr>
          <w:rFonts w:asciiTheme="minorHAnsi" w:hAnsiTheme="minorHAnsi" w:cstheme="minorHAnsi"/>
          <w:sz w:val="22"/>
          <w:szCs w:val="22"/>
        </w:rPr>
        <w:t xml:space="preserve">. </w:t>
      </w:r>
      <w:proofErr w:type="spellStart"/>
      <w:r w:rsidRPr="00B6334D">
        <w:rPr>
          <w:rFonts w:asciiTheme="minorHAnsi" w:hAnsiTheme="minorHAnsi" w:cstheme="minorHAnsi"/>
          <w:sz w:val="22"/>
          <w:szCs w:val="22"/>
        </w:rPr>
        <w:t>Laju</w:t>
      </w:r>
      <w:proofErr w:type="spellEnd"/>
      <w:r w:rsidRPr="00B6334D">
        <w:rPr>
          <w:rFonts w:asciiTheme="minorHAnsi" w:hAnsiTheme="minorHAnsi" w:cstheme="minorHAnsi"/>
          <w:sz w:val="22"/>
          <w:szCs w:val="22"/>
        </w:rPr>
        <w:t xml:space="preserve"> </w:t>
      </w:r>
      <w:proofErr w:type="spellStart"/>
      <w:r w:rsidRPr="00B6334D">
        <w:rPr>
          <w:rFonts w:asciiTheme="minorHAnsi" w:hAnsiTheme="minorHAnsi" w:cstheme="minorHAnsi"/>
          <w:sz w:val="22"/>
          <w:szCs w:val="22"/>
        </w:rPr>
        <w:t>pertumbuhan</w:t>
      </w:r>
      <w:proofErr w:type="spellEnd"/>
      <w:r w:rsidRPr="00B6334D">
        <w:rPr>
          <w:rFonts w:asciiTheme="minorHAnsi" w:hAnsiTheme="minorHAnsi" w:cstheme="minorHAnsi"/>
          <w:sz w:val="22"/>
          <w:szCs w:val="22"/>
        </w:rPr>
        <w:t xml:space="preserve"> </w:t>
      </w:r>
      <w:proofErr w:type="spellStart"/>
      <w:r w:rsidRPr="00B6334D">
        <w:rPr>
          <w:rFonts w:asciiTheme="minorHAnsi" w:hAnsiTheme="minorHAnsi" w:cstheme="minorHAnsi"/>
          <w:sz w:val="22"/>
          <w:szCs w:val="22"/>
        </w:rPr>
        <w:t>kecambah</w:t>
      </w:r>
      <w:proofErr w:type="spellEnd"/>
      <w:r w:rsidRPr="00B6334D">
        <w:rPr>
          <w:rFonts w:asciiTheme="minorHAnsi" w:hAnsiTheme="minorHAnsi" w:cstheme="minorHAnsi"/>
          <w:sz w:val="22"/>
          <w:szCs w:val="22"/>
        </w:rPr>
        <w:t xml:space="preserve"> (mg/</w:t>
      </w:r>
      <w:proofErr w:type="spellStart"/>
      <w:r w:rsidRPr="00B6334D">
        <w:rPr>
          <w:rFonts w:asciiTheme="minorHAnsi" w:hAnsiTheme="minorHAnsi" w:cstheme="minorHAnsi"/>
          <w:sz w:val="22"/>
          <w:szCs w:val="22"/>
        </w:rPr>
        <w:t>kecambah</w:t>
      </w:r>
      <w:proofErr w:type="spellEnd"/>
      <w:r w:rsidRPr="00B6334D">
        <w:rPr>
          <w:rFonts w:asciiTheme="minorHAnsi" w:hAnsiTheme="minorHAnsi" w:cstheme="minorHAnsi"/>
          <w:sz w:val="22"/>
          <w:szCs w:val="22"/>
        </w:rPr>
        <w:t xml:space="preserve">) </w:t>
      </w:r>
      <w:proofErr w:type="spellStart"/>
      <w:r w:rsidRPr="00B6334D">
        <w:rPr>
          <w:rFonts w:asciiTheme="minorHAnsi" w:hAnsiTheme="minorHAnsi" w:cstheme="minorHAnsi"/>
          <w:sz w:val="22"/>
          <w:szCs w:val="22"/>
        </w:rPr>
        <w:t>merupakan</w:t>
      </w:r>
      <w:proofErr w:type="spellEnd"/>
      <w:r w:rsidRPr="00B6334D">
        <w:rPr>
          <w:rFonts w:asciiTheme="minorHAnsi" w:hAnsiTheme="minorHAnsi" w:cstheme="minorHAnsi"/>
          <w:sz w:val="22"/>
          <w:szCs w:val="22"/>
        </w:rPr>
        <w:t xml:space="preserve"> </w:t>
      </w:r>
      <w:proofErr w:type="spellStart"/>
      <w:r w:rsidRPr="00B6334D">
        <w:rPr>
          <w:rFonts w:asciiTheme="minorHAnsi" w:hAnsiTheme="minorHAnsi" w:cstheme="minorHAnsi"/>
          <w:sz w:val="22"/>
          <w:szCs w:val="22"/>
        </w:rPr>
        <w:t>bobot</w:t>
      </w:r>
      <w:proofErr w:type="spellEnd"/>
      <w:r w:rsidRPr="00B6334D">
        <w:rPr>
          <w:rFonts w:asciiTheme="minorHAnsi" w:hAnsiTheme="minorHAnsi" w:cstheme="minorHAnsi"/>
          <w:sz w:val="22"/>
          <w:szCs w:val="22"/>
        </w:rPr>
        <w:t xml:space="preserve"> </w:t>
      </w:r>
      <w:proofErr w:type="spellStart"/>
      <w:r w:rsidRPr="00B6334D">
        <w:rPr>
          <w:rFonts w:asciiTheme="minorHAnsi" w:hAnsiTheme="minorHAnsi" w:cstheme="minorHAnsi"/>
          <w:sz w:val="22"/>
          <w:szCs w:val="22"/>
        </w:rPr>
        <w:t>kering</w:t>
      </w:r>
      <w:proofErr w:type="spellEnd"/>
      <w:r w:rsidRPr="00B6334D">
        <w:rPr>
          <w:rFonts w:asciiTheme="minorHAnsi" w:hAnsiTheme="minorHAnsi" w:cstheme="minorHAnsi"/>
          <w:sz w:val="22"/>
          <w:szCs w:val="22"/>
        </w:rPr>
        <w:t xml:space="preserve"> </w:t>
      </w:r>
      <w:proofErr w:type="spellStart"/>
      <w:r w:rsidRPr="00B6334D">
        <w:rPr>
          <w:rFonts w:asciiTheme="minorHAnsi" w:hAnsiTheme="minorHAnsi" w:cstheme="minorHAnsi"/>
          <w:sz w:val="22"/>
          <w:szCs w:val="22"/>
        </w:rPr>
        <w:t>kecambah</w:t>
      </w:r>
      <w:proofErr w:type="spellEnd"/>
      <w:r w:rsidRPr="00B6334D">
        <w:rPr>
          <w:rFonts w:asciiTheme="minorHAnsi" w:hAnsiTheme="minorHAnsi" w:cstheme="minorHAnsi"/>
          <w:sz w:val="22"/>
          <w:szCs w:val="22"/>
        </w:rPr>
        <w:t xml:space="preserve"> normal </w:t>
      </w:r>
      <w:proofErr w:type="spellStart"/>
      <w:r w:rsidRPr="00B6334D">
        <w:rPr>
          <w:rFonts w:asciiTheme="minorHAnsi" w:hAnsiTheme="minorHAnsi" w:cstheme="minorHAnsi"/>
          <w:sz w:val="22"/>
          <w:szCs w:val="22"/>
        </w:rPr>
        <w:t>dibagi</w:t>
      </w:r>
      <w:proofErr w:type="spellEnd"/>
      <w:r w:rsidRPr="00B6334D">
        <w:rPr>
          <w:rFonts w:asciiTheme="minorHAnsi" w:hAnsiTheme="minorHAnsi" w:cstheme="minorHAnsi"/>
          <w:sz w:val="22"/>
          <w:szCs w:val="22"/>
        </w:rPr>
        <w:t xml:space="preserve"> </w:t>
      </w:r>
      <w:proofErr w:type="spellStart"/>
      <w:r w:rsidRPr="00B6334D">
        <w:rPr>
          <w:rFonts w:asciiTheme="minorHAnsi" w:hAnsiTheme="minorHAnsi" w:cstheme="minorHAnsi"/>
          <w:sz w:val="22"/>
          <w:szCs w:val="22"/>
        </w:rPr>
        <w:t>dengan</w:t>
      </w:r>
      <w:proofErr w:type="spellEnd"/>
      <w:r w:rsidRPr="00B6334D">
        <w:rPr>
          <w:rFonts w:asciiTheme="minorHAnsi" w:hAnsiTheme="minorHAnsi" w:cstheme="minorHAnsi"/>
          <w:sz w:val="22"/>
          <w:szCs w:val="22"/>
        </w:rPr>
        <w:t xml:space="preserve"> </w:t>
      </w:r>
      <w:proofErr w:type="spellStart"/>
      <w:r w:rsidRPr="00B6334D">
        <w:rPr>
          <w:rFonts w:asciiTheme="minorHAnsi" w:hAnsiTheme="minorHAnsi" w:cstheme="minorHAnsi"/>
          <w:sz w:val="22"/>
          <w:szCs w:val="22"/>
        </w:rPr>
        <w:t>jumlah</w:t>
      </w:r>
      <w:proofErr w:type="spellEnd"/>
      <w:r w:rsidRPr="00B6334D">
        <w:rPr>
          <w:rFonts w:asciiTheme="minorHAnsi" w:hAnsiTheme="minorHAnsi" w:cstheme="minorHAnsi"/>
          <w:sz w:val="22"/>
          <w:szCs w:val="22"/>
        </w:rPr>
        <w:t xml:space="preserve"> </w:t>
      </w:r>
      <w:proofErr w:type="spellStart"/>
      <w:r w:rsidRPr="00B6334D">
        <w:rPr>
          <w:rFonts w:asciiTheme="minorHAnsi" w:hAnsiTheme="minorHAnsi" w:cstheme="minorHAnsi"/>
          <w:sz w:val="22"/>
          <w:szCs w:val="22"/>
        </w:rPr>
        <w:t>kecambah</w:t>
      </w:r>
      <w:proofErr w:type="spellEnd"/>
      <w:r w:rsidRPr="00B6334D">
        <w:rPr>
          <w:rFonts w:asciiTheme="minorHAnsi" w:hAnsiTheme="minorHAnsi" w:cstheme="minorHAnsi"/>
          <w:sz w:val="22"/>
          <w:szCs w:val="22"/>
        </w:rPr>
        <w:t xml:space="preserve"> normal </w:t>
      </w:r>
      <w:r w:rsidRPr="00B6334D">
        <w:rPr>
          <w:rFonts w:asciiTheme="minorHAnsi" w:hAnsiTheme="minorHAnsi" w:cstheme="minorHAnsi"/>
          <w:sz w:val="22"/>
          <w:szCs w:val="22"/>
        </w:rPr>
        <w:fldChar w:fldCharType="begin" w:fldLock="1"/>
      </w:r>
      <w:r w:rsidR="00AE384A" w:rsidRPr="00B6334D">
        <w:rPr>
          <w:rFonts w:asciiTheme="minorHAnsi" w:hAnsiTheme="minorHAnsi" w:cstheme="minorHAnsi"/>
          <w:sz w:val="22"/>
          <w:szCs w:val="22"/>
        </w:rPr>
        <w:instrText>ADDIN CSL_CITATION {"citationItems":[{"id":"ITEM-1","itemData":{"author":[{"dropping-particle":"","family":"AOSA","given":"","non-dropping-particle":"","parse-names":false,"suffix":""}],"id":"ITEM-1","issued":{"date-parts":[["2002"]]},"publisher":"Association of Official Seed Analysts","title":"Seed Vigor Testing Handbook: Contribution No. 32 to the Handbook on Seed Testing","type":"book"},"uris":["http://www.mendeley.com/documents/?uuid=201ffdd6-4e4b-4463-8d1c-3bd5c82c3d9e"]}],"mendeley":{"formattedCitation":"(AOSA, 2002)","plainTextFormattedCitation":"(AOSA, 2002)","previouslyFormattedCitation":"(AOSA, 2002)"},"properties":{"noteIndex":0},"schema":"https://github.com/citation-style-language/schema/raw/master/csl-citation.json"}</w:instrText>
      </w:r>
      <w:r w:rsidRPr="00B6334D">
        <w:rPr>
          <w:rFonts w:asciiTheme="minorHAnsi" w:hAnsiTheme="minorHAnsi" w:cstheme="minorHAnsi"/>
          <w:sz w:val="22"/>
          <w:szCs w:val="22"/>
        </w:rPr>
        <w:fldChar w:fldCharType="separate"/>
      </w:r>
      <w:r w:rsidR="00AE384A" w:rsidRPr="00B6334D">
        <w:rPr>
          <w:rFonts w:asciiTheme="minorHAnsi" w:hAnsiTheme="minorHAnsi" w:cstheme="minorHAnsi"/>
          <w:noProof/>
          <w:sz w:val="22"/>
          <w:szCs w:val="22"/>
        </w:rPr>
        <w:t>(AOSA, 2002)</w:t>
      </w:r>
      <w:r w:rsidRPr="00B6334D">
        <w:rPr>
          <w:rFonts w:asciiTheme="minorHAnsi" w:hAnsiTheme="minorHAnsi" w:cstheme="minorHAnsi"/>
          <w:sz w:val="22"/>
          <w:szCs w:val="22"/>
        </w:rPr>
        <w:fldChar w:fldCharType="end"/>
      </w:r>
      <w:r w:rsidRPr="00B6334D">
        <w:rPr>
          <w:rFonts w:asciiTheme="minorHAnsi" w:hAnsiTheme="minorHAnsi" w:cstheme="minorHAnsi"/>
          <w:sz w:val="22"/>
          <w:szCs w:val="22"/>
        </w:rPr>
        <w:t xml:space="preserve">. </w:t>
      </w:r>
    </w:p>
    <w:p w14:paraId="0B4CA591" w14:textId="77777777" w:rsidR="009729D0" w:rsidRPr="00B6334D" w:rsidRDefault="009729D0" w:rsidP="009729D0">
      <w:pPr>
        <w:jc w:val="both"/>
        <w:rPr>
          <w:rFonts w:asciiTheme="minorHAnsi" w:hAnsiTheme="minorHAnsi" w:cstheme="minorHAnsi"/>
          <w:sz w:val="22"/>
          <w:szCs w:val="22"/>
        </w:rPr>
      </w:pPr>
      <w:r w:rsidRPr="00B6334D">
        <w:rPr>
          <w:rFonts w:asciiTheme="minorHAnsi" w:hAnsiTheme="minorHAnsi" w:cstheme="minorHAnsi"/>
          <w:sz w:val="22"/>
          <w:szCs w:val="22"/>
        </w:rPr>
        <w:t xml:space="preserve">Data yang </w:t>
      </w:r>
      <w:proofErr w:type="spellStart"/>
      <w:r w:rsidRPr="00B6334D">
        <w:rPr>
          <w:rFonts w:asciiTheme="minorHAnsi" w:hAnsiTheme="minorHAnsi" w:cstheme="minorHAnsi"/>
          <w:sz w:val="22"/>
          <w:szCs w:val="22"/>
        </w:rPr>
        <w:t>diperoleh</w:t>
      </w:r>
      <w:proofErr w:type="spellEnd"/>
      <w:r w:rsidRPr="00B6334D">
        <w:rPr>
          <w:rFonts w:asciiTheme="minorHAnsi" w:hAnsiTheme="minorHAnsi" w:cstheme="minorHAnsi"/>
          <w:sz w:val="22"/>
          <w:szCs w:val="22"/>
        </w:rPr>
        <w:t xml:space="preserve"> </w:t>
      </w:r>
      <w:proofErr w:type="spellStart"/>
      <w:r w:rsidRPr="00B6334D">
        <w:rPr>
          <w:rFonts w:asciiTheme="minorHAnsi" w:hAnsiTheme="minorHAnsi" w:cstheme="minorHAnsi"/>
          <w:sz w:val="22"/>
          <w:szCs w:val="22"/>
        </w:rPr>
        <w:t>kemudian</w:t>
      </w:r>
      <w:proofErr w:type="spellEnd"/>
      <w:r w:rsidRPr="00B6334D">
        <w:rPr>
          <w:rFonts w:asciiTheme="minorHAnsi" w:hAnsiTheme="minorHAnsi" w:cstheme="minorHAnsi"/>
          <w:sz w:val="22"/>
          <w:szCs w:val="22"/>
        </w:rPr>
        <w:t xml:space="preserve"> </w:t>
      </w:r>
      <w:proofErr w:type="spellStart"/>
      <w:r w:rsidRPr="00B6334D">
        <w:rPr>
          <w:rFonts w:asciiTheme="minorHAnsi" w:hAnsiTheme="minorHAnsi" w:cstheme="minorHAnsi"/>
          <w:sz w:val="22"/>
          <w:szCs w:val="22"/>
        </w:rPr>
        <w:t>dianalisis</w:t>
      </w:r>
      <w:proofErr w:type="spellEnd"/>
      <w:r w:rsidRPr="00B6334D">
        <w:rPr>
          <w:rFonts w:asciiTheme="minorHAnsi" w:hAnsiTheme="minorHAnsi" w:cstheme="minorHAnsi"/>
          <w:sz w:val="22"/>
          <w:szCs w:val="22"/>
        </w:rPr>
        <w:t xml:space="preserve"> </w:t>
      </w:r>
      <w:proofErr w:type="spellStart"/>
      <w:r w:rsidRPr="00B6334D">
        <w:rPr>
          <w:rFonts w:asciiTheme="minorHAnsi" w:hAnsiTheme="minorHAnsi" w:cstheme="minorHAnsi"/>
          <w:sz w:val="22"/>
          <w:szCs w:val="22"/>
        </w:rPr>
        <w:t>ragam</w:t>
      </w:r>
      <w:proofErr w:type="spellEnd"/>
      <w:r w:rsidRPr="00B6334D">
        <w:rPr>
          <w:rFonts w:asciiTheme="minorHAnsi" w:hAnsiTheme="minorHAnsi" w:cstheme="minorHAnsi"/>
          <w:sz w:val="22"/>
          <w:szCs w:val="22"/>
        </w:rPr>
        <w:t xml:space="preserve"> dan </w:t>
      </w:r>
      <w:proofErr w:type="spellStart"/>
      <w:r w:rsidRPr="00B6334D">
        <w:rPr>
          <w:rFonts w:asciiTheme="minorHAnsi" w:hAnsiTheme="minorHAnsi" w:cstheme="minorHAnsi"/>
          <w:sz w:val="22"/>
          <w:szCs w:val="22"/>
        </w:rPr>
        <w:t>diuji</w:t>
      </w:r>
      <w:proofErr w:type="spellEnd"/>
      <w:r w:rsidRPr="00B6334D">
        <w:rPr>
          <w:rFonts w:asciiTheme="minorHAnsi" w:hAnsiTheme="minorHAnsi" w:cstheme="minorHAnsi"/>
          <w:sz w:val="22"/>
          <w:szCs w:val="22"/>
        </w:rPr>
        <w:t xml:space="preserve"> </w:t>
      </w:r>
      <w:proofErr w:type="spellStart"/>
      <w:r w:rsidRPr="00B6334D">
        <w:rPr>
          <w:rFonts w:asciiTheme="minorHAnsi" w:hAnsiTheme="minorHAnsi" w:cstheme="minorHAnsi"/>
          <w:sz w:val="22"/>
          <w:szCs w:val="22"/>
        </w:rPr>
        <w:t>lanjut</w:t>
      </w:r>
      <w:proofErr w:type="spellEnd"/>
      <w:r w:rsidRPr="00B6334D">
        <w:rPr>
          <w:rFonts w:asciiTheme="minorHAnsi" w:hAnsiTheme="minorHAnsi" w:cstheme="minorHAnsi"/>
          <w:sz w:val="22"/>
          <w:szCs w:val="22"/>
        </w:rPr>
        <w:t xml:space="preserve"> </w:t>
      </w:r>
      <w:proofErr w:type="spellStart"/>
      <w:r w:rsidRPr="00B6334D">
        <w:rPr>
          <w:rFonts w:asciiTheme="minorHAnsi" w:hAnsiTheme="minorHAnsi" w:cstheme="minorHAnsi"/>
          <w:sz w:val="22"/>
          <w:szCs w:val="22"/>
        </w:rPr>
        <w:t>dengan</w:t>
      </w:r>
      <w:proofErr w:type="spellEnd"/>
      <w:r w:rsidRPr="00B6334D">
        <w:rPr>
          <w:rFonts w:asciiTheme="minorHAnsi" w:hAnsiTheme="minorHAnsi" w:cstheme="minorHAnsi"/>
          <w:sz w:val="22"/>
          <w:szCs w:val="22"/>
        </w:rPr>
        <w:t xml:space="preserve"> uji BNJ </w:t>
      </w:r>
      <w:proofErr w:type="spellStart"/>
      <w:r w:rsidRPr="00B6334D">
        <w:rPr>
          <w:rFonts w:asciiTheme="minorHAnsi" w:hAnsiTheme="minorHAnsi" w:cstheme="minorHAnsi"/>
          <w:sz w:val="22"/>
          <w:szCs w:val="22"/>
        </w:rPr>
        <w:t>dengan</w:t>
      </w:r>
      <w:proofErr w:type="spellEnd"/>
      <w:r w:rsidRPr="00B6334D">
        <w:rPr>
          <w:rFonts w:asciiTheme="minorHAnsi" w:hAnsiTheme="minorHAnsi" w:cstheme="minorHAnsi"/>
          <w:sz w:val="22"/>
          <w:szCs w:val="22"/>
        </w:rPr>
        <w:t xml:space="preserve"> </w:t>
      </w:r>
      <w:proofErr w:type="spellStart"/>
      <w:r w:rsidRPr="00B6334D">
        <w:rPr>
          <w:rFonts w:asciiTheme="minorHAnsi" w:hAnsiTheme="minorHAnsi" w:cstheme="minorHAnsi"/>
          <w:sz w:val="22"/>
          <w:szCs w:val="22"/>
        </w:rPr>
        <w:t>taraf</w:t>
      </w:r>
      <w:proofErr w:type="spellEnd"/>
      <w:r w:rsidRPr="00B6334D">
        <w:rPr>
          <w:rFonts w:asciiTheme="minorHAnsi" w:hAnsiTheme="minorHAnsi" w:cstheme="minorHAnsi"/>
          <w:sz w:val="22"/>
          <w:szCs w:val="22"/>
        </w:rPr>
        <w:t xml:space="preserve"> 5 %. </w:t>
      </w:r>
    </w:p>
    <w:p w14:paraId="683AC21B" w14:textId="77777777" w:rsidR="002A5474" w:rsidRPr="00B6334D" w:rsidRDefault="002A5474" w:rsidP="002A5474">
      <w:pPr>
        <w:pStyle w:val="BodyTextIndent3"/>
        <w:spacing w:line="276" w:lineRule="auto"/>
        <w:ind w:left="0" w:firstLine="0"/>
        <w:jc w:val="center"/>
        <w:rPr>
          <w:rFonts w:asciiTheme="minorHAnsi" w:hAnsiTheme="minorHAnsi" w:cstheme="minorHAnsi"/>
          <w:b/>
          <w:sz w:val="22"/>
          <w:szCs w:val="22"/>
          <w:lang w:val="de-DE"/>
        </w:rPr>
      </w:pPr>
    </w:p>
    <w:p w14:paraId="3135833D" w14:textId="77777777" w:rsidR="002A5474" w:rsidRPr="00B6334D" w:rsidRDefault="002A5474" w:rsidP="002A5474">
      <w:pPr>
        <w:pStyle w:val="BodyTextIndent3"/>
        <w:spacing w:line="276" w:lineRule="auto"/>
        <w:ind w:left="0" w:firstLine="0"/>
        <w:jc w:val="center"/>
        <w:rPr>
          <w:rFonts w:asciiTheme="minorHAnsi" w:hAnsiTheme="minorHAnsi" w:cstheme="minorHAnsi"/>
          <w:b/>
          <w:sz w:val="22"/>
          <w:szCs w:val="22"/>
          <w:lang w:val="de-DE"/>
        </w:rPr>
      </w:pPr>
      <w:r w:rsidRPr="00B6334D">
        <w:rPr>
          <w:rFonts w:asciiTheme="minorHAnsi" w:hAnsiTheme="minorHAnsi" w:cstheme="minorHAnsi"/>
          <w:b/>
          <w:sz w:val="22"/>
          <w:szCs w:val="22"/>
          <w:lang w:val="de-DE"/>
        </w:rPr>
        <w:t>HASIL DAN PEMBAHASAN</w:t>
      </w:r>
    </w:p>
    <w:p w14:paraId="6CF8978B" w14:textId="77777777" w:rsidR="002A5474" w:rsidRPr="00B6334D" w:rsidRDefault="002A5474" w:rsidP="002A5474">
      <w:pPr>
        <w:pStyle w:val="BodyTextIndent3"/>
        <w:spacing w:line="276" w:lineRule="auto"/>
        <w:ind w:left="0" w:firstLine="0"/>
        <w:jc w:val="center"/>
        <w:rPr>
          <w:rFonts w:asciiTheme="minorHAnsi" w:hAnsiTheme="minorHAnsi" w:cstheme="minorHAnsi"/>
          <w:b/>
          <w:sz w:val="22"/>
          <w:szCs w:val="22"/>
          <w:lang w:val="de-DE"/>
        </w:rPr>
      </w:pPr>
    </w:p>
    <w:p w14:paraId="70AB431F" w14:textId="188E3F21" w:rsidR="002A5474" w:rsidRPr="00B6334D" w:rsidRDefault="00C848A1" w:rsidP="006C3C82">
      <w:pPr>
        <w:spacing w:line="276" w:lineRule="auto"/>
        <w:ind w:firstLine="284"/>
        <w:jc w:val="both"/>
        <w:rPr>
          <w:rFonts w:asciiTheme="minorHAnsi" w:hAnsiTheme="minorHAnsi" w:cstheme="minorHAnsi"/>
          <w:sz w:val="22"/>
          <w:szCs w:val="22"/>
          <w:lang w:val="fi-FI"/>
        </w:rPr>
        <w:sectPr w:rsidR="002A5474" w:rsidRPr="00B6334D" w:rsidSect="00C60EF2">
          <w:headerReference w:type="default" r:id="rId9"/>
          <w:footerReference w:type="even" r:id="rId10"/>
          <w:footerReference w:type="default" r:id="rId11"/>
          <w:type w:val="continuous"/>
          <w:pgSz w:w="11907" w:h="16840" w:code="9"/>
          <w:pgMar w:top="1701" w:right="1701" w:bottom="1701" w:left="1701" w:header="720" w:footer="720" w:gutter="0"/>
          <w:cols w:num="2" w:space="567"/>
          <w:docGrid w:linePitch="360"/>
        </w:sectPr>
      </w:pPr>
      <w:proofErr w:type="spellStart"/>
      <w:r w:rsidRPr="00B6334D">
        <w:rPr>
          <w:rFonts w:asciiTheme="minorHAnsi" w:hAnsiTheme="minorHAnsi" w:cstheme="minorHAnsi"/>
          <w:sz w:val="22"/>
          <w:szCs w:val="22"/>
        </w:rPr>
        <w:t>Pengamatan</w:t>
      </w:r>
      <w:proofErr w:type="spellEnd"/>
      <w:r w:rsidRPr="00B6334D">
        <w:rPr>
          <w:rFonts w:asciiTheme="minorHAnsi" w:hAnsiTheme="minorHAnsi" w:cstheme="minorHAnsi"/>
          <w:sz w:val="22"/>
          <w:szCs w:val="22"/>
        </w:rPr>
        <w:t xml:space="preserve"> </w:t>
      </w:r>
      <w:proofErr w:type="spellStart"/>
      <w:r w:rsidRPr="00B6334D">
        <w:rPr>
          <w:rFonts w:asciiTheme="minorHAnsi" w:hAnsiTheme="minorHAnsi" w:cstheme="minorHAnsi"/>
          <w:sz w:val="22"/>
          <w:szCs w:val="22"/>
        </w:rPr>
        <w:t>dilakukan</w:t>
      </w:r>
      <w:proofErr w:type="spellEnd"/>
      <w:r w:rsidRPr="00B6334D">
        <w:rPr>
          <w:rFonts w:asciiTheme="minorHAnsi" w:hAnsiTheme="minorHAnsi" w:cstheme="minorHAnsi"/>
          <w:sz w:val="22"/>
          <w:szCs w:val="22"/>
        </w:rPr>
        <w:t xml:space="preserve"> </w:t>
      </w:r>
      <w:proofErr w:type="spellStart"/>
      <w:r w:rsidRPr="00B6334D">
        <w:rPr>
          <w:rFonts w:asciiTheme="minorHAnsi" w:hAnsiTheme="minorHAnsi" w:cstheme="minorHAnsi"/>
          <w:sz w:val="22"/>
          <w:szCs w:val="22"/>
        </w:rPr>
        <w:t>mulai</w:t>
      </w:r>
      <w:proofErr w:type="spellEnd"/>
      <w:r w:rsidRPr="00B6334D">
        <w:rPr>
          <w:rFonts w:asciiTheme="minorHAnsi" w:hAnsiTheme="minorHAnsi" w:cstheme="minorHAnsi"/>
          <w:sz w:val="22"/>
          <w:szCs w:val="22"/>
        </w:rPr>
        <w:t xml:space="preserve"> </w:t>
      </w:r>
      <w:proofErr w:type="spellStart"/>
      <w:r w:rsidRPr="00B6334D">
        <w:rPr>
          <w:rFonts w:asciiTheme="minorHAnsi" w:hAnsiTheme="minorHAnsi" w:cstheme="minorHAnsi"/>
          <w:sz w:val="22"/>
          <w:szCs w:val="22"/>
        </w:rPr>
        <w:t>hari</w:t>
      </w:r>
      <w:proofErr w:type="spellEnd"/>
      <w:r w:rsidRPr="00B6334D">
        <w:rPr>
          <w:rFonts w:asciiTheme="minorHAnsi" w:hAnsiTheme="minorHAnsi" w:cstheme="minorHAnsi"/>
          <w:sz w:val="22"/>
          <w:szCs w:val="22"/>
        </w:rPr>
        <w:t xml:space="preserve"> ke-6 </w:t>
      </w:r>
      <w:proofErr w:type="spellStart"/>
      <w:r w:rsidRPr="00B6334D">
        <w:rPr>
          <w:rFonts w:asciiTheme="minorHAnsi" w:hAnsiTheme="minorHAnsi" w:cstheme="minorHAnsi"/>
          <w:sz w:val="22"/>
          <w:szCs w:val="22"/>
        </w:rPr>
        <w:t>hingga</w:t>
      </w:r>
      <w:proofErr w:type="spellEnd"/>
      <w:r w:rsidRPr="00B6334D">
        <w:rPr>
          <w:rFonts w:asciiTheme="minorHAnsi" w:hAnsiTheme="minorHAnsi" w:cstheme="minorHAnsi"/>
          <w:sz w:val="22"/>
          <w:szCs w:val="22"/>
        </w:rPr>
        <w:t xml:space="preserve"> </w:t>
      </w:r>
      <w:proofErr w:type="spellStart"/>
      <w:r w:rsidRPr="00B6334D">
        <w:rPr>
          <w:rFonts w:asciiTheme="minorHAnsi" w:hAnsiTheme="minorHAnsi" w:cstheme="minorHAnsi"/>
          <w:sz w:val="22"/>
          <w:szCs w:val="22"/>
        </w:rPr>
        <w:t>hari</w:t>
      </w:r>
      <w:proofErr w:type="spellEnd"/>
      <w:r w:rsidRPr="00B6334D">
        <w:rPr>
          <w:rFonts w:asciiTheme="minorHAnsi" w:hAnsiTheme="minorHAnsi" w:cstheme="minorHAnsi"/>
          <w:sz w:val="22"/>
          <w:szCs w:val="22"/>
        </w:rPr>
        <w:t xml:space="preserve"> ke-12. </w:t>
      </w:r>
      <w:r w:rsidR="006C3C82" w:rsidRPr="00B6334D">
        <w:rPr>
          <w:rFonts w:asciiTheme="minorHAnsi" w:hAnsiTheme="minorHAnsi" w:cstheme="minorHAnsi"/>
          <w:sz w:val="22"/>
          <w:szCs w:val="22"/>
        </w:rPr>
        <w:t xml:space="preserve">Data </w:t>
      </w:r>
      <w:proofErr w:type="spellStart"/>
      <w:r w:rsidR="006C3C82" w:rsidRPr="00B6334D">
        <w:rPr>
          <w:rFonts w:asciiTheme="minorHAnsi" w:hAnsiTheme="minorHAnsi" w:cstheme="minorHAnsi"/>
          <w:sz w:val="22"/>
          <w:szCs w:val="22"/>
        </w:rPr>
        <w:t>ditabulasi</w:t>
      </w:r>
      <w:proofErr w:type="spellEnd"/>
      <w:r w:rsidR="006C3C82" w:rsidRPr="00B6334D">
        <w:rPr>
          <w:rFonts w:asciiTheme="minorHAnsi" w:hAnsiTheme="minorHAnsi" w:cstheme="minorHAnsi"/>
          <w:sz w:val="22"/>
          <w:szCs w:val="22"/>
        </w:rPr>
        <w:t xml:space="preserve"> dan </w:t>
      </w:r>
      <w:proofErr w:type="spellStart"/>
      <w:r w:rsidR="006C3C82" w:rsidRPr="00B6334D">
        <w:rPr>
          <w:rFonts w:asciiTheme="minorHAnsi" w:hAnsiTheme="minorHAnsi" w:cstheme="minorHAnsi"/>
          <w:sz w:val="22"/>
          <w:szCs w:val="22"/>
        </w:rPr>
        <w:t>diolah</w:t>
      </w:r>
      <w:proofErr w:type="spellEnd"/>
      <w:r w:rsidR="006C3C82" w:rsidRPr="00B6334D">
        <w:rPr>
          <w:rFonts w:asciiTheme="minorHAnsi" w:hAnsiTheme="minorHAnsi" w:cstheme="minorHAnsi"/>
          <w:sz w:val="22"/>
          <w:szCs w:val="22"/>
        </w:rPr>
        <w:t xml:space="preserve"> </w:t>
      </w:r>
      <w:proofErr w:type="spellStart"/>
      <w:r w:rsidR="006C3C82" w:rsidRPr="00B6334D">
        <w:rPr>
          <w:rFonts w:asciiTheme="minorHAnsi" w:hAnsiTheme="minorHAnsi" w:cstheme="minorHAnsi"/>
          <w:sz w:val="22"/>
          <w:szCs w:val="22"/>
        </w:rPr>
        <w:t>sidik</w:t>
      </w:r>
      <w:proofErr w:type="spellEnd"/>
      <w:r w:rsidR="006C3C82" w:rsidRPr="00B6334D">
        <w:rPr>
          <w:rFonts w:asciiTheme="minorHAnsi" w:hAnsiTheme="minorHAnsi" w:cstheme="minorHAnsi"/>
          <w:sz w:val="22"/>
          <w:szCs w:val="22"/>
        </w:rPr>
        <w:t xml:space="preserve"> </w:t>
      </w:r>
      <w:proofErr w:type="spellStart"/>
      <w:r w:rsidR="006C3C82" w:rsidRPr="00B6334D">
        <w:rPr>
          <w:rFonts w:asciiTheme="minorHAnsi" w:hAnsiTheme="minorHAnsi" w:cstheme="minorHAnsi"/>
          <w:sz w:val="22"/>
          <w:szCs w:val="22"/>
        </w:rPr>
        <w:t>ragam</w:t>
      </w:r>
      <w:proofErr w:type="spellEnd"/>
      <w:r w:rsidR="006C3C82" w:rsidRPr="00B6334D">
        <w:rPr>
          <w:rFonts w:asciiTheme="minorHAnsi" w:hAnsiTheme="minorHAnsi" w:cstheme="minorHAnsi"/>
          <w:sz w:val="22"/>
          <w:szCs w:val="22"/>
        </w:rPr>
        <w:t xml:space="preserve">. Hasil </w:t>
      </w:r>
      <w:proofErr w:type="spellStart"/>
      <w:r w:rsidR="006C3C82" w:rsidRPr="00B6334D">
        <w:rPr>
          <w:rFonts w:asciiTheme="minorHAnsi" w:hAnsiTheme="minorHAnsi" w:cstheme="minorHAnsi"/>
          <w:sz w:val="22"/>
          <w:szCs w:val="22"/>
        </w:rPr>
        <w:t>analisis</w:t>
      </w:r>
      <w:proofErr w:type="spellEnd"/>
      <w:r w:rsidR="006C3C82" w:rsidRPr="00B6334D">
        <w:rPr>
          <w:rFonts w:asciiTheme="minorHAnsi" w:hAnsiTheme="minorHAnsi" w:cstheme="minorHAnsi"/>
          <w:sz w:val="22"/>
          <w:szCs w:val="22"/>
        </w:rPr>
        <w:t xml:space="preserve"> </w:t>
      </w:r>
      <w:proofErr w:type="spellStart"/>
      <w:r w:rsidR="006C3C82" w:rsidRPr="00B6334D">
        <w:rPr>
          <w:rFonts w:asciiTheme="minorHAnsi" w:hAnsiTheme="minorHAnsi" w:cstheme="minorHAnsi"/>
          <w:sz w:val="22"/>
          <w:szCs w:val="22"/>
        </w:rPr>
        <w:t>ragam</w:t>
      </w:r>
      <w:proofErr w:type="spellEnd"/>
      <w:r w:rsidR="006C3C82" w:rsidRPr="00B6334D">
        <w:rPr>
          <w:rFonts w:asciiTheme="minorHAnsi" w:hAnsiTheme="minorHAnsi" w:cstheme="minorHAnsi"/>
          <w:sz w:val="22"/>
          <w:szCs w:val="22"/>
        </w:rPr>
        <w:t xml:space="preserve"> </w:t>
      </w:r>
      <w:proofErr w:type="spellStart"/>
      <w:r w:rsidR="006C3C82" w:rsidRPr="00B6334D">
        <w:rPr>
          <w:rFonts w:asciiTheme="minorHAnsi" w:hAnsiTheme="minorHAnsi" w:cstheme="minorHAnsi"/>
          <w:sz w:val="22"/>
          <w:szCs w:val="22"/>
        </w:rPr>
        <w:t>ditampilkan</w:t>
      </w:r>
      <w:proofErr w:type="spellEnd"/>
      <w:r w:rsidR="006C3C82" w:rsidRPr="00B6334D">
        <w:rPr>
          <w:rFonts w:asciiTheme="minorHAnsi" w:hAnsiTheme="minorHAnsi" w:cstheme="minorHAnsi"/>
          <w:sz w:val="22"/>
          <w:szCs w:val="22"/>
        </w:rPr>
        <w:t xml:space="preserve"> pada </w:t>
      </w:r>
      <w:proofErr w:type="spellStart"/>
      <w:r w:rsidR="006C3C82" w:rsidRPr="00B6334D">
        <w:rPr>
          <w:rFonts w:asciiTheme="minorHAnsi" w:hAnsiTheme="minorHAnsi" w:cstheme="minorHAnsi"/>
          <w:sz w:val="22"/>
          <w:szCs w:val="22"/>
        </w:rPr>
        <w:t>Tabel</w:t>
      </w:r>
      <w:proofErr w:type="spellEnd"/>
      <w:r w:rsidR="006C3C82" w:rsidRPr="00B6334D">
        <w:rPr>
          <w:rFonts w:asciiTheme="minorHAnsi" w:hAnsiTheme="minorHAnsi" w:cstheme="minorHAnsi"/>
          <w:sz w:val="22"/>
          <w:szCs w:val="22"/>
        </w:rPr>
        <w:t xml:space="preserve"> 1. </w:t>
      </w:r>
      <w:proofErr w:type="spellStart"/>
      <w:r w:rsidR="006C3C82" w:rsidRPr="00B6334D">
        <w:rPr>
          <w:rFonts w:asciiTheme="minorHAnsi" w:hAnsiTheme="minorHAnsi" w:cstheme="minorHAnsi"/>
          <w:sz w:val="22"/>
          <w:szCs w:val="22"/>
        </w:rPr>
        <w:t>Terlihat</w:t>
      </w:r>
      <w:proofErr w:type="spellEnd"/>
      <w:r w:rsidR="006C3C82" w:rsidRPr="00B6334D">
        <w:rPr>
          <w:rFonts w:asciiTheme="minorHAnsi" w:hAnsiTheme="minorHAnsi" w:cstheme="minorHAnsi"/>
          <w:sz w:val="22"/>
          <w:szCs w:val="22"/>
        </w:rPr>
        <w:t xml:space="preserve"> </w:t>
      </w:r>
      <w:proofErr w:type="spellStart"/>
      <w:r w:rsidR="006C3C82" w:rsidRPr="00B6334D">
        <w:rPr>
          <w:rFonts w:asciiTheme="minorHAnsi" w:hAnsiTheme="minorHAnsi" w:cstheme="minorHAnsi"/>
          <w:sz w:val="22"/>
          <w:szCs w:val="22"/>
        </w:rPr>
        <w:t>bahwa</w:t>
      </w:r>
      <w:proofErr w:type="spellEnd"/>
      <w:r w:rsidR="006C3C82" w:rsidRPr="00B6334D">
        <w:rPr>
          <w:rFonts w:asciiTheme="minorHAnsi" w:hAnsiTheme="minorHAnsi" w:cstheme="minorHAnsi"/>
          <w:sz w:val="22"/>
          <w:szCs w:val="22"/>
        </w:rPr>
        <w:t xml:space="preserve"> </w:t>
      </w:r>
      <w:proofErr w:type="spellStart"/>
      <w:r w:rsidR="006C3C82" w:rsidRPr="00B6334D">
        <w:rPr>
          <w:rFonts w:asciiTheme="minorHAnsi" w:hAnsiTheme="minorHAnsi" w:cstheme="minorHAnsi"/>
          <w:sz w:val="22"/>
          <w:szCs w:val="22"/>
        </w:rPr>
        <w:t>dosis</w:t>
      </w:r>
      <w:proofErr w:type="spellEnd"/>
      <w:r w:rsidR="006C3C82" w:rsidRPr="00B6334D">
        <w:rPr>
          <w:rFonts w:asciiTheme="minorHAnsi" w:hAnsiTheme="minorHAnsi" w:cstheme="minorHAnsi"/>
          <w:sz w:val="22"/>
          <w:szCs w:val="22"/>
        </w:rPr>
        <w:t xml:space="preserve"> </w:t>
      </w:r>
      <w:proofErr w:type="spellStart"/>
      <w:r w:rsidR="006C3C82" w:rsidRPr="00B6334D">
        <w:rPr>
          <w:rFonts w:asciiTheme="minorHAnsi" w:hAnsiTheme="minorHAnsi" w:cstheme="minorHAnsi"/>
          <w:sz w:val="22"/>
          <w:szCs w:val="22"/>
        </w:rPr>
        <w:t>berpengaruh</w:t>
      </w:r>
      <w:proofErr w:type="spellEnd"/>
      <w:r w:rsidR="006C3C82" w:rsidRPr="00B6334D">
        <w:rPr>
          <w:rFonts w:asciiTheme="minorHAnsi" w:hAnsiTheme="minorHAnsi" w:cstheme="minorHAnsi"/>
          <w:sz w:val="22"/>
          <w:szCs w:val="22"/>
        </w:rPr>
        <w:t xml:space="preserve"> pada </w:t>
      </w:r>
      <w:proofErr w:type="spellStart"/>
      <w:r w:rsidR="006C3C82" w:rsidRPr="00B6334D">
        <w:rPr>
          <w:rFonts w:asciiTheme="minorHAnsi" w:hAnsiTheme="minorHAnsi" w:cstheme="minorHAnsi"/>
          <w:sz w:val="22"/>
          <w:szCs w:val="22"/>
        </w:rPr>
        <w:t>semua</w:t>
      </w:r>
      <w:proofErr w:type="spellEnd"/>
      <w:r w:rsidR="006C3C82" w:rsidRPr="00B6334D">
        <w:rPr>
          <w:rFonts w:asciiTheme="minorHAnsi" w:hAnsiTheme="minorHAnsi" w:cstheme="minorHAnsi"/>
          <w:sz w:val="22"/>
          <w:szCs w:val="22"/>
        </w:rPr>
        <w:t xml:space="preserve"> </w:t>
      </w:r>
      <w:proofErr w:type="spellStart"/>
      <w:r w:rsidR="006C3C82" w:rsidRPr="00B6334D">
        <w:rPr>
          <w:rFonts w:asciiTheme="minorHAnsi" w:hAnsiTheme="minorHAnsi" w:cstheme="minorHAnsi"/>
          <w:sz w:val="22"/>
          <w:szCs w:val="22"/>
        </w:rPr>
        <w:t>peubah</w:t>
      </w:r>
      <w:proofErr w:type="spellEnd"/>
      <w:r w:rsidR="006C3C82" w:rsidRPr="00B6334D">
        <w:rPr>
          <w:rFonts w:asciiTheme="minorHAnsi" w:hAnsiTheme="minorHAnsi" w:cstheme="minorHAnsi"/>
          <w:sz w:val="22"/>
          <w:szCs w:val="22"/>
        </w:rPr>
        <w:t xml:space="preserve"> yang </w:t>
      </w:r>
      <w:proofErr w:type="spellStart"/>
      <w:r w:rsidR="006C3C82" w:rsidRPr="00B6334D">
        <w:rPr>
          <w:rFonts w:asciiTheme="minorHAnsi" w:hAnsiTheme="minorHAnsi" w:cstheme="minorHAnsi"/>
          <w:sz w:val="22"/>
          <w:szCs w:val="22"/>
        </w:rPr>
        <w:t>diamati</w:t>
      </w:r>
      <w:proofErr w:type="spellEnd"/>
      <w:r w:rsidR="006C3C82" w:rsidRPr="00B6334D">
        <w:rPr>
          <w:rFonts w:asciiTheme="minorHAnsi" w:hAnsiTheme="minorHAnsi" w:cstheme="minorHAnsi"/>
          <w:sz w:val="22"/>
          <w:szCs w:val="22"/>
        </w:rPr>
        <w:t xml:space="preserve"> </w:t>
      </w:r>
      <w:proofErr w:type="spellStart"/>
      <w:r w:rsidR="006C3C82" w:rsidRPr="00B6334D">
        <w:rPr>
          <w:rFonts w:asciiTheme="minorHAnsi" w:hAnsiTheme="minorHAnsi" w:cstheme="minorHAnsi"/>
          <w:sz w:val="22"/>
          <w:szCs w:val="22"/>
        </w:rPr>
        <w:t>kecuali</w:t>
      </w:r>
      <w:proofErr w:type="spellEnd"/>
      <w:r w:rsidR="006C3C82" w:rsidRPr="00B6334D">
        <w:rPr>
          <w:rFonts w:asciiTheme="minorHAnsi" w:hAnsiTheme="minorHAnsi" w:cstheme="minorHAnsi"/>
          <w:sz w:val="22"/>
          <w:szCs w:val="22"/>
        </w:rPr>
        <w:t xml:space="preserve"> </w:t>
      </w:r>
      <w:proofErr w:type="spellStart"/>
      <w:r w:rsidR="006C3C82" w:rsidRPr="00B6334D">
        <w:rPr>
          <w:rFonts w:asciiTheme="minorHAnsi" w:hAnsiTheme="minorHAnsi" w:cstheme="minorHAnsi"/>
          <w:sz w:val="22"/>
          <w:szCs w:val="22"/>
        </w:rPr>
        <w:t>benih</w:t>
      </w:r>
      <w:proofErr w:type="spellEnd"/>
      <w:r w:rsidR="006C3C82" w:rsidRPr="00B6334D">
        <w:rPr>
          <w:rFonts w:asciiTheme="minorHAnsi" w:hAnsiTheme="minorHAnsi" w:cstheme="minorHAnsi"/>
          <w:sz w:val="22"/>
          <w:szCs w:val="22"/>
        </w:rPr>
        <w:t xml:space="preserve"> </w:t>
      </w:r>
      <w:proofErr w:type="spellStart"/>
      <w:r w:rsidR="006C3C82" w:rsidRPr="00B6334D">
        <w:rPr>
          <w:rFonts w:asciiTheme="minorHAnsi" w:hAnsiTheme="minorHAnsi" w:cstheme="minorHAnsi"/>
          <w:sz w:val="22"/>
          <w:szCs w:val="22"/>
        </w:rPr>
        <w:t>mati</w:t>
      </w:r>
      <w:proofErr w:type="spellEnd"/>
      <w:r w:rsidR="006C3C82" w:rsidRPr="00B6334D">
        <w:rPr>
          <w:rFonts w:asciiTheme="minorHAnsi" w:hAnsiTheme="minorHAnsi" w:cstheme="minorHAnsi"/>
          <w:sz w:val="22"/>
          <w:szCs w:val="22"/>
        </w:rPr>
        <w:t xml:space="preserve">. </w:t>
      </w:r>
      <w:proofErr w:type="spellStart"/>
      <w:r w:rsidR="006C3C82" w:rsidRPr="00B6334D">
        <w:rPr>
          <w:rFonts w:asciiTheme="minorHAnsi" w:hAnsiTheme="minorHAnsi" w:cstheme="minorHAnsi"/>
          <w:sz w:val="22"/>
          <w:szCs w:val="22"/>
        </w:rPr>
        <w:t>Sedangkan</w:t>
      </w:r>
      <w:proofErr w:type="spellEnd"/>
      <w:r w:rsidR="006C3C82" w:rsidRPr="00B6334D">
        <w:rPr>
          <w:rFonts w:asciiTheme="minorHAnsi" w:hAnsiTheme="minorHAnsi" w:cstheme="minorHAnsi"/>
          <w:sz w:val="22"/>
          <w:szCs w:val="22"/>
        </w:rPr>
        <w:t xml:space="preserve"> </w:t>
      </w:r>
      <w:proofErr w:type="spellStart"/>
      <w:r w:rsidR="006C3C82" w:rsidRPr="00B6334D">
        <w:rPr>
          <w:rFonts w:asciiTheme="minorHAnsi" w:hAnsiTheme="minorHAnsi" w:cstheme="minorHAnsi"/>
          <w:sz w:val="22"/>
          <w:szCs w:val="22"/>
        </w:rPr>
        <w:t>dosis</w:t>
      </w:r>
      <w:proofErr w:type="spellEnd"/>
      <w:r w:rsidR="006C3C82" w:rsidRPr="00B6334D">
        <w:rPr>
          <w:rFonts w:asciiTheme="minorHAnsi" w:hAnsiTheme="minorHAnsi" w:cstheme="minorHAnsi"/>
          <w:sz w:val="22"/>
          <w:szCs w:val="22"/>
        </w:rPr>
        <w:t xml:space="preserve"> dan lama </w:t>
      </w:r>
      <w:proofErr w:type="spellStart"/>
      <w:r w:rsidR="006C3C82" w:rsidRPr="00B6334D">
        <w:rPr>
          <w:rFonts w:asciiTheme="minorHAnsi" w:hAnsiTheme="minorHAnsi" w:cstheme="minorHAnsi"/>
          <w:sz w:val="22"/>
          <w:szCs w:val="22"/>
        </w:rPr>
        <w:t>perendaman</w:t>
      </w:r>
      <w:proofErr w:type="spellEnd"/>
      <w:r w:rsidR="006C3C82" w:rsidRPr="00B6334D">
        <w:rPr>
          <w:rFonts w:asciiTheme="minorHAnsi" w:hAnsiTheme="minorHAnsi" w:cstheme="minorHAnsi"/>
          <w:sz w:val="22"/>
          <w:szCs w:val="22"/>
        </w:rPr>
        <w:t xml:space="preserve"> </w:t>
      </w:r>
      <w:proofErr w:type="spellStart"/>
      <w:r w:rsidR="006C3C82" w:rsidRPr="00B6334D">
        <w:rPr>
          <w:rFonts w:asciiTheme="minorHAnsi" w:hAnsiTheme="minorHAnsi" w:cstheme="minorHAnsi"/>
          <w:sz w:val="22"/>
          <w:szCs w:val="22"/>
        </w:rPr>
        <w:t>berpengaruh</w:t>
      </w:r>
      <w:proofErr w:type="spellEnd"/>
      <w:r w:rsidR="006C3C82" w:rsidRPr="00B6334D">
        <w:rPr>
          <w:rFonts w:asciiTheme="minorHAnsi" w:hAnsiTheme="minorHAnsi" w:cstheme="minorHAnsi"/>
          <w:sz w:val="22"/>
          <w:szCs w:val="22"/>
        </w:rPr>
        <w:t xml:space="preserve"> pada </w:t>
      </w:r>
      <w:proofErr w:type="spellStart"/>
      <w:r w:rsidR="006C3C82" w:rsidRPr="00B6334D">
        <w:rPr>
          <w:rFonts w:asciiTheme="minorHAnsi" w:hAnsiTheme="minorHAnsi" w:cstheme="minorHAnsi"/>
          <w:sz w:val="22"/>
          <w:szCs w:val="22"/>
        </w:rPr>
        <w:t>peubah</w:t>
      </w:r>
      <w:proofErr w:type="spellEnd"/>
      <w:r w:rsidR="006C3C82" w:rsidRPr="00B6334D">
        <w:rPr>
          <w:rFonts w:asciiTheme="minorHAnsi" w:hAnsiTheme="minorHAnsi" w:cstheme="minorHAnsi"/>
          <w:sz w:val="22"/>
          <w:szCs w:val="22"/>
        </w:rPr>
        <w:t xml:space="preserve"> </w:t>
      </w:r>
      <w:proofErr w:type="spellStart"/>
      <w:r w:rsidR="009F7F5E" w:rsidRPr="00B6334D">
        <w:rPr>
          <w:rFonts w:asciiTheme="minorHAnsi" w:hAnsiTheme="minorHAnsi" w:cstheme="minorHAnsi"/>
          <w:sz w:val="22"/>
          <w:szCs w:val="22"/>
        </w:rPr>
        <w:t>p</w:t>
      </w:r>
      <w:r w:rsidR="006C3C82" w:rsidRPr="00B6334D">
        <w:rPr>
          <w:rFonts w:asciiTheme="minorHAnsi" w:hAnsiTheme="minorHAnsi" w:cstheme="minorHAnsi"/>
          <w:sz w:val="22"/>
          <w:szCs w:val="22"/>
        </w:rPr>
        <w:t>anjang</w:t>
      </w:r>
      <w:proofErr w:type="spellEnd"/>
      <w:r w:rsidR="006C3C82" w:rsidRPr="00B6334D">
        <w:rPr>
          <w:rFonts w:asciiTheme="minorHAnsi" w:hAnsiTheme="minorHAnsi" w:cstheme="minorHAnsi"/>
          <w:sz w:val="22"/>
          <w:szCs w:val="22"/>
        </w:rPr>
        <w:t xml:space="preserve"> </w:t>
      </w:r>
      <w:proofErr w:type="spellStart"/>
      <w:r w:rsidR="006C3C82" w:rsidRPr="00B6334D">
        <w:rPr>
          <w:rFonts w:asciiTheme="minorHAnsi" w:hAnsiTheme="minorHAnsi" w:cstheme="minorHAnsi"/>
          <w:sz w:val="22"/>
          <w:szCs w:val="22"/>
        </w:rPr>
        <w:t>hipokotil</w:t>
      </w:r>
      <w:proofErr w:type="spellEnd"/>
      <w:r w:rsidR="006C3C82" w:rsidRPr="00B6334D">
        <w:rPr>
          <w:rFonts w:asciiTheme="minorHAnsi" w:hAnsiTheme="minorHAnsi" w:cstheme="minorHAnsi"/>
          <w:sz w:val="22"/>
          <w:szCs w:val="22"/>
        </w:rPr>
        <w:t xml:space="preserve">, </w:t>
      </w:r>
      <w:proofErr w:type="spellStart"/>
      <w:r w:rsidR="006C3C82" w:rsidRPr="00B6334D">
        <w:rPr>
          <w:rFonts w:asciiTheme="minorHAnsi" w:hAnsiTheme="minorHAnsi" w:cstheme="minorHAnsi"/>
          <w:sz w:val="22"/>
          <w:szCs w:val="22"/>
        </w:rPr>
        <w:t>kecepatan</w:t>
      </w:r>
      <w:proofErr w:type="spellEnd"/>
      <w:r w:rsidR="006C3C82" w:rsidRPr="00B6334D">
        <w:rPr>
          <w:rFonts w:asciiTheme="minorHAnsi" w:hAnsiTheme="minorHAnsi" w:cstheme="minorHAnsi"/>
          <w:sz w:val="22"/>
          <w:szCs w:val="22"/>
        </w:rPr>
        <w:t xml:space="preserve"> </w:t>
      </w:r>
      <w:proofErr w:type="spellStart"/>
      <w:r w:rsidR="006C3C82" w:rsidRPr="00B6334D">
        <w:rPr>
          <w:rFonts w:asciiTheme="minorHAnsi" w:hAnsiTheme="minorHAnsi" w:cstheme="minorHAnsi"/>
          <w:sz w:val="22"/>
          <w:szCs w:val="22"/>
        </w:rPr>
        <w:t>tumbuh</w:t>
      </w:r>
      <w:proofErr w:type="spellEnd"/>
      <w:r w:rsidR="006C3C82" w:rsidRPr="00B6334D">
        <w:rPr>
          <w:rFonts w:asciiTheme="minorHAnsi" w:hAnsiTheme="minorHAnsi" w:cstheme="minorHAnsi"/>
          <w:sz w:val="22"/>
          <w:szCs w:val="22"/>
        </w:rPr>
        <w:t xml:space="preserve">, dan </w:t>
      </w:r>
      <w:proofErr w:type="spellStart"/>
      <w:r w:rsidR="006C3C82" w:rsidRPr="00B6334D">
        <w:rPr>
          <w:rFonts w:asciiTheme="minorHAnsi" w:hAnsiTheme="minorHAnsi" w:cstheme="minorHAnsi"/>
          <w:sz w:val="22"/>
          <w:szCs w:val="22"/>
        </w:rPr>
        <w:t>daya</w:t>
      </w:r>
      <w:proofErr w:type="spellEnd"/>
      <w:r w:rsidR="006C3C82" w:rsidRPr="00B6334D">
        <w:rPr>
          <w:rFonts w:asciiTheme="minorHAnsi" w:hAnsiTheme="minorHAnsi" w:cstheme="minorHAnsi"/>
          <w:sz w:val="22"/>
          <w:szCs w:val="22"/>
        </w:rPr>
        <w:t xml:space="preserve"> </w:t>
      </w:r>
      <w:proofErr w:type="spellStart"/>
      <w:r w:rsidR="006C3C82" w:rsidRPr="00B6334D">
        <w:rPr>
          <w:rFonts w:asciiTheme="minorHAnsi" w:hAnsiTheme="minorHAnsi" w:cstheme="minorHAnsi"/>
          <w:sz w:val="22"/>
          <w:szCs w:val="22"/>
        </w:rPr>
        <w:t>berkecambah</w:t>
      </w:r>
      <w:proofErr w:type="spellEnd"/>
      <w:r w:rsidR="006C3C82" w:rsidRPr="00B6334D">
        <w:rPr>
          <w:rFonts w:asciiTheme="minorHAnsi" w:hAnsiTheme="minorHAnsi" w:cstheme="minorHAnsi"/>
          <w:sz w:val="22"/>
          <w:szCs w:val="22"/>
        </w:rPr>
        <w:t xml:space="preserve">. </w:t>
      </w:r>
    </w:p>
    <w:p w14:paraId="753AEDED" w14:textId="77777777" w:rsidR="002A5474" w:rsidRPr="00B6334D" w:rsidRDefault="002A5474" w:rsidP="002A5474">
      <w:pPr>
        <w:spacing w:line="276" w:lineRule="auto"/>
        <w:ind w:firstLine="284"/>
        <w:jc w:val="both"/>
        <w:rPr>
          <w:rFonts w:asciiTheme="minorHAnsi" w:hAnsiTheme="minorHAnsi" w:cstheme="minorHAnsi"/>
          <w:sz w:val="22"/>
          <w:szCs w:val="22"/>
        </w:rPr>
        <w:sectPr w:rsidR="002A5474" w:rsidRPr="00B6334D" w:rsidSect="00E51301">
          <w:type w:val="continuous"/>
          <w:pgSz w:w="11907" w:h="16840" w:code="9"/>
          <w:pgMar w:top="1701" w:right="1701" w:bottom="1701" w:left="1701" w:header="720" w:footer="720" w:gutter="0"/>
          <w:cols w:space="567"/>
          <w:docGrid w:linePitch="360"/>
        </w:sectPr>
      </w:pPr>
    </w:p>
    <w:p w14:paraId="4E1AA46C" w14:textId="77777777" w:rsidR="002A5474" w:rsidRPr="00B6334D" w:rsidRDefault="002A5474" w:rsidP="00C848A1">
      <w:pPr>
        <w:spacing w:line="276" w:lineRule="auto"/>
        <w:jc w:val="both"/>
        <w:rPr>
          <w:rFonts w:asciiTheme="minorHAnsi" w:hAnsiTheme="minorHAnsi" w:cstheme="minorHAnsi"/>
          <w:sz w:val="22"/>
          <w:szCs w:val="22"/>
          <w:lang w:val="id-ID"/>
        </w:rPr>
        <w:sectPr w:rsidR="002A5474" w:rsidRPr="00B6334D" w:rsidSect="00393D98">
          <w:type w:val="continuous"/>
          <w:pgSz w:w="11907" w:h="16840" w:code="9"/>
          <w:pgMar w:top="1701" w:right="1701" w:bottom="1701" w:left="1701" w:header="720" w:footer="720" w:gutter="0"/>
          <w:cols w:num="2" w:space="567"/>
          <w:docGrid w:linePitch="360"/>
        </w:sectPr>
      </w:pPr>
    </w:p>
    <w:p w14:paraId="2D45096D" w14:textId="2B8D06F1" w:rsidR="009B1E95" w:rsidRPr="00B6334D" w:rsidRDefault="00571379" w:rsidP="00471264">
      <w:pPr>
        <w:jc w:val="both"/>
        <w:rPr>
          <w:rFonts w:asciiTheme="minorHAnsi" w:hAnsiTheme="minorHAnsi" w:cstheme="minorHAnsi"/>
          <w:sz w:val="22"/>
          <w:szCs w:val="22"/>
          <w:lang w:val="fi-FI"/>
        </w:rPr>
      </w:pPr>
      <w:r w:rsidRPr="00B6334D">
        <w:rPr>
          <w:rFonts w:asciiTheme="minorHAnsi" w:hAnsiTheme="minorHAnsi" w:cstheme="minorHAnsi"/>
          <w:sz w:val="22"/>
          <w:szCs w:val="22"/>
          <w:lang w:val="fi-FI"/>
        </w:rPr>
        <w:t>Tabel 1. Hasil analisis ragam perlakuan dosis dan lama perendaman TSS dengan Previcur-N</w:t>
      </w:r>
    </w:p>
    <w:tbl>
      <w:tblPr>
        <w:tblW w:w="8635" w:type="dxa"/>
        <w:tblBorders>
          <w:top w:val="single" w:sz="4" w:space="0" w:color="auto"/>
          <w:bottom w:val="single" w:sz="4" w:space="0" w:color="auto"/>
        </w:tblBorders>
        <w:tblLook w:val="04A0" w:firstRow="1" w:lastRow="0" w:firstColumn="1" w:lastColumn="0" w:noHBand="0" w:noVBand="1"/>
      </w:tblPr>
      <w:tblGrid>
        <w:gridCol w:w="2250"/>
        <w:gridCol w:w="1689"/>
        <w:gridCol w:w="3007"/>
        <w:gridCol w:w="1689"/>
      </w:tblGrid>
      <w:tr w:rsidR="009B1E95" w:rsidRPr="00B6334D" w14:paraId="3CFCFAAE" w14:textId="77777777" w:rsidTr="00A90FF2">
        <w:trPr>
          <w:trHeight w:val="286"/>
        </w:trPr>
        <w:tc>
          <w:tcPr>
            <w:tcW w:w="2250" w:type="dxa"/>
            <w:tcBorders>
              <w:top w:val="single" w:sz="4" w:space="0" w:color="auto"/>
              <w:bottom w:val="single" w:sz="4" w:space="0" w:color="auto"/>
            </w:tcBorders>
            <w:shd w:val="clear" w:color="auto" w:fill="auto"/>
            <w:vAlign w:val="center"/>
            <w:hideMark/>
          </w:tcPr>
          <w:p w14:paraId="30FD0DF4" w14:textId="77777777" w:rsidR="009B1E95" w:rsidRPr="00B6334D" w:rsidRDefault="009B1E95" w:rsidP="00A90FF2">
            <w:pPr>
              <w:ind w:firstLineChars="100" w:firstLine="220"/>
              <w:rPr>
                <w:rFonts w:asciiTheme="minorHAnsi" w:hAnsiTheme="minorHAnsi" w:cstheme="minorHAnsi"/>
                <w:color w:val="000000"/>
                <w:sz w:val="22"/>
                <w:szCs w:val="22"/>
              </w:rPr>
            </w:pPr>
            <w:proofErr w:type="spellStart"/>
            <w:r w:rsidRPr="00B6334D">
              <w:rPr>
                <w:rFonts w:asciiTheme="minorHAnsi" w:hAnsiTheme="minorHAnsi" w:cstheme="minorHAnsi"/>
                <w:color w:val="000000"/>
                <w:sz w:val="22"/>
                <w:szCs w:val="22"/>
              </w:rPr>
              <w:t>Karakter</w:t>
            </w:r>
            <w:proofErr w:type="spellEnd"/>
          </w:p>
        </w:tc>
        <w:tc>
          <w:tcPr>
            <w:tcW w:w="1689" w:type="dxa"/>
            <w:tcBorders>
              <w:top w:val="single" w:sz="4" w:space="0" w:color="auto"/>
              <w:bottom w:val="single" w:sz="4" w:space="0" w:color="auto"/>
            </w:tcBorders>
            <w:shd w:val="clear" w:color="auto" w:fill="auto"/>
            <w:vAlign w:val="center"/>
            <w:hideMark/>
          </w:tcPr>
          <w:p w14:paraId="770D0DF9" w14:textId="77777777" w:rsidR="009B1E95" w:rsidRPr="00B6334D" w:rsidRDefault="009B1E95" w:rsidP="00A90FF2">
            <w:pPr>
              <w:jc w:val="center"/>
              <w:rPr>
                <w:rFonts w:asciiTheme="minorHAnsi" w:hAnsiTheme="minorHAnsi" w:cstheme="minorHAnsi"/>
                <w:color w:val="000000"/>
                <w:sz w:val="22"/>
                <w:szCs w:val="22"/>
              </w:rPr>
            </w:pPr>
            <w:proofErr w:type="spellStart"/>
            <w:r w:rsidRPr="00B6334D">
              <w:rPr>
                <w:rFonts w:asciiTheme="minorHAnsi" w:hAnsiTheme="minorHAnsi" w:cstheme="minorHAnsi"/>
                <w:color w:val="000000"/>
                <w:sz w:val="22"/>
                <w:szCs w:val="22"/>
              </w:rPr>
              <w:t>Dosis</w:t>
            </w:r>
            <w:proofErr w:type="spellEnd"/>
          </w:p>
        </w:tc>
        <w:tc>
          <w:tcPr>
            <w:tcW w:w="3007" w:type="dxa"/>
            <w:tcBorders>
              <w:top w:val="single" w:sz="4" w:space="0" w:color="auto"/>
              <w:bottom w:val="single" w:sz="4" w:space="0" w:color="auto"/>
            </w:tcBorders>
            <w:shd w:val="clear" w:color="auto" w:fill="auto"/>
            <w:vAlign w:val="center"/>
            <w:hideMark/>
          </w:tcPr>
          <w:p w14:paraId="4ADDFC79" w14:textId="77777777" w:rsidR="009B1E95" w:rsidRPr="00B6334D" w:rsidRDefault="009B1E95" w:rsidP="00A90FF2">
            <w:pPr>
              <w:jc w:val="center"/>
              <w:rPr>
                <w:rFonts w:asciiTheme="minorHAnsi" w:hAnsiTheme="minorHAnsi" w:cstheme="minorHAnsi"/>
                <w:color w:val="000000"/>
                <w:sz w:val="22"/>
                <w:szCs w:val="22"/>
              </w:rPr>
            </w:pPr>
            <w:proofErr w:type="spellStart"/>
            <w:r w:rsidRPr="00B6334D">
              <w:rPr>
                <w:rFonts w:asciiTheme="minorHAnsi" w:hAnsiTheme="minorHAnsi" w:cstheme="minorHAnsi"/>
                <w:color w:val="000000"/>
                <w:sz w:val="22"/>
                <w:szCs w:val="22"/>
              </w:rPr>
              <w:t>Dosis</w:t>
            </w:r>
            <w:proofErr w:type="spellEnd"/>
            <w:r w:rsidRPr="00B6334D">
              <w:rPr>
                <w:rFonts w:asciiTheme="minorHAnsi" w:hAnsiTheme="minorHAnsi" w:cstheme="minorHAnsi"/>
                <w:color w:val="000000"/>
                <w:sz w:val="22"/>
                <w:szCs w:val="22"/>
              </w:rPr>
              <w:t xml:space="preserve">*Lama </w:t>
            </w:r>
            <w:proofErr w:type="spellStart"/>
            <w:r w:rsidRPr="00B6334D">
              <w:rPr>
                <w:rFonts w:asciiTheme="minorHAnsi" w:hAnsiTheme="minorHAnsi" w:cstheme="minorHAnsi"/>
                <w:color w:val="000000"/>
                <w:sz w:val="22"/>
                <w:szCs w:val="22"/>
              </w:rPr>
              <w:t>perendaman</w:t>
            </w:r>
            <w:proofErr w:type="spellEnd"/>
          </w:p>
        </w:tc>
        <w:tc>
          <w:tcPr>
            <w:tcW w:w="1689" w:type="dxa"/>
            <w:tcBorders>
              <w:top w:val="single" w:sz="4" w:space="0" w:color="auto"/>
              <w:bottom w:val="single" w:sz="4" w:space="0" w:color="auto"/>
            </w:tcBorders>
            <w:shd w:val="clear" w:color="auto" w:fill="auto"/>
            <w:vAlign w:val="center"/>
            <w:hideMark/>
          </w:tcPr>
          <w:p w14:paraId="412B80E7" w14:textId="5D8959E7" w:rsidR="009B1E95" w:rsidRPr="00B6334D" w:rsidRDefault="00266A08" w:rsidP="00A90FF2">
            <w:pPr>
              <w:jc w:val="center"/>
              <w:rPr>
                <w:rFonts w:asciiTheme="minorHAnsi" w:hAnsiTheme="minorHAnsi" w:cstheme="minorHAnsi"/>
                <w:color w:val="000000"/>
                <w:sz w:val="22"/>
                <w:szCs w:val="22"/>
              </w:rPr>
            </w:pPr>
            <w:r w:rsidRPr="00B6334D">
              <w:rPr>
                <w:rFonts w:asciiTheme="minorHAnsi" w:hAnsiTheme="minorHAnsi" w:cstheme="minorHAnsi"/>
                <w:color w:val="000000"/>
                <w:sz w:val="22"/>
                <w:szCs w:val="22"/>
              </w:rPr>
              <w:t>KK</w:t>
            </w:r>
            <w:r w:rsidR="009B1E95" w:rsidRPr="00B6334D">
              <w:rPr>
                <w:rFonts w:asciiTheme="minorHAnsi" w:hAnsiTheme="minorHAnsi" w:cstheme="minorHAnsi"/>
                <w:color w:val="000000"/>
                <w:sz w:val="22"/>
                <w:szCs w:val="22"/>
              </w:rPr>
              <w:t xml:space="preserve"> (%)</w:t>
            </w:r>
          </w:p>
        </w:tc>
      </w:tr>
      <w:tr w:rsidR="009B1E95" w:rsidRPr="00B6334D" w14:paraId="7EF085DC" w14:textId="77777777" w:rsidTr="00A90FF2">
        <w:trPr>
          <w:trHeight w:val="290"/>
        </w:trPr>
        <w:tc>
          <w:tcPr>
            <w:tcW w:w="2250" w:type="dxa"/>
            <w:tcBorders>
              <w:top w:val="single" w:sz="4" w:space="0" w:color="auto"/>
              <w:bottom w:val="nil"/>
            </w:tcBorders>
            <w:shd w:val="clear" w:color="auto" w:fill="auto"/>
            <w:vAlign w:val="center"/>
            <w:hideMark/>
          </w:tcPr>
          <w:p w14:paraId="43BB78D7" w14:textId="11B26921" w:rsidR="009B1E95" w:rsidRPr="00B6334D" w:rsidRDefault="009B1E95" w:rsidP="00A90FF2">
            <w:pPr>
              <w:ind w:leftChars="67" w:left="378" w:hanging="217"/>
              <w:rPr>
                <w:rFonts w:asciiTheme="minorHAnsi" w:hAnsiTheme="minorHAnsi" w:cstheme="minorHAnsi"/>
                <w:color w:val="000000"/>
                <w:sz w:val="22"/>
                <w:szCs w:val="22"/>
              </w:rPr>
            </w:pPr>
            <w:r w:rsidRPr="00B6334D">
              <w:rPr>
                <w:rFonts w:asciiTheme="minorHAnsi" w:hAnsiTheme="minorHAnsi" w:cstheme="minorHAnsi"/>
                <w:color w:val="000000"/>
                <w:sz w:val="22"/>
                <w:szCs w:val="22"/>
              </w:rPr>
              <w:t xml:space="preserve">Panjang </w:t>
            </w:r>
            <w:proofErr w:type="spellStart"/>
            <w:r w:rsidRPr="00B6334D">
              <w:rPr>
                <w:rFonts w:asciiTheme="minorHAnsi" w:hAnsiTheme="minorHAnsi" w:cstheme="minorHAnsi"/>
                <w:color w:val="000000"/>
                <w:sz w:val="22"/>
                <w:szCs w:val="22"/>
              </w:rPr>
              <w:t>hipokotil</w:t>
            </w:r>
            <w:proofErr w:type="spellEnd"/>
          </w:p>
        </w:tc>
        <w:tc>
          <w:tcPr>
            <w:tcW w:w="1689" w:type="dxa"/>
            <w:tcBorders>
              <w:top w:val="single" w:sz="4" w:space="0" w:color="auto"/>
              <w:bottom w:val="nil"/>
            </w:tcBorders>
            <w:shd w:val="clear" w:color="auto" w:fill="auto"/>
            <w:vAlign w:val="center"/>
            <w:hideMark/>
          </w:tcPr>
          <w:p w14:paraId="0A17B304" w14:textId="77777777" w:rsidR="009B1E95" w:rsidRPr="00B6334D" w:rsidRDefault="009B1E95" w:rsidP="00A90FF2">
            <w:pPr>
              <w:jc w:val="center"/>
              <w:rPr>
                <w:rFonts w:asciiTheme="minorHAnsi" w:hAnsiTheme="minorHAnsi" w:cstheme="minorHAnsi"/>
                <w:color w:val="000000"/>
                <w:sz w:val="22"/>
                <w:szCs w:val="22"/>
              </w:rPr>
            </w:pPr>
            <w:r w:rsidRPr="00B6334D">
              <w:rPr>
                <w:rFonts w:asciiTheme="minorHAnsi" w:hAnsiTheme="minorHAnsi" w:cstheme="minorHAnsi"/>
                <w:color w:val="000000"/>
                <w:sz w:val="22"/>
                <w:szCs w:val="22"/>
              </w:rPr>
              <w:t>**</w:t>
            </w:r>
          </w:p>
        </w:tc>
        <w:tc>
          <w:tcPr>
            <w:tcW w:w="3007" w:type="dxa"/>
            <w:tcBorders>
              <w:top w:val="single" w:sz="4" w:space="0" w:color="auto"/>
              <w:bottom w:val="nil"/>
            </w:tcBorders>
            <w:shd w:val="clear" w:color="auto" w:fill="auto"/>
            <w:vAlign w:val="center"/>
            <w:hideMark/>
          </w:tcPr>
          <w:p w14:paraId="4A3B4AF0" w14:textId="77777777" w:rsidR="009B1E95" w:rsidRPr="00B6334D" w:rsidRDefault="009B1E95" w:rsidP="00A90FF2">
            <w:pPr>
              <w:jc w:val="center"/>
              <w:rPr>
                <w:rFonts w:asciiTheme="minorHAnsi" w:hAnsiTheme="minorHAnsi" w:cstheme="minorHAnsi"/>
                <w:color w:val="000000"/>
                <w:sz w:val="22"/>
                <w:szCs w:val="22"/>
              </w:rPr>
            </w:pPr>
            <w:r w:rsidRPr="00B6334D">
              <w:rPr>
                <w:rFonts w:asciiTheme="minorHAnsi" w:hAnsiTheme="minorHAnsi" w:cstheme="minorHAnsi"/>
                <w:color w:val="000000"/>
                <w:sz w:val="22"/>
                <w:szCs w:val="22"/>
              </w:rPr>
              <w:t>**</w:t>
            </w:r>
          </w:p>
        </w:tc>
        <w:tc>
          <w:tcPr>
            <w:tcW w:w="1689" w:type="dxa"/>
            <w:tcBorders>
              <w:top w:val="single" w:sz="4" w:space="0" w:color="auto"/>
              <w:bottom w:val="nil"/>
            </w:tcBorders>
            <w:shd w:val="clear" w:color="auto" w:fill="auto"/>
            <w:vAlign w:val="center"/>
            <w:hideMark/>
          </w:tcPr>
          <w:p w14:paraId="5FB6B2A6" w14:textId="77777777" w:rsidR="009B1E95" w:rsidRPr="00B6334D" w:rsidRDefault="009B1E95" w:rsidP="00A90FF2">
            <w:pPr>
              <w:ind w:firstLineChars="100" w:firstLine="220"/>
              <w:jc w:val="right"/>
              <w:rPr>
                <w:rFonts w:asciiTheme="minorHAnsi" w:hAnsiTheme="minorHAnsi" w:cstheme="minorHAnsi"/>
                <w:color w:val="000000"/>
                <w:sz w:val="22"/>
                <w:szCs w:val="22"/>
              </w:rPr>
            </w:pPr>
            <w:r w:rsidRPr="00B6334D">
              <w:rPr>
                <w:rFonts w:asciiTheme="minorHAnsi" w:hAnsiTheme="minorHAnsi" w:cstheme="minorHAnsi"/>
                <w:color w:val="000000"/>
                <w:sz w:val="22"/>
                <w:szCs w:val="22"/>
              </w:rPr>
              <w:t>9.01</w:t>
            </w:r>
          </w:p>
        </w:tc>
      </w:tr>
      <w:tr w:rsidR="009B1E95" w:rsidRPr="00B6334D" w14:paraId="3EE449B9" w14:textId="77777777" w:rsidTr="00A90FF2">
        <w:trPr>
          <w:trHeight w:val="300"/>
        </w:trPr>
        <w:tc>
          <w:tcPr>
            <w:tcW w:w="2250" w:type="dxa"/>
            <w:tcBorders>
              <w:top w:val="nil"/>
            </w:tcBorders>
            <w:shd w:val="clear" w:color="auto" w:fill="auto"/>
            <w:vAlign w:val="center"/>
            <w:hideMark/>
          </w:tcPr>
          <w:p w14:paraId="0F7F0914" w14:textId="77777777" w:rsidR="009B1E95" w:rsidRPr="00B6334D" w:rsidRDefault="009B1E95" w:rsidP="00A90FF2">
            <w:pPr>
              <w:ind w:leftChars="67" w:left="378" w:hanging="217"/>
              <w:rPr>
                <w:rFonts w:asciiTheme="minorHAnsi" w:hAnsiTheme="minorHAnsi" w:cstheme="minorHAnsi"/>
                <w:color w:val="000000"/>
                <w:sz w:val="22"/>
                <w:szCs w:val="22"/>
              </w:rPr>
            </w:pPr>
            <w:proofErr w:type="spellStart"/>
            <w:r w:rsidRPr="00B6334D">
              <w:rPr>
                <w:rFonts w:asciiTheme="minorHAnsi" w:hAnsiTheme="minorHAnsi" w:cstheme="minorHAnsi"/>
                <w:color w:val="000000"/>
                <w:sz w:val="22"/>
                <w:szCs w:val="22"/>
              </w:rPr>
              <w:t>Kecepatan</w:t>
            </w:r>
            <w:proofErr w:type="spellEnd"/>
            <w:r w:rsidRPr="00B6334D">
              <w:rPr>
                <w:rFonts w:asciiTheme="minorHAnsi" w:hAnsiTheme="minorHAnsi" w:cstheme="minorHAnsi"/>
                <w:color w:val="000000"/>
                <w:sz w:val="22"/>
                <w:szCs w:val="22"/>
              </w:rPr>
              <w:t xml:space="preserve"> </w:t>
            </w:r>
            <w:proofErr w:type="spellStart"/>
            <w:r w:rsidRPr="00B6334D">
              <w:rPr>
                <w:rFonts w:asciiTheme="minorHAnsi" w:hAnsiTheme="minorHAnsi" w:cstheme="minorHAnsi"/>
                <w:color w:val="000000"/>
                <w:sz w:val="22"/>
                <w:szCs w:val="22"/>
              </w:rPr>
              <w:t>tumbuh</w:t>
            </w:r>
            <w:proofErr w:type="spellEnd"/>
          </w:p>
        </w:tc>
        <w:tc>
          <w:tcPr>
            <w:tcW w:w="1689" w:type="dxa"/>
            <w:tcBorders>
              <w:top w:val="nil"/>
            </w:tcBorders>
            <w:shd w:val="clear" w:color="auto" w:fill="auto"/>
            <w:vAlign w:val="center"/>
            <w:hideMark/>
          </w:tcPr>
          <w:p w14:paraId="178C0648" w14:textId="77777777" w:rsidR="009B1E95" w:rsidRPr="00B6334D" w:rsidRDefault="009B1E95" w:rsidP="00A90FF2">
            <w:pPr>
              <w:jc w:val="center"/>
              <w:rPr>
                <w:rFonts w:asciiTheme="minorHAnsi" w:hAnsiTheme="minorHAnsi" w:cstheme="minorHAnsi"/>
                <w:color w:val="000000"/>
                <w:sz w:val="22"/>
                <w:szCs w:val="22"/>
              </w:rPr>
            </w:pPr>
            <w:r w:rsidRPr="00B6334D">
              <w:rPr>
                <w:rFonts w:asciiTheme="minorHAnsi" w:hAnsiTheme="minorHAnsi" w:cstheme="minorHAnsi"/>
                <w:color w:val="000000"/>
                <w:sz w:val="22"/>
                <w:szCs w:val="22"/>
              </w:rPr>
              <w:t>**</w:t>
            </w:r>
          </w:p>
        </w:tc>
        <w:tc>
          <w:tcPr>
            <w:tcW w:w="3007" w:type="dxa"/>
            <w:tcBorders>
              <w:top w:val="nil"/>
            </w:tcBorders>
            <w:shd w:val="clear" w:color="auto" w:fill="auto"/>
            <w:vAlign w:val="center"/>
            <w:hideMark/>
          </w:tcPr>
          <w:p w14:paraId="71D9AC9A" w14:textId="77777777" w:rsidR="009B1E95" w:rsidRPr="00B6334D" w:rsidRDefault="009B1E95" w:rsidP="00A90FF2">
            <w:pPr>
              <w:jc w:val="center"/>
              <w:rPr>
                <w:rFonts w:asciiTheme="minorHAnsi" w:hAnsiTheme="minorHAnsi" w:cstheme="minorHAnsi"/>
                <w:color w:val="000000"/>
                <w:sz w:val="22"/>
                <w:szCs w:val="22"/>
              </w:rPr>
            </w:pPr>
            <w:r w:rsidRPr="00B6334D">
              <w:rPr>
                <w:rFonts w:asciiTheme="minorHAnsi" w:hAnsiTheme="minorHAnsi" w:cstheme="minorHAnsi"/>
                <w:color w:val="000000"/>
                <w:sz w:val="22"/>
                <w:szCs w:val="22"/>
              </w:rPr>
              <w:t>**</w:t>
            </w:r>
          </w:p>
        </w:tc>
        <w:tc>
          <w:tcPr>
            <w:tcW w:w="1689" w:type="dxa"/>
            <w:tcBorders>
              <w:top w:val="nil"/>
            </w:tcBorders>
            <w:shd w:val="clear" w:color="auto" w:fill="auto"/>
            <w:vAlign w:val="center"/>
            <w:hideMark/>
          </w:tcPr>
          <w:p w14:paraId="46BF95D8" w14:textId="77777777" w:rsidR="009B1E95" w:rsidRPr="00B6334D" w:rsidRDefault="009B1E95" w:rsidP="00A90FF2">
            <w:pPr>
              <w:ind w:firstLineChars="100" w:firstLine="220"/>
              <w:jc w:val="right"/>
              <w:rPr>
                <w:rFonts w:asciiTheme="minorHAnsi" w:hAnsiTheme="minorHAnsi" w:cstheme="minorHAnsi"/>
                <w:color w:val="000000"/>
                <w:sz w:val="22"/>
                <w:szCs w:val="22"/>
              </w:rPr>
            </w:pPr>
            <w:r w:rsidRPr="00B6334D">
              <w:rPr>
                <w:rFonts w:asciiTheme="minorHAnsi" w:hAnsiTheme="minorHAnsi" w:cstheme="minorHAnsi"/>
                <w:color w:val="000000"/>
                <w:sz w:val="22"/>
                <w:szCs w:val="22"/>
              </w:rPr>
              <w:t>16.29</w:t>
            </w:r>
          </w:p>
        </w:tc>
      </w:tr>
      <w:tr w:rsidR="009B1E95" w:rsidRPr="00B6334D" w14:paraId="0F41981D" w14:textId="77777777" w:rsidTr="00A90FF2">
        <w:trPr>
          <w:trHeight w:val="290"/>
        </w:trPr>
        <w:tc>
          <w:tcPr>
            <w:tcW w:w="2250" w:type="dxa"/>
            <w:shd w:val="clear" w:color="auto" w:fill="auto"/>
            <w:vAlign w:val="center"/>
            <w:hideMark/>
          </w:tcPr>
          <w:p w14:paraId="31DED0D6" w14:textId="77777777" w:rsidR="009B1E95" w:rsidRPr="00B6334D" w:rsidRDefault="009B1E95" w:rsidP="00A90FF2">
            <w:pPr>
              <w:ind w:leftChars="67" w:left="378" w:hanging="217"/>
              <w:rPr>
                <w:rFonts w:asciiTheme="minorHAnsi" w:hAnsiTheme="minorHAnsi" w:cstheme="minorHAnsi"/>
                <w:color w:val="000000"/>
                <w:sz w:val="22"/>
                <w:szCs w:val="22"/>
              </w:rPr>
            </w:pPr>
            <w:proofErr w:type="spellStart"/>
            <w:r w:rsidRPr="00B6334D">
              <w:rPr>
                <w:rFonts w:asciiTheme="minorHAnsi" w:hAnsiTheme="minorHAnsi" w:cstheme="minorHAnsi"/>
                <w:color w:val="000000"/>
                <w:sz w:val="22"/>
                <w:szCs w:val="22"/>
              </w:rPr>
              <w:t>Laju</w:t>
            </w:r>
            <w:proofErr w:type="spellEnd"/>
            <w:r w:rsidRPr="00B6334D">
              <w:rPr>
                <w:rFonts w:asciiTheme="minorHAnsi" w:hAnsiTheme="minorHAnsi" w:cstheme="minorHAnsi"/>
                <w:color w:val="000000"/>
                <w:sz w:val="22"/>
                <w:szCs w:val="22"/>
              </w:rPr>
              <w:t xml:space="preserve"> </w:t>
            </w:r>
            <w:proofErr w:type="spellStart"/>
            <w:r w:rsidRPr="00B6334D">
              <w:rPr>
                <w:rFonts w:asciiTheme="minorHAnsi" w:hAnsiTheme="minorHAnsi" w:cstheme="minorHAnsi"/>
                <w:color w:val="000000"/>
                <w:sz w:val="22"/>
                <w:szCs w:val="22"/>
              </w:rPr>
              <w:t>Pertumbuhan</w:t>
            </w:r>
            <w:proofErr w:type="spellEnd"/>
          </w:p>
        </w:tc>
        <w:tc>
          <w:tcPr>
            <w:tcW w:w="1689" w:type="dxa"/>
            <w:shd w:val="clear" w:color="auto" w:fill="auto"/>
            <w:vAlign w:val="center"/>
            <w:hideMark/>
          </w:tcPr>
          <w:p w14:paraId="4BFE61E1" w14:textId="77777777" w:rsidR="009B1E95" w:rsidRPr="00B6334D" w:rsidRDefault="009B1E95" w:rsidP="00A90FF2">
            <w:pPr>
              <w:jc w:val="center"/>
              <w:rPr>
                <w:rFonts w:asciiTheme="minorHAnsi" w:hAnsiTheme="minorHAnsi" w:cstheme="minorHAnsi"/>
                <w:color w:val="000000"/>
                <w:sz w:val="22"/>
                <w:szCs w:val="22"/>
              </w:rPr>
            </w:pPr>
            <w:r w:rsidRPr="00B6334D">
              <w:rPr>
                <w:rFonts w:asciiTheme="minorHAnsi" w:hAnsiTheme="minorHAnsi" w:cstheme="minorHAnsi"/>
                <w:color w:val="000000"/>
                <w:sz w:val="22"/>
                <w:szCs w:val="22"/>
              </w:rPr>
              <w:t>**</w:t>
            </w:r>
          </w:p>
        </w:tc>
        <w:tc>
          <w:tcPr>
            <w:tcW w:w="3007" w:type="dxa"/>
            <w:shd w:val="clear" w:color="auto" w:fill="auto"/>
            <w:vAlign w:val="center"/>
            <w:hideMark/>
          </w:tcPr>
          <w:p w14:paraId="78FDE128" w14:textId="77777777" w:rsidR="009B1E95" w:rsidRPr="00B6334D" w:rsidRDefault="009B1E95" w:rsidP="00A90FF2">
            <w:pPr>
              <w:jc w:val="center"/>
              <w:rPr>
                <w:rFonts w:asciiTheme="minorHAnsi" w:hAnsiTheme="minorHAnsi" w:cstheme="minorHAnsi"/>
                <w:color w:val="000000"/>
                <w:sz w:val="22"/>
                <w:szCs w:val="22"/>
              </w:rPr>
            </w:pPr>
            <w:proofErr w:type="spellStart"/>
            <w:r w:rsidRPr="00B6334D">
              <w:rPr>
                <w:rFonts w:asciiTheme="minorHAnsi" w:hAnsiTheme="minorHAnsi" w:cstheme="minorHAnsi"/>
                <w:color w:val="000000"/>
                <w:sz w:val="22"/>
                <w:szCs w:val="22"/>
              </w:rPr>
              <w:t>tn</w:t>
            </w:r>
            <w:proofErr w:type="spellEnd"/>
          </w:p>
        </w:tc>
        <w:tc>
          <w:tcPr>
            <w:tcW w:w="1689" w:type="dxa"/>
            <w:shd w:val="clear" w:color="auto" w:fill="auto"/>
            <w:vAlign w:val="center"/>
            <w:hideMark/>
          </w:tcPr>
          <w:p w14:paraId="3EB3B55D" w14:textId="77777777" w:rsidR="009B1E95" w:rsidRPr="00B6334D" w:rsidRDefault="009B1E95" w:rsidP="00A90FF2">
            <w:pPr>
              <w:ind w:firstLineChars="100" w:firstLine="220"/>
              <w:jc w:val="right"/>
              <w:rPr>
                <w:rFonts w:asciiTheme="minorHAnsi" w:hAnsiTheme="minorHAnsi" w:cstheme="minorHAnsi"/>
                <w:color w:val="000000"/>
                <w:sz w:val="22"/>
                <w:szCs w:val="22"/>
              </w:rPr>
            </w:pPr>
            <w:r w:rsidRPr="00B6334D">
              <w:rPr>
                <w:rFonts w:asciiTheme="minorHAnsi" w:hAnsiTheme="minorHAnsi" w:cstheme="minorHAnsi"/>
                <w:color w:val="000000"/>
                <w:sz w:val="22"/>
                <w:szCs w:val="22"/>
              </w:rPr>
              <w:t>12.04</w:t>
            </w:r>
          </w:p>
        </w:tc>
      </w:tr>
      <w:tr w:rsidR="008A5875" w:rsidRPr="00B6334D" w14:paraId="0ECEDDD9" w14:textId="77777777" w:rsidTr="00A90FF2">
        <w:trPr>
          <w:trHeight w:val="290"/>
        </w:trPr>
        <w:tc>
          <w:tcPr>
            <w:tcW w:w="2250" w:type="dxa"/>
            <w:tcBorders>
              <w:bottom w:val="nil"/>
            </w:tcBorders>
            <w:shd w:val="clear" w:color="auto" w:fill="auto"/>
            <w:vAlign w:val="center"/>
            <w:hideMark/>
          </w:tcPr>
          <w:p w14:paraId="3055BCC1" w14:textId="77777777" w:rsidR="008A5875" w:rsidRPr="00B6334D" w:rsidRDefault="008A5875" w:rsidP="00A90FF2">
            <w:pPr>
              <w:ind w:leftChars="67" w:left="378" w:hanging="217"/>
              <w:rPr>
                <w:rFonts w:asciiTheme="minorHAnsi" w:hAnsiTheme="minorHAnsi" w:cstheme="minorHAnsi"/>
                <w:color w:val="000000"/>
                <w:sz w:val="22"/>
                <w:szCs w:val="22"/>
              </w:rPr>
            </w:pPr>
            <w:proofErr w:type="spellStart"/>
            <w:r w:rsidRPr="00B6334D">
              <w:rPr>
                <w:rFonts w:asciiTheme="minorHAnsi" w:hAnsiTheme="minorHAnsi" w:cstheme="minorHAnsi"/>
                <w:color w:val="000000"/>
                <w:sz w:val="22"/>
                <w:szCs w:val="22"/>
              </w:rPr>
              <w:t>Daya</w:t>
            </w:r>
            <w:proofErr w:type="spellEnd"/>
            <w:r w:rsidRPr="00B6334D">
              <w:rPr>
                <w:rFonts w:asciiTheme="minorHAnsi" w:hAnsiTheme="minorHAnsi" w:cstheme="minorHAnsi"/>
                <w:color w:val="000000"/>
                <w:sz w:val="22"/>
                <w:szCs w:val="22"/>
              </w:rPr>
              <w:t xml:space="preserve"> </w:t>
            </w:r>
            <w:proofErr w:type="spellStart"/>
            <w:r w:rsidRPr="00B6334D">
              <w:rPr>
                <w:rFonts w:asciiTheme="minorHAnsi" w:hAnsiTheme="minorHAnsi" w:cstheme="minorHAnsi"/>
                <w:color w:val="000000"/>
                <w:sz w:val="22"/>
                <w:szCs w:val="22"/>
              </w:rPr>
              <w:t>berkecambah</w:t>
            </w:r>
            <w:proofErr w:type="spellEnd"/>
          </w:p>
        </w:tc>
        <w:tc>
          <w:tcPr>
            <w:tcW w:w="1689" w:type="dxa"/>
            <w:tcBorders>
              <w:bottom w:val="nil"/>
            </w:tcBorders>
            <w:shd w:val="clear" w:color="auto" w:fill="auto"/>
            <w:vAlign w:val="center"/>
            <w:hideMark/>
          </w:tcPr>
          <w:p w14:paraId="64370942" w14:textId="77777777" w:rsidR="008A5875" w:rsidRPr="00B6334D" w:rsidRDefault="008A5875" w:rsidP="00A90FF2">
            <w:pPr>
              <w:jc w:val="center"/>
              <w:rPr>
                <w:rFonts w:asciiTheme="minorHAnsi" w:hAnsiTheme="minorHAnsi" w:cstheme="minorHAnsi"/>
                <w:color w:val="000000"/>
                <w:sz w:val="22"/>
                <w:szCs w:val="22"/>
              </w:rPr>
            </w:pPr>
            <w:r w:rsidRPr="00B6334D">
              <w:rPr>
                <w:rFonts w:asciiTheme="minorHAnsi" w:hAnsiTheme="minorHAnsi" w:cstheme="minorHAnsi"/>
                <w:color w:val="000000"/>
                <w:sz w:val="22"/>
                <w:szCs w:val="22"/>
              </w:rPr>
              <w:t>**</w:t>
            </w:r>
          </w:p>
        </w:tc>
        <w:tc>
          <w:tcPr>
            <w:tcW w:w="3007" w:type="dxa"/>
            <w:tcBorders>
              <w:bottom w:val="nil"/>
            </w:tcBorders>
            <w:shd w:val="clear" w:color="auto" w:fill="auto"/>
            <w:vAlign w:val="center"/>
            <w:hideMark/>
          </w:tcPr>
          <w:p w14:paraId="2E6B1E51" w14:textId="77777777" w:rsidR="008A5875" w:rsidRPr="00B6334D" w:rsidRDefault="008A5875" w:rsidP="00A90FF2">
            <w:pPr>
              <w:jc w:val="center"/>
              <w:rPr>
                <w:rFonts w:asciiTheme="minorHAnsi" w:hAnsiTheme="minorHAnsi" w:cstheme="minorHAnsi"/>
                <w:color w:val="000000"/>
                <w:sz w:val="22"/>
                <w:szCs w:val="22"/>
              </w:rPr>
            </w:pPr>
            <w:r w:rsidRPr="00B6334D">
              <w:rPr>
                <w:rFonts w:asciiTheme="minorHAnsi" w:hAnsiTheme="minorHAnsi" w:cstheme="minorHAnsi"/>
                <w:color w:val="000000"/>
                <w:sz w:val="22"/>
                <w:szCs w:val="22"/>
              </w:rPr>
              <w:t>**</w:t>
            </w:r>
          </w:p>
        </w:tc>
        <w:tc>
          <w:tcPr>
            <w:tcW w:w="1689" w:type="dxa"/>
            <w:tcBorders>
              <w:bottom w:val="nil"/>
            </w:tcBorders>
            <w:shd w:val="clear" w:color="auto" w:fill="auto"/>
            <w:vAlign w:val="center"/>
            <w:hideMark/>
          </w:tcPr>
          <w:p w14:paraId="5E76CE22" w14:textId="77777777" w:rsidR="008A5875" w:rsidRPr="00B6334D" w:rsidRDefault="008A5875" w:rsidP="00A90FF2">
            <w:pPr>
              <w:ind w:firstLineChars="100" w:firstLine="220"/>
              <w:jc w:val="right"/>
              <w:rPr>
                <w:rFonts w:asciiTheme="minorHAnsi" w:hAnsiTheme="minorHAnsi" w:cstheme="minorHAnsi"/>
                <w:color w:val="000000"/>
                <w:sz w:val="22"/>
                <w:szCs w:val="22"/>
              </w:rPr>
            </w:pPr>
            <w:r w:rsidRPr="00B6334D">
              <w:rPr>
                <w:rFonts w:asciiTheme="minorHAnsi" w:hAnsiTheme="minorHAnsi" w:cstheme="minorHAnsi"/>
                <w:color w:val="000000"/>
                <w:sz w:val="22"/>
                <w:szCs w:val="22"/>
              </w:rPr>
              <w:t>15.82</w:t>
            </w:r>
          </w:p>
        </w:tc>
      </w:tr>
      <w:tr w:rsidR="008A5875" w:rsidRPr="00B6334D" w14:paraId="1E08E437" w14:textId="77777777" w:rsidTr="00A90FF2">
        <w:trPr>
          <w:trHeight w:val="290"/>
        </w:trPr>
        <w:tc>
          <w:tcPr>
            <w:tcW w:w="2250" w:type="dxa"/>
            <w:tcBorders>
              <w:top w:val="nil"/>
              <w:bottom w:val="nil"/>
            </w:tcBorders>
            <w:shd w:val="clear" w:color="auto" w:fill="auto"/>
            <w:vAlign w:val="center"/>
            <w:hideMark/>
          </w:tcPr>
          <w:p w14:paraId="68F90F0B" w14:textId="77777777" w:rsidR="008A5875" w:rsidRPr="00B6334D" w:rsidRDefault="008A5875" w:rsidP="00A90FF2">
            <w:pPr>
              <w:ind w:leftChars="67" w:left="378" w:hanging="217"/>
              <w:rPr>
                <w:rFonts w:asciiTheme="minorHAnsi" w:hAnsiTheme="minorHAnsi" w:cstheme="minorHAnsi"/>
                <w:color w:val="000000"/>
                <w:sz w:val="22"/>
                <w:szCs w:val="22"/>
              </w:rPr>
            </w:pPr>
            <w:proofErr w:type="spellStart"/>
            <w:r w:rsidRPr="00B6334D">
              <w:rPr>
                <w:rFonts w:asciiTheme="minorHAnsi" w:hAnsiTheme="minorHAnsi" w:cstheme="minorHAnsi"/>
                <w:color w:val="000000"/>
                <w:sz w:val="22"/>
                <w:szCs w:val="22"/>
              </w:rPr>
              <w:t>Kecambah</w:t>
            </w:r>
            <w:proofErr w:type="spellEnd"/>
            <w:r w:rsidRPr="00B6334D">
              <w:rPr>
                <w:rFonts w:asciiTheme="minorHAnsi" w:hAnsiTheme="minorHAnsi" w:cstheme="minorHAnsi"/>
                <w:color w:val="000000"/>
                <w:sz w:val="22"/>
                <w:szCs w:val="22"/>
              </w:rPr>
              <w:t xml:space="preserve"> abnormal</w:t>
            </w:r>
          </w:p>
        </w:tc>
        <w:tc>
          <w:tcPr>
            <w:tcW w:w="1689" w:type="dxa"/>
            <w:tcBorders>
              <w:top w:val="nil"/>
              <w:bottom w:val="nil"/>
            </w:tcBorders>
            <w:shd w:val="clear" w:color="auto" w:fill="auto"/>
            <w:vAlign w:val="center"/>
            <w:hideMark/>
          </w:tcPr>
          <w:p w14:paraId="35C31441" w14:textId="77777777" w:rsidR="008A5875" w:rsidRPr="00B6334D" w:rsidRDefault="008A5875" w:rsidP="00A90FF2">
            <w:pPr>
              <w:jc w:val="center"/>
              <w:rPr>
                <w:rFonts w:asciiTheme="minorHAnsi" w:hAnsiTheme="minorHAnsi" w:cstheme="minorHAnsi"/>
                <w:color w:val="000000"/>
                <w:sz w:val="22"/>
                <w:szCs w:val="22"/>
              </w:rPr>
            </w:pPr>
            <w:proofErr w:type="spellStart"/>
            <w:r w:rsidRPr="00B6334D">
              <w:rPr>
                <w:rFonts w:asciiTheme="minorHAnsi" w:hAnsiTheme="minorHAnsi" w:cstheme="minorHAnsi"/>
                <w:color w:val="000000"/>
                <w:sz w:val="22"/>
                <w:szCs w:val="22"/>
              </w:rPr>
              <w:t>tn</w:t>
            </w:r>
            <w:proofErr w:type="spellEnd"/>
          </w:p>
        </w:tc>
        <w:tc>
          <w:tcPr>
            <w:tcW w:w="3007" w:type="dxa"/>
            <w:tcBorders>
              <w:top w:val="nil"/>
              <w:bottom w:val="nil"/>
            </w:tcBorders>
            <w:shd w:val="clear" w:color="auto" w:fill="auto"/>
            <w:vAlign w:val="center"/>
            <w:hideMark/>
          </w:tcPr>
          <w:p w14:paraId="17ECD3BD" w14:textId="77777777" w:rsidR="008A5875" w:rsidRPr="00B6334D" w:rsidRDefault="008A5875" w:rsidP="00A90FF2">
            <w:pPr>
              <w:jc w:val="center"/>
              <w:rPr>
                <w:rFonts w:asciiTheme="minorHAnsi" w:hAnsiTheme="minorHAnsi" w:cstheme="minorHAnsi"/>
                <w:color w:val="000000"/>
                <w:sz w:val="22"/>
                <w:szCs w:val="22"/>
              </w:rPr>
            </w:pPr>
            <w:proofErr w:type="spellStart"/>
            <w:r w:rsidRPr="00B6334D">
              <w:rPr>
                <w:rFonts w:asciiTheme="minorHAnsi" w:hAnsiTheme="minorHAnsi" w:cstheme="minorHAnsi"/>
                <w:color w:val="000000"/>
                <w:sz w:val="22"/>
                <w:szCs w:val="22"/>
              </w:rPr>
              <w:t>tn</w:t>
            </w:r>
            <w:proofErr w:type="spellEnd"/>
          </w:p>
        </w:tc>
        <w:tc>
          <w:tcPr>
            <w:tcW w:w="1689" w:type="dxa"/>
            <w:tcBorders>
              <w:top w:val="nil"/>
              <w:bottom w:val="nil"/>
            </w:tcBorders>
            <w:shd w:val="clear" w:color="auto" w:fill="auto"/>
            <w:vAlign w:val="center"/>
            <w:hideMark/>
          </w:tcPr>
          <w:p w14:paraId="7383B021" w14:textId="77777777" w:rsidR="008A5875" w:rsidRPr="00B6334D" w:rsidRDefault="008A5875" w:rsidP="00A90FF2">
            <w:pPr>
              <w:ind w:firstLineChars="100" w:firstLine="220"/>
              <w:jc w:val="right"/>
              <w:rPr>
                <w:rFonts w:asciiTheme="minorHAnsi" w:hAnsiTheme="minorHAnsi" w:cstheme="minorHAnsi"/>
                <w:color w:val="000000"/>
                <w:sz w:val="22"/>
                <w:szCs w:val="22"/>
              </w:rPr>
            </w:pPr>
            <w:r w:rsidRPr="00B6334D">
              <w:rPr>
                <w:rFonts w:asciiTheme="minorHAnsi" w:hAnsiTheme="minorHAnsi" w:cstheme="minorHAnsi"/>
                <w:color w:val="000000"/>
                <w:sz w:val="22"/>
                <w:szCs w:val="22"/>
              </w:rPr>
              <w:t>47.35</w:t>
            </w:r>
          </w:p>
        </w:tc>
      </w:tr>
      <w:tr w:rsidR="008A5875" w:rsidRPr="00B6334D" w14:paraId="100A1595" w14:textId="77777777" w:rsidTr="00A90FF2">
        <w:trPr>
          <w:trHeight w:val="290"/>
        </w:trPr>
        <w:tc>
          <w:tcPr>
            <w:tcW w:w="2250" w:type="dxa"/>
            <w:tcBorders>
              <w:top w:val="nil"/>
              <w:bottom w:val="nil"/>
            </w:tcBorders>
            <w:shd w:val="clear" w:color="auto" w:fill="auto"/>
            <w:vAlign w:val="center"/>
            <w:hideMark/>
          </w:tcPr>
          <w:p w14:paraId="5627E021" w14:textId="77777777" w:rsidR="008A5875" w:rsidRPr="00B6334D" w:rsidRDefault="008A5875" w:rsidP="00A90FF2">
            <w:pPr>
              <w:ind w:leftChars="67" w:left="378" w:hanging="217"/>
              <w:rPr>
                <w:rFonts w:asciiTheme="minorHAnsi" w:hAnsiTheme="minorHAnsi" w:cstheme="minorHAnsi"/>
                <w:color w:val="000000"/>
                <w:sz w:val="22"/>
                <w:szCs w:val="22"/>
              </w:rPr>
            </w:pPr>
            <w:proofErr w:type="spellStart"/>
            <w:r w:rsidRPr="00B6334D">
              <w:rPr>
                <w:rFonts w:asciiTheme="minorHAnsi" w:hAnsiTheme="minorHAnsi" w:cstheme="minorHAnsi"/>
                <w:color w:val="000000"/>
                <w:sz w:val="22"/>
                <w:szCs w:val="22"/>
              </w:rPr>
              <w:t>Benih</w:t>
            </w:r>
            <w:proofErr w:type="spellEnd"/>
            <w:r w:rsidRPr="00B6334D">
              <w:rPr>
                <w:rFonts w:asciiTheme="minorHAnsi" w:hAnsiTheme="minorHAnsi" w:cstheme="minorHAnsi"/>
                <w:color w:val="000000"/>
                <w:sz w:val="22"/>
                <w:szCs w:val="22"/>
              </w:rPr>
              <w:t xml:space="preserve"> </w:t>
            </w:r>
            <w:proofErr w:type="spellStart"/>
            <w:r w:rsidRPr="00B6334D">
              <w:rPr>
                <w:rFonts w:asciiTheme="minorHAnsi" w:hAnsiTheme="minorHAnsi" w:cstheme="minorHAnsi"/>
                <w:color w:val="000000"/>
                <w:sz w:val="22"/>
                <w:szCs w:val="22"/>
              </w:rPr>
              <w:t>mati</w:t>
            </w:r>
            <w:proofErr w:type="spellEnd"/>
          </w:p>
        </w:tc>
        <w:tc>
          <w:tcPr>
            <w:tcW w:w="1689" w:type="dxa"/>
            <w:tcBorders>
              <w:top w:val="nil"/>
              <w:bottom w:val="nil"/>
            </w:tcBorders>
            <w:shd w:val="clear" w:color="auto" w:fill="auto"/>
            <w:vAlign w:val="center"/>
            <w:hideMark/>
          </w:tcPr>
          <w:p w14:paraId="52CE3D23" w14:textId="77777777" w:rsidR="008A5875" w:rsidRPr="00B6334D" w:rsidRDefault="008A5875" w:rsidP="00A90FF2">
            <w:pPr>
              <w:jc w:val="center"/>
              <w:rPr>
                <w:rFonts w:asciiTheme="minorHAnsi" w:hAnsiTheme="minorHAnsi" w:cstheme="minorHAnsi"/>
                <w:color w:val="000000"/>
                <w:sz w:val="22"/>
                <w:szCs w:val="22"/>
              </w:rPr>
            </w:pPr>
            <w:r w:rsidRPr="00B6334D">
              <w:rPr>
                <w:rFonts w:asciiTheme="minorHAnsi" w:hAnsiTheme="minorHAnsi" w:cstheme="minorHAnsi"/>
                <w:color w:val="000000"/>
                <w:sz w:val="22"/>
                <w:szCs w:val="22"/>
              </w:rPr>
              <w:t>*</w:t>
            </w:r>
          </w:p>
        </w:tc>
        <w:tc>
          <w:tcPr>
            <w:tcW w:w="3007" w:type="dxa"/>
            <w:tcBorders>
              <w:top w:val="nil"/>
              <w:bottom w:val="nil"/>
            </w:tcBorders>
            <w:shd w:val="clear" w:color="auto" w:fill="auto"/>
            <w:vAlign w:val="center"/>
            <w:hideMark/>
          </w:tcPr>
          <w:p w14:paraId="4D0C37D0" w14:textId="77777777" w:rsidR="008A5875" w:rsidRPr="00B6334D" w:rsidRDefault="008A5875" w:rsidP="00A90FF2">
            <w:pPr>
              <w:jc w:val="center"/>
              <w:rPr>
                <w:rFonts w:asciiTheme="minorHAnsi" w:hAnsiTheme="minorHAnsi" w:cstheme="minorHAnsi"/>
                <w:color w:val="000000"/>
                <w:sz w:val="22"/>
                <w:szCs w:val="22"/>
              </w:rPr>
            </w:pPr>
            <w:proofErr w:type="spellStart"/>
            <w:r w:rsidRPr="00B6334D">
              <w:rPr>
                <w:rFonts w:asciiTheme="minorHAnsi" w:hAnsiTheme="minorHAnsi" w:cstheme="minorHAnsi"/>
                <w:color w:val="000000"/>
                <w:sz w:val="22"/>
                <w:szCs w:val="22"/>
              </w:rPr>
              <w:t>tn</w:t>
            </w:r>
            <w:proofErr w:type="spellEnd"/>
          </w:p>
        </w:tc>
        <w:tc>
          <w:tcPr>
            <w:tcW w:w="1689" w:type="dxa"/>
            <w:tcBorders>
              <w:top w:val="nil"/>
              <w:bottom w:val="nil"/>
            </w:tcBorders>
            <w:shd w:val="clear" w:color="auto" w:fill="auto"/>
            <w:vAlign w:val="center"/>
            <w:hideMark/>
          </w:tcPr>
          <w:p w14:paraId="68C60711" w14:textId="77777777" w:rsidR="008A5875" w:rsidRPr="00B6334D" w:rsidRDefault="008A5875" w:rsidP="00A90FF2">
            <w:pPr>
              <w:ind w:firstLineChars="100" w:firstLine="220"/>
              <w:jc w:val="right"/>
              <w:rPr>
                <w:rFonts w:asciiTheme="minorHAnsi" w:hAnsiTheme="minorHAnsi" w:cstheme="minorHAnsi"/>
                <w:color w:val="000000"/>
                <w:sz w:val="22"/>
                <w:szCs w:val="22"/>
              </w:rPr>
            </w:pPr>
            <w:r w:rsidRPr="00B6334D">
              <w:rPr>
                <w:rFonts w:asciiTheme="minorHAnsi" w:hAnsiTheme="minorHAnsi" w:cstheme="minorHAnsi"/>
                <w:color w:val="000000"/>
                <w:sz w:val="22"/>
                <w:szCs w:val="22"/>
              </w:rPr>
              <w:t>18.25</w:t>
            </w:r>
          </w:p>
        </w:tc>
      </w:tr>
      <w:tr w:rsidR="009B1E95" w:rsidRPr="00B6334D" w14:paraId="4EBE8F56" w14:textId="77777777" w:rsidTr="00A90FF2">
        <w:trPr>
          <w:trHeight w:val="290"/>
        </w:trPr>
        <w:tc>
          <w:tcPr>
            <w:tcW w:w="8635" w:type="dxa"/>
            <w:gridSpan w:val="4"/>
            <w:tcBorders>
              <w:top w:val="single" w:sz="4" w:space="0" w:color="auto"/>
              <w:bottom w:val="nil"/>
            </w:tcBorders>
            <w:shd w:val="clear" w:color="auto" w:fill="auto"/>
            <w:noWrap/>
            <w:vAlign w:val="bottom"/>
            <w:hideMark/>
          </w:tcPr>
          <w:p w14:paraId="27B7BC46" w14:textId="77777777" w:rsidR="009B1E95" w:rsidRPr="00B6334D" w:rsidRDefault="009B1E95" w:rsidP="00A90FF2">
            <w:pPr>
              <w:ind w:left="341" w:hanging="341"/>
              <w:rPr>
                <w:rFonts w:asciiTheme="minorHAnsi" w:hAnsiTheme="minorHAnsi" w:cstheme="minorHAnsi"/>
                <w:color w:val="000000"/>
                <w:sz w:val="20"/>
                <w:szCs w:val="20"/>
              </w:rPr>
            </w:pPr>
            <w:r w:rsidRPr="00B6334D">
              <w:rPr>
                <w:rFonts w:asciiTheme="minorHAnsi" w:hAnsiTheme="minorHAnsi" w:cstheme="minorHAnsi"/>
                <w:color w:val="000000"/>
                <w:sz w:val="20"/>
                <w:szCs w:val="20"/>
              </w:rPr>
              <w:lastRenderedPageBreak/>
              <w:t xml:space="preserve">* = </w:t>
            </w:r>
            <w:proofErr w:type="spellStart"/>
            <w:r w:rsidRPr="00B6334D">
              <w:rPr>
                <w:rFonts w:asciiTheme="minorHAnsi" w:hAnsiTheme="minorHAnsi" w:cstheme="minorHAnsi"/>
                <w:color w:val="000000"/>
                <w:sz w:val="20"/>
                <w:szCs w:val="20"/>
              </w:rPr>
              <w:t>berpengaruh</w:t>
            </w:r>
            <w:proofErr w:type="spellEnd"/>
            <w:r w:rsidRPr="00B6334D">
              <w:rPr>
                <w:rFonts w:asciiTheme="minorHAnsi" w:hAnsiTheme="minorHAnsi" w:cstheme="minorHAnsi"/>
                <w:color w:val="000000"/>
                <w:sz w:val="20"/>
                <w:szCs w:val="20"/>
              </w:rPr>
              <w:t xml:space="preserve"> </w:t>
            </w:r>
            <w:proofErr w:type="spellStart"/>
            <w:r w:rsidRPr="00B6334D">
              <w:rPr>
                <w:rFonts w:asciiTheme="minorHAnsi" w:hAnsiTheme="minorHAnsi" w:cstheme="minorHAnsi"/>
                <w:color w:val="000000"/>
                <w:sz w:val="20"/>
                <w:szCs w:val="20"/>
              </w:rPr>
              <w:t>nyata</w:t>
            </w:r>
            <w:proofErr w:type="spellEnd"/>
            <w:r w:rsidRPr="00B6334D">
              <w:rPr>
                <w:rFonts w:asciiTheme="minorHAnsi" w:hAnsiTheme="minorHAnsi" w:cstheme="minorHAnsi"/>
                <w:color w:val="000000"/>
                <w:sz w:val="20"/>
                <w:szCs w:val="20"/>
              </w:rPr>
              <w:t xml:space="preserve"> pada P&lt;0.05, ** = </w:t>
            </w:r>
            <w:proofErr w:type="spellStart"/>
            <w:r w:rsidRPr="00B6334D">
              <w:rPr>
                <w:rFonts w:asciiTheme="minorHAnsi" w:hAnsiTheme="minorHAnsi" w:cstheme="minorHAnsi"/>
                <w:color w:val="000000"/>
                <w:sz w:val="20"/>
                <w:szCs w:val="20"/>
              </w:rPr>
              <w:t>berpengaruh</w:t>
            </w:r>
            <w:proofErr w:type="spellEnd"/>
            <w:r w:rsidRPr="00B6334D">
              <w:rPr>
                <w:rFonts w:asciiTheme="minorHAnsi" w:hAnsiTheme="minorHAnsi" w:cstheme="minorHAnsi"/>
                <w:color w:val="000000"/>
                <w:sz w:val="20"/>
                <w:szCs w:val="20"/>
              </w:rPr>
              <w:t xml:space="preserve"> </w:t>
            </w:r>
            <w:proofErr w:type="spellStart"/>
            <w:r w:rsidRPr="00B6334D">
              <w:rPr>
                <w:rFonts w:asciiTheme="minorHAnsi" w:hAnsiTheme="minorHAnsi" w:cstheme="minorHAnsi"/>
                <w:color w:val="000000"/>
                <w:sz w:val="20"/>
                <w:szCs w:val="20"/>
              </w:rPr>
              <w:t>nyata</w:t>
            </w:r>
            <w:proofErr w:type="spellEnd"/>
            <w:r w:rsidRPr="00B6334D">
              <w:rPr>
                <w:rFonts w:asciiTheme="minorHAnsi" w:hAnsiTheme="minorHAnsi" w:cstheme="minorHAnsi"/>
                <w:color w:val="000000"/>
                <w:sz w:val="20"/>
                <w:szCs w:val="20"/>
              </w:rPr>
              <w:t xml:space="preserve"> pada P&lt;0.01, </w:t>
            </w:r>
            <w:proofErr w:type="spellStart"/>
            <w:r w:rsidRPr="00B6334D">
              <w:rPr>
                <w:rFonts w:asciiTheme="minorHAnsi" w:hAnsiTheme="minorHAnsi" w:cstheme="minorHAnsi"/>
                <w:color w:val="000000"/>
                <w:sz w:val="20"/>
                <w:szCs w:val="20"/>
              </w:rPr>
              <w:t>tn</w:t>
            </w:r>
            <w:proofErr w:type="spellEnd"/>
            <w:r w:rsidRPr="00B6334D">
              <w:rPr>
                <w:rFonts w:asciiTheme="minorHAnsi" w:hAnsiTheme="minorHAnsi" w:cstheme="minorHAnsi"/>
                <w:color w:val="000000"/>
                <w:sz w:val="20"/>
                <w:szCs w:val="20"/>
              </w:rPr>
              <w:t xml:space="preserve"> = </w:t>
            </w:r>
            <w:proofErr w:type="spellStart"/>
            <w:r w:rsidRPr="00B6334D">
              <w:rPr>
                <w:rFonts w:asciiTheme="minorHAnsi" w:hAnsiTheme="minorHAnsi" w:cstheme="minorHAnsi"/>
                <w:color w:val="000000"/>
                <w:sz w:val="20"/>
                <w:szCs w:val="20"/>
              </w:rPr>
              <w:t>tidak</w:t>
            </w:r>
            <w:proofErr w:type="spellEnd"/>
            <w:r w:rsidRPr="00B6334D">
              <w:rPr>
                <w:rFonts w:asciiTheme="minorHAnsi" w:hAnsiTheme="minorHAnsi" w:cstheme="minorHAnsi"/>
                <w:color w:val="000000"/>
                <w:sz w:val="20"/>
                <w:szCs w:val="20"/>
              </w:rPr>
              <w:t xml:space="preserve"> </w:t>
            </w:r>
            <w:proofErr w:type="spellStart"/>
            <w:r w:rsidRPr="00B6334D">
              <w:rPr>
                <w:rFonts w:asciiTheme="minorHAnsi" w:hAnsiTheme="minorHAnsi" w:cstheme="minorHAnsi"/>
                <w:color w:val="000000"/>
                <w:sz w:val="20"/>
                <w:szCs w:val="20"/>
              </w:rPr>
              <w:t>berpengaruh</w:t>
            </w:r>
            <w:proofErr w:type="spellEnd"/>
            <w:r w:rsidRPr="00B6334D">
              <w:rPr>
                <w:rFonts w:asciiTheme="minorHAnsi" w:hAnsiTheme="minorHAnsi" w:cstheme="minorHAnsi"/>
                <w:color w:val="000000"/>
                <w:sz w:val="20"/>
                <w:szCs w:val="20"/>
              </w:rPr>
              <w:t xml:space="preserve"> </w:t>
            </w:r>
            <w:proofErr w:type="spellStart"/>
            <w:r w:rsidRPr="00B6334D">
              <w:rPr>
                <w:rFonts w:asciiTheme="minorHAnsi" w:hAnsiTheme="minorHAnsi" w:cstheme="minorHAnsi"/>
                <w:color w:val="000000"/>
                <w:sz w:val="20"/>
                <w:szCs w:val="20"/>
              </w:rPr>
              <w:t>nyata</w:t>
            </w:r>
            <w:proofErr w:type="spellEnd"/>
          </w:p>
        </w:tc>
      </w:tr>
    </w:tbl>
    <w:p w14:paraId="766ECE33" w14:textId="6373190A" w:rsidR="00571379" w:rsidRPr="00B6334D" w:rsidRDefault="00571379" w:rsidP="002A5474">
      <w:pPr>
        <w:ind w:left="567" w:hanging="567"/>
        <w:jc w:val="both"/>
        <w:rPr>
          <w:rFonts w:asciiTheme="minorHAnsi" w:hAnsiTheme="minorHAnsi" w:cstheme="minorHAnsi"/>
          <w:sz w:val="20"/>
          <w:szCs w:val="20"/>
          <w:lang w:val="fi-FI"/>
        </w:rPr>
      </w:pPr>
    </w:p>
    <w:p w14:paraId="0E1F0287" w14:textId="77777777" w:rsidR="00CE7B18" w:rsidRPr="00B6334D" w:rsidRDefault="00CE7B18" w:rsidP="00AE32A4">
      <w:pPr>
        <w:ind w:left="900" w:hanging="900"/>
        <w:jc w:val="both"/>
        <w:rPr>
          <w:rFonts w:asciiTheme="minorHAnsi" w:hAnsiTheme="minorHAnsi" w:cstheme="minorHAnsi"/>
          <w:sz w:val="20"/>
          <w:szCs w:val="20"/>
          <w:lang w:val="fi-FI"/>
        </w:rPr>
      </w:pPr>
    </w:p>
    <w:p w14:paraId="66C4200B" w14:textId="77777777" w:rsidR="0023055F" w:rsidRPr="00B6334D" w:rsidRDefault="0023055F" w:rsidP="0023055F">
      <w:pPr>
        <w:spacing w:line="276" w:lineRule="auto"/>
        <w:ind w:firstLine="360"/>
        <w:jc w:val="both"/>
        <w:rPr>
          <w:rFonts w:asciiTheme="minorHAnsi" w:hAnsiTheme="minorHAnsi" w:cstheme="minorHAnsi"/>
          <w:sz w:val="22"/>
          <w:szCs w:val="22"/>
          <w:lang w:val="fi-FI"/>
        </w:rPr>
        <w:sectPr w:rsidR="0023055F" w:rsidRPr="00B6334D" w:rsidSect="00E51301">
          <w:type w:val="continuous"/>
          <w:pgSz w:w="11907" w:h="16840" w:code="9"/>
          <w:pgMar w:top="1701" w:right="1701" w:bottom="1701" w:left="1701" w:header="720" w:footer="720" w:gutter="0"/>
          <w:cols w:space="567"/>
          <w:docGrid w:linePitch="360"/>
        </w:sectPr>
      </w:pPr>
    </w:p>
    <w:p w14:paraId="534F8B4F" w14:textId="37BCF307" w:rsidR="007513CC" w:rsidRPr="00B6334D" w:rsidRDefault="00CE7B18" w:rsidP="0023055F">
      <w:pPr>
        <w:spacing w:line="276" w:lineRule="auto"/>
        <w:ind w:firstLine="360"/>
        <w:jc w:val="both"/>
        <w:rPr>
          <w:rFonts w:asciiTheme="minorHAnsi" w:hAnsiTheme="minorHAnsi" w:cstheme="minorHAnsi"/>
          <w:sz w:val="22"/>
          <w:szCs w:val="22"/>
          <w:lang w:val="fi-FI"/>
        </w:rPr>
      </w:pPr>
      <w:r w:rsidRPr="00B6334D">
        <w:rPr>
          <w:rFonts w:asciiTheme="minorHAnsi" w:hAnsiTheme="minorHAnsi" w:cstheme="minorHAnsi"/>
          <w:sz w:val="22"/>
          <w:szCs w:val="22"/>
          <w:lang w:val="fi-FI"/>
        </w:rPr>
        <w:t xml:space="preserve">Pada tabel 2 ditampilkan data peubah di masing-masing faktor. </w:t>
      </w:r>
      <w:r w:rsidR="00B3473D" w:rsidRPr="00B6334D">
        <w:rPr>
          <w:rFonts w:asciiTheme="minorHAnsi" w:hAnsiTheme="minorHAnsi" w:cstheme="minorHAnsi"/>
          <w:sz w:val="22"/>
          <w:szCs w:val="22"/>
          <w:lang w:val="fi-FI"/>
        </w:rPr>
        <w:t xml:space="preserve">Untuk lama perendaman, tiga jam perendaman (L3) (4.24 mm) memberikan respon panjang hipokotil tertinggi dan L4 memberikan respon panjang hipokotil terendah (3.97 mm). </w:t>
      </w:r>
      <w:r w:rsidR="007513CC" w:rsidRPr="00B6334D">
        <w:rPr>
          <w:rFonts w:asciiTheme="minorHAnsi" w:hAnsiTheme="minorHAnsi" w:cstheme="minorHAnsi"/>
          <w:sz w:val="22"/>
          <w:szCs w:val="22"/>
          <w:lang w:val="fi-FI"/>
        </w:rPr>
        <w:t xml:space="preserve">Perlakuan L2 memberikan respon kecepatan tumbuh tertinggi (4.82 </w:t>
      </w:r>
      <w:r w:rsidR="007513CC" w:rsidRPr="00B6334D">
        <w:rPr>
          <w:rFonts w:asciiTheme="minorHAnsi" w:hAnsiTheme="minorHAnsi" w:cstheme="minorHAnsi"/>
          <w:sz w:val="22"/>
          <w:szCs w:val="22"/>
        </w:rPr>
        <w:t>%Etmal</w:t>
      </w:r>
      <w:r w:rsidR="007513CC" w:rsidRPr="00B6334D">
        <w:rPr>
          <w:rFonts w:asciiTheme="minorHAnsi" w:hAnsiTheme="minorHAnsi" w:cstheme="minorHAnsi"/>
          <w:sz w:val="22"/>
          <w:szCs w:val="22"/>
          <w:vertAlign w:val="superscript"/>
        </w:rPr>
        <w:t>-1</w:t>
      </w:r>
      <w:r w:rsidR="007513CC" w:rsidRPr="00B6334D">
        <w:rPr>
          <w:rFonts w:asciiTheme="minorHAnsi" w:hAnsiTheme="minorHAnsi" w:cstheme="minorHAnsi"/>
          <w:sz w:val="22"/>
          <w:szCs w:val="22"/>
          <w:lang w:val="fi-FI"/>
        </w:rPr>
        <w:t xml:space="preserve">) sedangkan terendah adalah perlakuan L4 (4.32 </w:t>
      </w:r>
      <w:r w:rsidR="007513CC" w:rsidRPr="00B6334D">
        <w:rPr>
          <w:rFonts w:asciiTheme="minorHAnsi" w:hAnsiTheme="minorHAnsi" w:cstheme="minorHAnsi"/>
          <w:sz w:val="22"/>
          <w:szCs w:val="22"/>
        </w:rPr>
        <w:t>%Etmal</w:t>
      </w:r>
      <w:r w:rsidR="007513CC" w:rsidRPr="00B6334D">
        <w:rPr>
          <w:rFonts w:asciiTheme="minorHAnsi" w:hAnsiTheme="minorHAnsi" w:cstheme="minorHAnsi"/>
          <w:sz w:val="22"/>
          <w:szCs w:val="22"/>
          <w:vertAlign w:val="superscript"/>
        </w:rPr>
        <w:t>-1</w:t>
      </w:r>
      <w:r w:rsidR="007513CC" w:rsidRPr="00B6334D">
        <w:rPr>
          <w:rFonts w:asciiTheme="minorHAnsi" w:hAnsiTheme="minorHAnsi" w:cstheme="minorHAnsi"/>
          <w:sz w:val="22"/>
          <w:szCs w:val="22"/>
          <w:lang w:val="fi-FI"/>
        </w:rPr>
        <w:t xml:space="preserve">). Perlakuan L2 dan L4 memberikan respon tertinggi untuk laju pertumbuhan sedangkan L1 dan L3 sebaliknya dengan angka 0.0015 </w:t>
      </w:r>
      <w:r w:rsidR="007513CC" w:rsidRPr="00B6334D">
        <w:rPr>
          <w:rFonts w:asciiTheme="minorHAnsi" w:hAnsiTheme="minorHAnsi" w:cstheme="minorHAnsi"/>
          <w:color w:val="000000"/>
          <w:sz w:val="22"/>
          <w:szCs w:val="22"/>
        </w:rPr>
        <w:t>mg kecambah</w:t>
      </w:r>
      <w:r w:rsidR="007513CC" w:rsidRPr="00B6334D">
        <w:rPr>
          <w:rFonts w:asciiTheme="minorHAnsi" w:hAnsiTheme="minorHAnsi" w:cstheme="minorHAnsi"/>
          <w:sz w:val="22"/>
          <w:szCs w:val="22"/>
          <w:vertAlign w:val="superscript"/>
        </w:rPr>
        <w:t>-1</w:t>
      </w:r>
      <w:r w:rsidR="007513CC" w:rsidRPr="00B6334D">
        <w:rPr>
          <w:rFonts w:asciiTheme="minorHAnsi" w:hAnsiTheme="minorHAnsi" w:cstheme="minorHAnsi"/>
          <w:color w:val="000000"/>
          <w:sz w:val="22"/>
          <w:szCs w:val="22"/>
        </w:rPr>
        <w:t xml:space="preserve"> </w:t>
      </w:r>
      <w:r w:rsidR="007513CC" w:rsidRPr="00B6334D">
        <w:rPr>
          <w:rFonts w:asciiTheme="minorHAnsi" w:hAnsiTheme="minorHAnsi" w:cstheme="minorHAnsi"/>
          <w:sz w:val="22"/>
          <w:szCs w:val="22"/>
          <w:lang w:val="fi-FI"/>
        </w:rPr>
        <w:t xml:space="preserve">dan 0.0014 </w:t>
      </w:r>
      <w:r w:rsidR="007513CC" w:rsidRPr="00B6334D">
        <w:rPr>
          <w:rFonts w:asciiTheme="minorHAnsi" w:hAnsiTheme="minorHAnsi" w:cstheme="minorHAnsi"/>
          <w:color w:val="000000"/>
          <w:sz w:val="22"/>
          <w:szCs w:val="22"/>
        </w:rPr>
        <w:t>mg kecambah</w:t>
      </w:r>
      <w:r w:rsidR="007513CC" w:rsidRPr="00B6334D">
        <w:rPr>
          <w:rFonts w:asciiTheme="minorHAnsi" w:hAnsiTheme="minorHAnsi" w:cstheme="minorHAnsi"/>
          <w:sz w:val="22"/>
          <w:szCs w:val="22"/>
          <w:vertAlign w:val="superscript"/>
        </w:rPr>
        <w:t>-1</w:t>
      </w:r>
      <w:r w:rsidR="007513CC" w:rsidRPr="00B6334D">
        <w:rPr>
          <w:rFonts w:asciiTheme="minorHAnsi" w:hAnsiTheme="minorHAnsi" w:cstheme="minorHAnsi"/>
          <w:sz w:val="22"/>
          <w:szCs w:val="22"/>
          <w:lang w:val="fi-FI"/>
        </w:rPr>
        <w:t xml:space="preserve">.  Perlakuan L2 (31.00%) memberikan respon tertinggi untuk daya berkecambah dan terendah oleh L4 (27.69%). Perlakuan L3 (14.38%) memberikan respon terbaik untuk kecambah abnormal sedangkan L1 (25.88%). Perlakuan L1 (46.50%) memberikan respon terbaik untuk benih mati sedangkan L3 (57.13%) sebaliknya. Dari uraian di atas terlihat secara umum </w:t>
      </w:r>
      <w:r w:rsidR="007513CC" w:rsidRPr="00B6334D">
        <w:rPr>
          <w:rFonts w:asciiTheme="minorHAnsi" w:hAnsiTheme="minorHAnsi" w:cstheme="minorHAnsi"/>
          <w:sz w:val="22"/>
          <w:szCs w:val="22"/>
          <w:lang w:val="fi-FI"/>
        </w:rPr>
        <w:t>perlakuan L2 memberikan respon terbaik rata-rat untuk semua peubah yang diamati.</w:t>
      </w:r>
    </w:p>
    <w:p w14:paraId="177977E0" w14:textId="6A9E509D" w:rsidR="000B2A5C" w:rsidRPr="00B6334D" w:rsidRDefault="007513CC" w:rsidP="0023055F">
      <w:pPr>
        <w:spacing w:line="276" w:lineRule="auto"/>
        <w:ind w:firstLine="360"/>
        <w:jc w:val="both"/>
        <w:rPr>
          <w:rFonts w:asciiTheme="minorHAnsi" w:hAnsiTheme="minorHAnsi" w:cstheme="minorHAnsi"/>
          <w:sz w:val="22"/>
          <w:szCs w:val="22"/>
          <w:lang w:val="fi-FI"/>
        </w:rPr>
      </w:pPr>
      <w:r w:rsidRPr="00B6334D">
        <w:rPr>
          <w:rFonts w:asciiTheme="minorHAnsi" w:hAnsiTheme="minorHAnsi" w:cstheme="minorHAnsi"/>
          <w:sz w:val="22"/>
          <w:szCs w:val="22"/>
          <w:lang w:val="fi-FI"/>
        </w:rPr>
        <w:t>Untuk faktor dosis Previcur N</w:t>
      </w:r>
      <w:r w:rsidR="000B2A5C" w:rsidRPr="00B6334D">
        <w:rPr>
          <w:rFonts w:asciiTheme="minorHAnsi" w:hAnsiTheme="minorHAnsi" w:cstheme="minorHAnsi"/>
          <w:sz w:val="22"/>
          <w:szCs w:val="22"/>
          <w:lang w:val="fi-FI"/>
        </w:rPr>
        <w:t xml:space="preserve">, dosis D1 (4.92 mm) memberikan respon terbaik untuk panjang hipokotil sedangkan panjang hipokotil terendah ditunjukkan oleh dosis D2 (4.04 mm). Dosis D1 (6.42 </w:t>
      </w:r>
      <w:r w:rsidR="000B2A5C" w:rsidRPr="00B6334D">
        <w:rPr>
          <w:rFonts w:asciiTheme="minorHAnsi" w:hAnsiTheme="minorHAnsi" w:cstheme="minorHAnsi"/>
          <w:sz w:val="22"/>
          <w:szCs w:val="22"/>
        </w:rPr>
        <w:t>%Etmal</w:t>
      </w:r>
      <w:r w:rsidR="000B2A5C" w:rsidRPr="00B6334D">
        <w:rPr>
          <w:rFonts w:asciiTheme="minorHAnsi" w:hAnsiTheme="minorHAnsi" w:cstheme="minorHAnsi"/>
          <w:sz w:val="22"/>
          <w:szCs w:val="22"/>
          <w:vertAlign w:val="superscript"/>
        </w:rPr>
        <w:t>-1</w:t>
      </w:r>
      <w:r w:rsidR="000B2A5C" w:rsidRPr="00B6334D">
        <w:rPr>
          <w:rFonts w:asciiTheme="minorHAnsi" w:hAnsiTheme="minorHAnsi" w:cstheme="minorHAnsi"/>
          <w:sz w:val="22"/>
          <w:szCs w:val="22"/>
          <w:lang w:val="fi-FI"/>
        </w:rPr>
        <w:t xml:space="preserve">) memberikan respon terbaik untuk kecepatan tumbuh sedangkan kecepatan tumbuh terendah ditunjukkan oleh dosis D2 (4.20 </w:t>
      </w:r>
      <w:r w:rsidR="000B2A5C" w:rsidRPr="00B6334D">
        <w:rPr>
          <w:rFonts w:asciiTheme="minorHAnsi" w:hAnsiTheme="minorHAnsi" w:cstheme="minorHAnsi"/>
          <w:sz w:val="22"/>
          <w:szCs w:val="22"/>
        </w:rPr>
        <w:t>%Etmal</w:t>
      </w:r>
      <w:r w:rsidR="000B2A5C" w:rsidRPr="00B6334D">
        <w:rPr>
          <w:rFonts w:asciiTheme="minorHAnsi" w:hAnsiTheme="minorHAnsi" w:cstheme="minorHAnsi"/>
          <w:sz w:val="22"/>
          <w:szCs w:val="22"/>
          <w:vertAlign w:val="superscript"/>
        </w:rPr>
        <w:t>-1</w:t>
      </w:r>
      <w:r w:rsidR="000B2A5C" w:rsidRPr="00B6334D">
        <w:rPr>
          <w:rFonts w:asciiTheme="minorHAnsi" w:hAnsiTheme="minorHAnsi" w:cstheme="minorHAnsi"/>
          <w:sz w:val="22"/>
          <w:szCs w:val="22"/>
          <w:lang w:val="fi-FI"/>
        </w:rPr>
        <w:t xml:space="preserve">). Laju pertumbuhan tertinggi ditunjukkan oleh perlakuan D1 (0.0016 </w:t>
      </w:r>
      <w:r w:rsidR="000B2A5C" w:rsidRPr="00B6334D">
        <w:rPr>
          <w:rFonts w:asciiTheme="minorHAnsi" w:hAnsiTheme="minorHAnsi" w:cstheme="minorHAnsi"/>
          <w:color w:val="000000"/>
          <w:sz w:val="22"/>
          <w:szCs w:val="22"/>
        </w:rPr>
        <w:t>mg kecambah</w:t>
      </w:r>
      <w:r w:rsidR="000B2A5C" w:rsidRPr="00B6334D">
        <w:rPr>
          <w:rFonts w:asciiTheme="minorHAnsi" w:hAnsiTheme="minorHAnsi" w:cstheme="minorHAnsi"/>
          <w:sz w:val="22"/>
          <w:szCs w:val="22"/>
          <w:vertAlign w:val="superscript"/>
        </w:rPr>
        <w:t>-1</w:t>
      </w:r>
      <w:r w:rsidR="000B2A5C" w:rsidRPr="00B6334D">
        <w:rPr>
          <w:rFonts w:asciiTheme="minorHAnsi" w:hAnsiTheme="minorHAnsi" w:cstheme="minorHAnsi"/>
          <w:sz w:val="22"/>
          <w:szCs w:val="22"/>
          <w:lang w:val="fi-FI"/>
        </w:rPr>
        <w:t xml:space="preserve">) dan terendah oleh D2 (0.0013 </w:t>
      </w:r>
      <w:r w:rsidR="000B2A5C" w:rsidRPr="00B6334D">
        <w:rPr>
          <w:rFonts w:asciiTheme="minorHAnsi" w:hAnsiTheme="minorHAnsi" w:cstheme="minorHAnsi"/>
          <w:color w:val="000000"/>
          <w:sz w:val="22"/>
          <w:szCs w:val="22"/>
        </w:rPr>
        <w:t>mg kecambah</w:t>
      </w:r>
      <w:r w:rsidR="000B2A5C" w:rsidRPr="00B6334D">
        <w:rPr>
          <w:rFonts w:asciiTheme="minorHAnsi" w:hAnsiTheme="minorHAnsi" w:cstheme="minorHAnsi"/>
          <w:sz w:val="22"/>
          <w:szCs w:val="22"/>
          <w:vertAlign w:val="superscript"/>
        </w:rPr>
        <w:t>-1</w:t>
      </w:r>
      <w:r w:rsidR="000B2A5C" w:rsidRPr="00B6334D">
        <w:rPr>
          <w:rFonts w:asciiTheme="minorHAnsi" w:hAnsiTheme="minorHAnsi" w:cstheme="minorHAnsi"/>
          <w:sz w:val="22"/>
          <w:szCs w:val="22"/>
          <w:lang w:val="fi-FI"/>
        </w:rPr>
        <w:t xml:space="preserve">). Daya berkecambah tertinggi ditunjukkan oleh perlakuan D1 (39.65%) dan terendah oleh D2 (26.85%). Kecambah abnormal terendah ditunjukkan oleh perlakuan D1 (14.25%) dan tertinggi oleh D2 (21.00%). Benih mati terendah ditunjukkan oleh perlakuan D1 (46.20%) dan tertinggi oleh D4 (55.20%). Semakin tinggi dosis semakin banyak jumlah yang mati. </w:t>
      </w:r>
    </w:p>
    <w:p w14:paraId="7485E847" w14:textId="77777777" w:rsidR="0023055F" w:rsidRPr="00B6334D" w:rsidRDefault="0023055F" w:rsidP="000B2A5C">
      <w:pPr>
        <w:jc w:val="both"/>
        <w:rPr>
          <w:rFonts w:asciiTheme="minorHAnsi" w:hAnsiTheme="minorHAnsi" w:cstheme="minorHAnsi"/>
          <w:sz w:val="22"/>
          <w:szCs w:val="22"/>
          <w:lang w:val="fi-FI"/>
        </w:rPr>
        <w:sectPr w:rsidR="0023055F" w:rsidRPr="00B6334D" w:rsidSect="0023055F">
          <w:type w:val="continuous"/>
          <w:pgSz w:w="11907" w:h="16840" w:code="9"/>
          <w:pgMar w:top="1701" w:right="1701" w:bottom="1701" w:left="1701" w:header="720" w:footer="720" w:gutter="0"/>
          <w:cols w:num="2" w:space="567"/>
          <w:docGrid w:linePitch="360"/>
        </w:sectPr>
      </w:pPr>
    </w:p>
    <w:p w14:paraId="5CF541B9" w14:textId="0D0E314C" w:rsidR="00CE7B18" w:rsidRPr="00B6334D" w:rsidRDefault="00CE7B18" w:rsidP="000B2A5C">
      <w:pPr>
        <w:jc w:val="both"/>
        <w:rPr>
          <w:rFonts w:asciiTheme="minorHAnsi" w:hAnsiTheme="minorHAnsi" w:cstheme="minorHAnsi"/>
          <w:sz w:val="22"/>
          <w:szCs w:val="22"/>
          <w:lang w:val="fi-FI"/>
        </w:rPr>
      </w:pPr>
    </w:p>
    <w:p w14:paraId="00359CC1" w14:textId="3D57661D" w:rsidR="00571379" w:rsidRPr="00B6334D" w:rsidRDefault="00571379" w:rsidP="00AE32A4">
      <w:pPr>
        <w:ind w:left="900" w:hanging="900"/>
        <w:jc w:val="both"/>
        <w:rPr>
          <w:rFonts w:asciiTheme="minorHAnsi" w:hAnsiTheme="minorHAnsi" w:cstheme="minorHAnsi"/>
          <w:sz w:val="22"/>
          <w:szCs w:val="22"/>
          <w:lang w:val="fi-FI"/>
        </w:rPr>
      </w:pPr>
      <w:r w:rsidRPr="00B6334D">
        <w:rPr>
          <w:rFonts w:asciiTheme="minorHAnsi" w:hAnsiTheme="minorHAnsi" w:cstheme="minorHAnsi"/>
          <w:sz w:val="22"/>
          <w:szCs w:val="22"/>
          <w:lang w:val="fi-FI"/>
        </w:rPr>
        <w:t>Tabel 2. Pengaruh Lama dan Dosis Perendaman TSS dengan Previcur-N terhadap panjang hipokotil, kecepatan tumbuh, laju pertumbuhan, daya berkecambah, kecambah abnormal, dan benih mati</w:t>
      </w:r>
    </w:p>
    <w:tbl>
      <w:tblPr>
        <w:tblW w:w="5000" w:type="pct"/>
        <w:tblBorders>
          <w:top w:val="single" w:sz="4" w:space="0" w:color="auto"/>
          <w:bottom w:val="single" w:sz="4" w:space="0" w:color="auto"/>
        </w:tblBorders>
        <w:tblLook w:val="04A0" w:firstRow="1" w:lastRow="0" w:firstColumn="1" w:lastColumn="0" w:noHBand="0" w:noVBand="1"/>
      </w:tblPr>
      <w:tblGrid>
        <w:gridCol w:w="1624"/>
        <w:gridCol w:w="1024"/>
        <w:gridCol w:w="1062"/>
        <w:gridCol w:w="1584"/>
        <w:gridCol w:w="1306"/>
        <w:gridCol w:w="1057"/>
        <w:gridCol w:w="1064"/>
      </w:tblGrid>
      <w:tr w:rsidR="00AE32A4" w:rsidRPr="00B6334D" w14:paraId="15B24579" w14:textId="77777777" w:rsidTr="00471264">
        <w:trPr>
          <w:trHeight w:val="780"/>
        </w:trPr>
        <w:tc>
          <w:tcPr>
            <w:tcW w:w="931" w:type="pct"/>
            <w:tcBorders>
              <w:top w:val="single" w:sz="4" w:space="0" w:color="auto"/>
              <w:bottom w:val="nil"/>
            </w:tcBorders>
            <w:shd w:val="clear" w:color="auto" w:fill="auto"/>
            <w:vAlign w:val="center"/>
            <w:hideMark/>
          </w:tcPr>
          <w:p w14:paraId="28193885" w14:textId="77777777" w:rsidR="00AE32A4" w:rsidRPr="00B6334D" w:rsidRDefault="00AE32A4">
            <w:pPr>
              <w:jc w:val="center"/>
              <w:rPr>
                <w:rFonts w:asciiTheme="minorHAnsi" w:hAnsiTheme="minorHAnsi" w:cstheme="minorHAnsi"/>
                <w:color w:val="000000"/>
                <w:sz w:val="16"/>
                <w:szCs w:val="16"/>
              </w:rPr>
            </w:pPr>
            <w:proofErr w:type="spellStart"/>
            <w:r w:rsidRPr="00B6334D">
              <w:rPr>
                <w:rFonts w:asciiTheme="minorHAnsi" w:hAnsiTheme="minorHAnsi" w:cstheme="minorHAnsi"/>
                <w:color w:val="000000"/>
                <w:sz w:val="16"/>
                <w:szCs w:val="16"/>
              </w:rPr>
              <w:t>Perlakuan</w:t>
            </w:r>
            <w:proofErr w:type="spellEnd"/>
          </w:p>
        </w:tc>
        <w:tc>
          <w:tcPr>
            <w:tcW w:w="587" w:type="pct"/>
            <w:tcBorders>
              <w:top w:val="single" w:sz="4" w:space="0" w:color="auto"/>
              <w:bottom w:val="single" w:sz="4" w:space="0" w:color="auto"/>
            </w:tcBorders>
            <w:shd w:val="clear" w:color="auto" w:fill="auto"/>
            <w:vAlign w:val="center"/>
            <w:hideMark/>
          </w:tcPr>
          <w:p w14:paraId="6A9A0302" w14:textId="77777777" w:rsidR="00AE32A4" w:rsidRPr="00B6334D" w:rsidRDefault="00AE32A4" w:rsidP="00A90FF2">
            <w:pPr>
              <w:jc w:val="center"/>
              <w:rPr>
                <w:rFonts w:asciiTheme="minorHAnsi" w:hAnsiTheme="minorHAnsi" w:cstheme="minorHAnsi"/>
                <w:color w:val="000000"/>
                <w:sz w:val="16"/>
                <w:szCs w:val="16"/>
              </w:rPr>
            </w:pPr>
            <w:r w:rsidRPr="00B6334D">
              <w:rPr>
                <w:rFonts w:asciiTheme="minorHAnsi" w:hAnsiTheme="minorHAnsi" w:cstheme="minorHAnsi"/>
                <w:color w:val="000000"/>
                <w:sz w:val="16"/>
                <w:szCs w:val="16"/>
              </w:rPr>
              <w:t xml:space="preserve">Panjang </w:t>
            </w:r>
            <w:proofErr w:type="spellStart"/>
            <w:r w:rsidRPr="00B6334D">
              <w:rPr>
                <w:rFonts w:asciiTheme="minorHAnsi" w:hAnsiTheme="minorHAnsi" w:cstheme="minorHAnsi"/>
                <w:color w:val="000000"/>
                <w:sz w:val="16"/>
                <w:szCs w:val="16"/>
              </w:rPr>
              <w:t>hipokotil</w:t>
            </w:r>
            <w:proofErr w:type="spellEnd"/>
          </w:p>
        </w:tc>
        <w:tc>
          <w:tcPr>
            <w:tcW w:w="609" w:type="pct"/>
            <w:tcBorders>
              <w:top w:val="single" w:sz="4" w:space="0" w:color="auto"/>
              <w:bottom w:val="single" w:sz="4" w:space="0" w:color="auto"/>
            </w:tcBorders>
            <w:shd w:val="clear" w:color="auto" w:fill="auto"/>
            <w:vAlign w:val="center"/>
            <w:hideMark/>
          </w:tcPr>
          <w:p w14:paraId="076E6CD1" w14:textId="77777777" w:rsidR="00AE32A4" w:rsidRPr="00B6334D" w:rsidRDefault="00AE32A4" w:rsidP="00A90FF2">
            <w:pPr>
              <w:jc w:val="center"/>
              <w:rPr>
                <w:rFonts w:asciiTheme="minorHAnsi" w:hAnsiTheme="minorHAnsi" w:cstheme="minorHAnsi"/>
                <w:color w:val="000000"/>
                <w:sz w:val="16"/>
                <w:szCs w:val="16"/>
              </w:rPr>
            </w:pPr>
            <w:proofErr w:type="spellStart"/>
            <w:r w:rsidRPr="00B6334D">
              <w:rPr>
                <w:rFonts w:asciiTheme="minorHAnsi" w:hAnsiTheme="minorHAnsi" w:cstheme="minorHAnsi"/>
                <w:color w:val="000000"/>
                <w:sz w:val="16"/>
                <w:szCs w:val="16"/>
              </w:rPr>
              <w:t>Kecepatan</w:t>
            </w:r>
            <w:proofErr w:type="spellEnd"/>
            <w:r w:rsidRPr="00B6334D">
              <w:rPr>
                <w:rFonts w:asciiTheme="minorHAnsi" w:hAnsiTheme="minorHAnsi" w:cstheme="minorHAnsi"/>
                <w:color w:val="000000"/>
                <w:sz w:val="16"/>
                <w:szCs w:val="16"/>
              </w:rPr>
              <w:t xml:space="preserve"> </w:t>
            </w:r>
            <w:proofErr w:type="spellStart"/>
            <w:r w:rsidRPr="00B6334D">
              <w:rPr>
                <w:rFonts w:asciiTheme="minorHAnsi" w:hAnsiTheme="minorHAnsi" w:cstheme="minorHAnsi"/>
                <w:color w:val="000000"/>
                <w:sz w:val="16"/>
                <w:szCs w:val="16"/>
              </w:rPr>
              <w:t>tumbuh</w:t>
            </w:r>
            <w:proofErr w:type="spellEnd"/>
          </w:p>
        </w:tc>
        <w:tc>
          <w:tcPr>
            <w:tcW w:w="908" w:type="pct"/>
            <w:tcBorders>
              <w:top w:val="single" w:sz="4" w:space="0" w:color="auto"/>
              <w:bottom w:val="single" w:sz="4" w:space="0" w:color="auto"/>
            </w:tcBorders>
            <w:shd w:val="clear" w:color="auto" w:fill="auto"/>
            <w:vAlign w:val="center"/>
            <w:hideMark/>
          </w:tcPr>
          <w:p w14:paraId="32513D82" w14:textId="77777777" w:rsidR="00AE32A4" w:rsidRPr="00B6334D" w:rsidRDefault="00AE32A4" w:rsidP="00A90FF2">
            <w:pPr>
              <w:jc w:val="center"/>
              <w:rPr>
                <w:rFonts w:asciiTheme="minorHAnsi" w:hAnsiTheme="minorHAnsi" w:cstheme="minorHAnsi"/>
                <w:color w:val="FF0000"/>
                <w:sz w:val="16"/>
                <w:szCs w:val="16"/>
              </w:rPr>
            </w:pPr>
            <w:proofErr w:type="spellStart"/>
            <w:r w:rsidRPr="00B6334D">
              <w:rPr>
                <w:rFonts w:asciiTheme="minorHAnsi" w:hAnsiTheme="minorHAnsi" w:cstheme="minorHAnsi"/>
                <w:color w:val="FF0000"/>
                <w:sz w:val="16"/>
                <w:szCs w:val="16"/>
              </w:rPr>
              <w:t>Laju</w:t>
            </w:r>
            <w:proofErr w:type="spellEnd"/>
            <w:r w:rsidRPr="00B6334D">
              <w:rPr>
                <w:rFonts w:asciiTheme="minorHAnsi" w:hAnsiTheme="minorHAnsi" w:cstheme="minorHAnsi"/>
                <w:color w:val="FF0000"/>
                <w:sz w:val="16"/>
                <w:szCs w:val="16"/>
              </w:rPr>
              <w:t xml:space="preserve"> </w:t>
            </w:r>
            <w:proofErr w:type="spellStart"/>
            <w:r w:rsidRPr="00B6334D">
              <w:rPr>
                <w:rFonts w:asciiTheme="minorHAnsi" w:hAnsiTheme="minorHAnsi" w:cstheme="minorHAnsi"/>
                <w:color w:val="FF0000"/>
                <w:sz w:val="16"/>
                <w:szCs w:val="16"/>
              </w:rPr>
              <w:t>Pertumbuhan</w:t>
            </w:r>
            <w:proofErr w:type="spellEnd"/>
          </w:p>
        </w:tc>
        <w:tc>
          <w:tcPr>
            <w:tcW w:w="749" w:type="pct"/>
            <w:tcBorders>
              <w:top w:val="single" w:sz="4" w:space="0" w:color="auto"/>
              <w:bottom w:val="single" w:sz="4" w:space="0" w:color="auto"/>
            </w:tcBorders>
            <w:shd w:val="clear" w:color="auto" w:fill="auto"/>
            <w:vAlign w:val="center"/>
            <w:hideMark/>
          </w:tcPr>
          <w:p w14:paraId="71B164D0" w14:textId="77777777" w:rsidR="00AE32A4" w:rsidRPr="00B6334D" w:rsidRDefault="00AE32A4" w:rsidP="00A90FF2">
            <w:pPr>
              <w:jc w:val="center"/>
              <w:rPr>
                <w:rFonts w:asciiTheme="minorHAnsi" w:hAnsiTheme="minorHAnsi" w:cstheme="minorHAnsi"/>
                <w:color w:val="000000"/>
                <w:sz w:val="16"/>
                <w:szCs w:val="16"/>
              </w:rPr>
            </w:pPr>
            <w:proofErr w:type="spellStart"/>
            <w:r w:rsidRPr="00B6334D">
              <w:rPr>
                <w:rFonts w:asciiTheme="minorHAnsi" w:hAnsiTheme="minorHAnsi" w:cstheme="minorHAnsi"/>
                <w:color w:val="000000"/>
                <w:sz w:val="16"/>
                <w:szCs w:val="16"/>
              </w:rPr>
              <w:t>Daya</w:t>
            </w:r>
            <w:proofErr w:type="spellEnd"/>
            <w:r w:rsidRPr="00B6334D">
              <w:rPr>
                <w:rFonts w:asciiTheme="minorHAnsi" w:hAnsiTheme="minorHAnsi" w:cstheme="minorHAnsi"/>
                <w:color w:val="000000"/>
                <w:sz w:val="16"/>
                <w:szCs w:val="16"/>
              </w:rPr>
              <w:t xml:space="preserve"> </w:t>
            </w:r>
            <w:proofErr w:type="spellStart"/>
            <w:r w:rsidRPr="00B6334D">
              <w:rPr>
                <w:rFonts w:asciiTheme="minorHAnsi" w:hAnsiTheme="minorHAnsi" w:cstheme="minorHAnsi"/>
                <w:color w:val="000000"/>
                <w:sz w:val="16"/>
                <w:szCs w:val="16"/>
              </w:rPr>
              <w:t>Berkecambah</w:t>
            </w:r>
            <w:proofErr w:type="spellEnd"/>
          </w:p>
        </w:tc>
        <w:tc>
          <w:tcPr>
            <w:tcW w:w="606" w:type="pct"/>
            <w:tcBorders>
              <w:top w:val="single" w:sz="4" w:space="0" w:color="auto"/>
              <w:bottom w:val="single" w:sz="4" w:space="0" w:color="auto"/>
            </w:tcBorders>
            <w:shd w:val="clear" w:color="auto" w:fill="auto"/>
            <w:vAlign w:val="center"/>
            <w:hideMark/>
          </w:tcPr>
          <w:p w14:paraId="3D756F6E" w14:textId="1BEF6F8A" w:rsidR="00AE32A4" w:rsidRPr="00B6334D" w:rsidRDefault="00AE32A4" w:rsidP="00A90FF2">
            <w:pPr>
              <w:jc w:val="center"/>
              <w:rPr>
                <w:rFonts w:asciiTheme="minorHAnsi" w:hAnsiTheme="minorHAnsi" w:cstheme="minorHAnsi"/>
                <w:color w:val="000000"/>
                <w:sz w:val="16"/>
                <w:szCs w:val="16"/>
              </w:rPr>
            </w:pPr>
            <w:proofErr w:type="spellStart"/>
            <w:r w:rsidRPr="00B6334D">
              <w:rPr>
                <w:rFonts w:asciiTheme="minorHAnsi" w:hAnsiTheme="minorHAnsi" w:cstheme="minorHAnsi"/>
                <w:color w:val="FF0000"/>
                <w:sz w:val="16"/>
                <w:szCs w:val="16"/>
              </w:rPr>
              <w:t>Kecambah</w:t>
            </w:r>
            <w:proofErr w:type="spellEnd"/>
            <w:r w:rsidRPr="00B6334D">
              <w:rPr>
                <w:rFonts w:asciiTheme="minorHAnsi" w:hAnsiTheme="minorHAnsi" w:cstheme="minorHAnsi"/>
                <w:color w:val="FF0000"/>
                <w:sz w:val="16"/>
                <w:szCs w:val="16"/>
              </w:rPr>
              <w:t xml:space="preserve"> abnormal</w:t>
            </w:r>
          </w:p>
        </w:tc>
        <w:tc>
          <w:tcPr>
            <w:tcW w:w="610" w:type="pct"/>
            <w:tcBorders>
              <w:top w:val="single" w:sz="4" w:space="0" w:color="auto"/>
              <w:bottom w:val="single" w:sz="4" w:space="0" w:color="auto"/>
            </w:tcBorders>
            <w:shd w:val="clear" w:color="auto" w:fill="auto"/>
            <w:vAlign w:val="center"/>
            <w:hideMark/>
          </w:tcPr>
          <w:p w14:paraId="5D40B024" w14:textId="77777777" w:rsidR="00AE32A4" w:rsidRPr="00B6334D" w:rsidRDefault="00AE32A4" w:rsidP="00A90FF2">
            <w:pPr>
              <w:jc w:val="center"/>
              <w:rPr>
                <w:rFonts w:asciiTheme="minorHAnsi" w:hAnsiTheme="minorHAnsi" w:cstheme="minorHAnsi"/>
                <w:color w:val="000000"/>
                <w:sz w:val="16"/>
                <w:szCs w:val="16"/>
              </w:rPr>
            </w:pPr>
            <w:proofErr w:type="spellStart"/>
            <w:r w:rsidRPr="00B6334D">
              <w:rPr>
                <w:rFonts w:asciiTheme="minorHAnsi" w:hAnsiTheme="minorHAnsi" w:cstheme="minorHAnsi"/>
                <w:color w:val="FF0000"/>
                <w:sz w:val="16"/>
                <w:szCs w:val="16"/>
              </w:rPr>
              <w:t>Benih</w:t>
            </w:r>
            <w:proofErr w:type="spellEnd"/>
            <w:r w:rsidRPr="00B6334D">
              <w:rPr>
                <w:rFonts w:asciiTheme="minorHAnsi" w:hAnsiTheme="minorHAnsi" w:cstheme="minorHAnsi"/>
                <w:color w:val="FF0000"/>
                <w:sz w:val="16"/>
                <w:szCs w:val="16"/>
              </w:rPr>
              <w:t xml:space="preserve"> </w:t>
            </w:r>
            <w:proofErr w:type="spellStart"/>
            <w:r w:rsidRPr="00B6334D">
              <w:rPr>
                <w:rFonts w:asciiTheme="minorHAnsi" w:hAnsiTheme="minorHAnsi" w:cstheme="minorHAnsi"/>
                <w:color w:val="FF0000"/>
                <w:sz w:val="16"/>
                <w:szCs w:val="16"/>
              </w:rPr>
              <w:t>mati</w:t>
            </w:r>
            <w:proofErr w:type="spellEnd"/>
          </w:p>
        </w:tc>
      </w:tr>
      <w:tr w:rsidR="00AE32A4" w:rsidRPr="00B6334D" w14:paraId="38EF90B3" w14:textId="77777777" w:rsidTr="00471264">
        <w:trPr>
          <w:trHeight w:val="260"/>
        </w:trPr>
        <w:tc>
          <w:tcPr>
            <w:tcW w:w="931" w:type="pct"/>
            <w:tcBorders>
              <w:top w:val="nil"/>
              <w:bottom w:val="single" w:sz="4" w:space="0" w:color="auto"/>
            </w:tcBorders>
            <w:shd w:val="clear" w:color="auto" w:fill="auto"/>
            <w:noWrap/>
            <w:vAlign w:val="bottom"/>
            <w:hideMark/>
          </w:tcPr>
          <w:p w14:paraId="731FF81D" w14:textId="77777777" w:rsidR="00AE32A4" w:rsidRPr="00B6334D" w:rsidRDefault="00AE32A4">
            <w:pPr>
              <w:jc w:val="right"/>
              <w:rPr>
                <w:rFonts w:asciiTheme="minorHAnsi" w:hAnsiTheme="minorHAnsi" w:cstheme="minorHAnsi"/>
                <w:color w:val="000000"/>
                <w:sz w:val="16"/>
                <w:szCs w:val="16"/>
              </w:rPr>
            </w:pPr>
          </w:p>
        </w:tc>
        <w:tc>
          <w:tcPr>
            <w:tcW w:w="587" w:type="pct"/>
            <w:tcBorders>
              <w:top w:val="single" w:sz="4" w:space="0" w:color="auto"/>
              <w:bottom w:val="single" w:sz="4" w:space="0" w:color="auto"/>
            </w:tcBorders>
            <w:shd w:val="clear" w:color="auto" w:fill="auto"/>
            <w:vAlign w:val="center"/>
            <w:hideMark/>
          </w:tcPr>
          <w:p w14:paraId="2C7E637A" w14:textId="77777777" w:rsidR="00AE32A4" w:rsidRPr="00B6334D" w:rsidRDefault="00AE32A4">
            <w:pPr>
              <w:jc w:val="right"/>
              <w:rPr>
                <w:rFonts w:asciiTheme="minorHAnsi" w:hAnsiTheme="minorHAnsi" w:cstheme="minorHAnsi"/>
                <w:sz w:val="16"/>
                <w:szCs w:val="16"/>
              </w:rPr>
            </w:pPr>
            <w:r w:rsidRPr="00B6334D">
              <w:rPr>
                <w:rFonts w:asciiTheme="minorHAnsi" w:hAnsiTheme="minorHAnsi" w:cstheme="minorHAnsi"/>
                <w:sz w:val="16"/>
                <w:szCs w:val="16"/>
              </w:rPr>
              <w:t>(cm)</w:t>
            </w:r>
          </w:p>
        </w:tc>
        <w:tc>
          <w:tcPr>
            <w:tcW w:w="609" w:type="pct"/>
            <w:tcBorders>
              <w:top w:val="single" w:sz="4" w:space="0" w:color="auto"/>
              <w:bottom w:val="single" w:sz="4" w:space="0" w:color="auto"/>
            </w:tcBorders>
            <w:shd w:val="clear" w:color="auto" w:fill="auto"/>
            <w:vAlign w:val="center"/>
            <w:hideMark/>
          </w:tcPr>
          <w:p w14:paraId="2DB0235D" w14:textId="4EA1485B" w:rsidR="00AE32A4" w:rsidRPr="00B6334D" w:rsidRDefault="000F4EAF">
            <w:pPr>
              <w:jc w:val="right"/>
              <w:rPr>
                <w:rFonts w:asciiTheme="minorHAnsi" w:hAnsiTheme="minorHAnsi" w:cstheme="minorHAnsi"/>
                <w:sz w:val="16"/>
                <w:szCs w:val="16"/>
              </w:rPr>
            </w:pPr>
            <w:r w:rsidRPr="00B6334D">
              <w:rPr>
                <w:rFonts w:asciiTheme="minorHAnsi" w:hAnsiTheme="minorHAnsi" w:cstheme="minorHAnsi"/>
                <w:sz w:val="16"/>
                <w:szCs w:val="16"/>
              </w:rPr>
              <w:t>(%Etmal</w:t>
            </w:r>
            <w:r w:rsidRPr="00B6334D">
              <w:rPr>
                <w:rFonts w:asciiTheme="minorHAnsi" w:hAnsiTheme="minorHAnsi" w:cstheme="minorHAnsi"/>
                <w:sz w:val="16"/>
                <w:szCs w:val="16"/>
                <w:vertAlign w:val="superscript"/>
              </w:rPr>
              <w:t>-1</w:t>
            </w:r>
            <w:r w:rsidRPr="00B6334D">
              <w:rPr>
                <w:rFonts w:asciiTheme="minorHAnsi" w:hAnsiTheme="minorHAnsi" w:cstheme="minorHAnsi"/>
                <w:sz w:val="16"/>
                <w:szCs w:val="16"/>
              </w:rPr>
              <w:t>)</w:t>
            </w:r>
          </w:p>
        </w:tc>
        <w:tc>
          <w:tcPr>
            <w:tcW w:w="908" w:type="pct"/>
            <w:tcBorders>
              <w:top w:val="single" w:sz="4" w:space="0" w:color="auto"/>
              <w:bottom w:val="single" w:sz="4" w:space="0" w:color="auto"/>
            </w:tcBorders>
            <w:shd w:val="clear" w:color="auto" w:fill="auto"/>
            <w:vAlign w:val="center"/>
            <w:hideMark/>
          </w:tcPr>
          <w:p w14:paraId="5949772F" w14:textId="0BC033AC" w:rsidR="00AE32A4" w:rsidRPr="00B6334D" w:rsidRDefault="00AE32A4">
            <w:pPr>
              <w:jc w:val="right"/>
              <w:rPr>
                <w:rFonts w:asciiTheme="minorHAnsi" w:hAnsiTheme="minorHAnsi" w:cstheme="minorHAnsi"/>
                <w:sz w:val="16"/>
                <w:szCs w:val="16"/>
              </w:rPr>
            </w:pPr>
            <w:r w:rsidRPr="00B6334D">
              <w:rPr>
                <w:rFonts w:asciiTheme="minorHAnsi" w:hAnsiTheme="minorHAnsi" w:cstheme="minorHAnsi"/>
                <w:sz w:val="16"/>
                <w:szCs w:val="16"/>
              </w:rPr>
              <w:t>(</w:t>
            </w:r>
            <w:proofErr w:type="gramStart"/>
            <w:r w:rsidRPr="00B6334D">
              <w:rPr>
                <w:rFonts w:asciiTheme="minorHAnsi" w:hAnsiTheme="minorHAnsi" w:cstheme="minorHAnsi"/>
                <w:sz w:val="16"/>
                <w:szCs w:val="16"/>
              </w:rPr>
              <w:t>mg</w:t>
            </w:r>
            <w:proofErr w:type="gramEnd"/>
            <w:r w:rsidR="000F4EAF" w:rsidRPr="00B6334D">
              <w:rPr>
                <w:rFonts w:asciiTheme="minorHAnsi" w:hAnsiTheme="minorHAnsi" w:cstheme="minorHAnsi"/>
                <w:sz w:val="16"/>
                <w:szCs w:val="16"/>
              </w:rPr>
              <w:t xml:space="preserve"> </w:t>
            </w:r>
            <w:r w:rsidRPr="00B6334D">
              <w:rPr>
                <w:rFonts w:asciiTheme="minorHAnsi" w:hAnsiTheme="minorHAnsi" w:cstheme="minorHAnsi"/>
                <w:sz w:val="16"/>
                <w:szCs w:val="16"/>
              </w:rPr>
              <w:t>kecambah</w:t>
            </w:r>
            <w:r w:rsidR="000F4EAF" w:rsidRPr="00B6334D">
              <w:rPr>
                <w:rFonts w:asciiTheme="minorHAnsi" w:hAnsiTheme="minorHAnsi" w:cstheme="minorHAnsi"/>
                <w:sz w:val="16"/>
                <w:szCs w:val="16"/>
                <w:vertAlign w:val="superscript"/>
              </w:rPr>
              <w:t>-1</w:t>
            </w:r>
            <w:r w:rsidRPr="00B6334D">
              <w:rPr>
                <w:rFonts w:asciiTheme="minorHAnsi" w:hAnsiTheme="minorHAnsi" w:cstheme="minorHAnsi"/>
                <w:sz w:val="16"/>
                <w:szCs w:val="16"/>
              </w:rPr>
              <w:t>)</w:t>
            </w:r>
          </w:p>
        </w:tc>
        <w:tc>
          <w:tcPr>
            <w:tcW w:w="749" w:type="pct"/>
            <w:tcBorders>
              <w:top w:val="single" w:sz="4" w:space="0" w:color="auto"/>
              <w:bottom w:val="single" w:sz="4" w:space="0" w:color="auto"/>
            </w:tcBorders>
            <w:shd w:val="clear" w:color="auto" w:fill="auto"/>
            <w:vAlign w:val="center"/>
            <w:hideMark/>
          </w:tcPr>
          <w:p w14:paraId="726E1C17" w14:textId="77777777" w:rsidR="00AE32A4" w:rsidRPr="00B6334D" w:rsidRDefault="00AE32A4">
            <w:pPr>
              <w:jc w:val="right"/>
              <w:rPr>
                <w:rFonts w:asciiTheme="minorHAnsi" w:hAnsiTheme="minorHAnsi" w:cstheme="minorHAnsi"/>
                <w:sz w:val="16"/>
                <w:szCs w:val="16"/>
              </w:rPr>
            </w:pPr>
            <w:r w:rsidRPr="00B6334D">
              <w:rPr>
                <w:rFonts w:asciiTheme="minorHAnsi" w:hAnsiTheme="minorHAnsi" w:cstheme="minorHAnsi"/>
                <w:sz w:val="16"/>
                <w:szCs w:val="16"/>
              </w:rPr>
              <w:t>(%)</w:t>
            </w:r>
          </w:p>
        </w:tc>
        <w:tc>
          <w:tcPr>
            <w:tcW w:w="606" w:type="pct"/>
            <w:tcBorders>
              <w:top w:val="single" w:sz="4" w:space="0" w:color="auto"/>
              <w:bottom w:val="single" w:sz="4" w:space="0" w:color="auto"/>
            </w:tcBorders>
            <w:shd w:val="clear" w:color="auto" w:fill="auto"/>
            <w:vAlign w:val="center"/>
            <w:hideMark/>
          </w:tcPr>
          <w:p w14:paraId="05388C47" w14:textId="77777777" w:rsidR="00AE32A4" w:rsidRPr="00B6334D" w:rsidRDefault="00AE32A4">
            <w:pPr>
              <w:jc w:val="right"/>
              <w:rPr>
                <w:rFonts w:asciiTheme="minorHAnsi" w:hAnsiTheme="minorHAnsi" w:cstheme="minorHAnsi"/>
                <w:sz w:val="16"/>
                <w:szCs w:val="16"/>
              </w:rPr>
            </w:pPr>
            <w:r w:rsidRPr="00B6334D">
              <w:rPr>
                <w:rFonts w:asciiTheme="minorHAnsi" w:hAnsiTheme="minorHAnsi" w:cstheme="minorHAnsi"/>
                <w:sz w:val="16"/>
                <w:szCs w:val="16"/>
              </w:rPr>
              <w:t>(%)</w:t>
            </w:r>
          </w:p>
        </w:tc>
        <w:tc>
          <w:tcPr>
            <w:tcW w:w="610" w:type="pct"/>
            <w:tcBorders>
              <w:top w:val="single" w:sz="4" w:space="0" w:color="auto"/>
              <w:bottom w:val="single" w:sz="4" w:space="0" w:color="auto"/>
            </w:tcBorders>
            <w:shd w:val="clear" w:color="auto" w:fill="auto"/>
            <w:vAlign w:val="center"/>
            <w:hideMark/>
          </w:tcPr>
          <w:p w14:paraId="656A4540" w14:textId="77777777" w:rsidR="00AE32A4" w:rsidRPr="00B6334D" w:rsidRDefault="00AE32A4">
            <w:pPr>
              <w:jc w:val="right"/>
              <w:rPr>
                <w:rFonts w:asciiTheme="minorHAnsi" w:hAnsiTheme="minorHAnsi" w:cstheme="minorHAnsi"/>
                <w:sz w:val="16"/>
                <w:szCs w:val="16"/>
              </w:rPr>
            </w:pPr>
            <w:r w:rsidRPr="00B6334D">
              <w:rPr>
                <w:rFonts w:asciiTheme="minorHAnsi" w:hAnsiTheme="minorHAnsi" w:cstheme="minorHAnsi"/>
                <w:sz w:val="16"/>
                <w:szCs w:val="16"/>
              </w:rPr>
              <w:t>(%)</w:t>
            </w:r>
          </w:p>
        </w:tc>
      </w:tr>
      <w:tr w:rsidR="00AE32A4" w:rsidRPr="00B6334D" w14:paraId="4B4492D0" w14:textId="77777777" w:rsidTr="00471264">
        <w:trPr>
          <w:trHeight w:val="290"/>
        </w:trPr>
        <w:tc>
          <w:tcPr>
            <w:tcW w:w="931" w:type="pct"/>
            <w:tcBorders>
              <w:top w:val="single" w:sz="4" w:space="0" w:color="auto"/>
              <w:bottom w:val="single" w:sz="4" w:space="0" w:color="auto"/>
            </w:tcBorders>
            <w:shd w:val="clear" w:color="auto" w:fill="auto"/>
            <w:hideMark/>
          </w:tcPr>
          <w:p w14:paraId="598F04CF" w14:textId="77777777" w:rsidR="00AE32A4" w:rsidRPr="00B6334D" w:rsidRDefault="00AE32A4">
            <w:pPr>
              <w:rPr>
                <w:rFonts w:asciiTheme="minorHAnsi" w:hAnsiTheme="minorHAnsi" w:cstheme="minorHAnsi"/>
                <w:color w:val="000000"/>
                <w:sz w:val="16"/>
                <w:szCs w:val="16"/>
              </w:rPr>
            </w:pPr>
            <w:proofErr w:type="spellStart"/>
            <w:r w:rsidRPr="00B6334D">
              <w:rPr>
                <w:rFonts w:asciiTheme="minorHAnsi" w:hAnsiTheme="minorHAnsi" w:cstheme="minorHAnsi"/>
                <w:color w:val="000000"/>
                <w:sz w:val="16"/>
                <w:szCs w:val="16"/>
              </w:rPr>
              <w:t>Kontrol</w:t>
            </w:r>
            <w:proofErr w:type="spellEnd"/>
          </w:p>
        </w:tc>
        <w:tc>
          <w:tcPr>
            <w:tcW w:w="587" w:type="pct"/>
            <w:tcBorders>
              <w:top w:val="single" w:sz="4" w:space="0" w:color="auto"/>
              <w:bottom w:val="single" w:sz="4" w:space="0" w:color="auto"/>
            </w:tcBorders>
            <w:shd w:val="clear" w:color="auto" w:fill="auto"/>
            <w:vAlign w:val="center"/>
            <w:hideMark/>
          </w:tcPr>
          <w:p w14:paraId="5EB8549C" w14:textId="5EEE4665" w:rsidR="00AE32A4" w:rsidRPr="00B6334D" w:rsidRDefault="00AE32A4">
            <w:pPr>
              <w:jc w:val="right"/>
              <w:rPr>
                <w:rFonts w:asciiTheme="minorHAnsi" w:hAnsiTheme="minorHAnsi" w:cstheme="minorHAnsi"/>
                <w:sz w:val="16"/>
                <w:szCs w:val="16"/>
              </w:rPr>
            </w:pPr>
            <w:r w:rsidRPr="00B6334D">
              <w:rPr>
                <w:rFonts w:asciiTheme="minorHAnsi" w:hAnsiTheme="minorHAnsi" w:cstheme="minorHAnsi"/>
                <w:sz w:val="16"/>
                <w:szCs w:val="16"/>
              </w:rPr>
              <w:t>4.9</w:t>
            </w:r>
            <w:r w:rsidR="009433BE" w:rsidRPr="00B6334D">
              <w:rPr>
                <w:rFonts w:asciiTheme="minorHAnsi" w:hAnsiTheme="minorHAnsi" w:cstheme="minorHAnsi"/>
                <w:sz w:val="16"/>
                <w:szCs w:val="16"/>
              </w:rPr>
              <w:t>6</w:t>
            </w:r>
            <w:r w:rsidRPr="00B6334D">
              <w:rPr>
                <w:rFonts w:asciiTheme="minorHAnsi" w:hAnsiTheme="minorHAnsi" w:cstheme="minorHAnsi"/>
                <w:sz w:val="16"/>
                <w:szCs w:val="16"/>
              </w:rPr>
              <w:t>a</w:t>
            </w:r>
          </w:p>
        </w:tc>
        <w:tc>
          <w:tcPr>
            <w:tcW w:w="609" w:type="pct"/>
            <w:tcBorders>
              <w:top w:val="single" w:sz="4" w:space="0" w:color="auto"/>
              <w:bottom w:val="single" w:sz="4" w:space="0" w:color="auto"/>
            </w:tcBorders>
            <w:shd w:val="clear" w:color="auto" w:fill="auto"/>
            <w:vAlign w:val="center"/>
            <w:hideMark/>
          </w:tcPr>
          <w:p w14:paraId="7C18D16D" w14:textId="2FD27E76" w:rsidR="00AE32A4" w:rsidRPr="00B6334D" w:rsidRDefault="00E10822">
            <w:pPr>
              <w:jc w:val="right"/>
              <w:rPr>
                <w:rFonts w:asciiTheme="minorHAnsi" w:hAnsiTheme="minorHAnsi" w:cstheme="minorHAnsi"/>
                <w:sz w:val="16"/>
                <w:szCs w:val="16"/>
              </w:rPr>
            </w:pPr>
            <w:r w:rsidRPr="00B6334D">
              <w:rPr>
                <w:rFonts w:asciiTheme="minorHAnsi" w:hAnsiTheme="minorHAnsi" w:cstheme="minorHAnsi"/>
                <w:sz w:val="16"/>
                <w:szCs w:val="16"/>
              </w:rPr>
              <w:t>6.17a</w:t>
            </w:r>
          </w:p>
        </w:tc>
        <w:tc>
          <w:tcPr>
            <w:tcW w:w="908" w:type="pct"/>
            <w:tcBorders>
              <w:top w:val="single" w:sz="4" w:space="0" w:color="auto"/>
              <w:bottom w:val="single" w:sz="4" w:space="0" w:color="auto"/>
            </w:tcBorders>
            <w:shd w:val="clear" w:color="auto" w:fill="auto"/>
            <w:vAlign w:val="center"/>
            <w:hideMark/>
          </w:tcPr>
          <w:p w14:paraId="5F273F0D" w14:textId="77777777" w:rsidR="00AE32A4" w:rsidRPr="00B6334D" w:rsidRDefault="00AE32A4">
            <w:pPr>
              <w:jc w:val="right"/>
              <w:rPr>
                <w:rFonts w:asciiTheme="minorHAnsi" w:hAnsiTheme="minorHAnsi" w:cstheme="minorHAnsi"/>
                <w:sz w:val="16"/>
                <w:szCs w:val="16"/>
              </w:rPr>
            </w:pPr>
            <w:r w:rsidRPr="00B6334D">
              <w:rPr>
                <w:rFonts w:asciiTheme="minorHAnsi" w:hAnsiTheme="minorHAnsi" w:cstheme="minorHAnsi"/>
                <w:sz w:val="16"/>
                <w:szCs w:val="16"/>
              </w:rPr>
              <w:t>0.0016a</w:t>
            </w:r>
          </w:p>
        </w:tc>
        <w:tc>
          <w:tcPr>
            <w:tcW w:w="749" w:type="pct"/>
            <w:tcBorders>
              <w:top w:val="single" w:sz="4" w:space="0" w:color="auto"/>
              <w:bottom w:val="single" w:sz="4" w:space="0" w:color="auto"/>
            </w:tcBorders>
            <w:shd w:val="clear" w:color="auto" w:fill="auto"/>
            <w:vAlign w:val="center"/>
            <w:hideMark/>
          </w:tcPr>
          <w:p w14:paraId="7FAACAAF" w14:textId="30F3153B" w:rsidR="00AE32A4" w:rsidRPr="00B6334D" w:rsidRDefault="00E10822">
            <w:pPr>
              <w:jc w:val="right"/>
              <w:rPr>
                <w:rFonts w:asciiTheme="minorHAnsi" w:hAnsiTheme="minorHAnsi" w:cstheme="minorHAnsi"/>
                <w:sz w:val="16"/>
                <w:szCs w:val="16"/>
              </w:rPr>
            </w:pPr>
            <w:r w:rsidRPr="00B6334D">
              <w:rPr>
                <w:rFonts w:asciiTheme="minorHAnsi" w:hAnsiTheme="minorHAnsi" w:cstheme="minorHAnsi"/>
                <w:sz w:val="16"/>
                <w:szCs w:val="16"/>
              </w:rPr>
              <w:t>37.81a</w:t>
            </w:r>
          </w:p>
        </w:tc>
        <w:tc>
          <w:tcPr>
            <w:tcW w:w="606" w:type="pct"/>
            <w:tcBorders>
              <w:top w:val="single" w:sz="4" w:space="0" w:color="auto"/>
              <w:bottom w:val="single" w:sz="4" w:space="0" w:color="auto"/>
            </w:tcBorders>
            <w:shd w:val="clear" w:color="auto" w:fill="auto"/>
            <w:vAlign w:val="center"/>
            <w:hideMark/>
          </w:tcPr>
          <w:p w14:paraId="562E8A2B" w14:textId="0184DE86" w:rsidR="00AE32A4" w:rsidRPr="00B6334D" w:rsidRDefault="009433BE">
            <w:pPr>
              <w:ind w:firstLineChars="100" w:firstLine="160"/>
              <w:jc w:val="right"/>
              <w:rPr>
                <w:rFonts w:asciiTheme="minorHAnsi" w:hAnsiTheme="minorHAnsi" w:cstheme="minorHAnsi"/>
                <w:sz w:val="16"/>
                <w:szCs w:val="16"/>
              </w:rPr>
            </w:pPr>
            <w:r w:rsidRPr="00B6334D">
              <w:rPr>
                <w:rFonts w:asciiTheme="minorHAnsi" w:hAnsiTheme="minorHAnsi" w:cstheme="minorHAnsi"/>
                <w:sz w:val="16"/>
                <w:szCs w:val="16"/>
              </w:rPr>
              <w:t>10.94d</w:t>
            </w:r>
          </w:p>
        </w:tc>
        <w:tc>
          <w:tcPr>
            <w:tcW w:w="610" w:type="pct"/>
            <w:tcBorders>
              <w:top w:val="single" w:sz="4" w:space="0" w:color="auto"/>
              <w:bottom w:val="single" w:sz="4" w:space="0" w:color="auto"/>
            </w:tcBorders>
            <w:shd w:val="clear" w:color="auto" w:fill="auto"/>
            <w:vAlign w:val="center"/>
            <w:hideMark/>
          </w:tcPr>
          <w:p w14:paraId="5277715B" w14:textId="098028BD" w:rsidR="00AE32A4" w:rsidRPr="00B6334D" w:rsidRDefault="009433BE" w:rsidP="0026441C">
            <w:pPr>
              <w:jc w:val="right"/>
              <w:rPr>
                <w:rFonts w:asciiTheme="minorHAnsi" w:hAnsiTheme="minorHAnsi" w:cstheme="minorHAnsi"/>
                <w:sz w:val="16"/>
                <w:szCs w:val="16"/>
              </w:rPr>
            </w:pPr>
            <w:r w:rsidRPr="00B6334D">
              <w:rPr>
                <w:rFonts w:asciiTheme="minorHAnsi" w:hAnsiTheme="minorHAnsi" w:cstheme="minorHAnsi"/>
                <w:sz w:val="16"/>
                <w:szCs w:val="16"/>
              </w:rPr>
              <w:t>51.13a</w:t>
            </w:r>
            <w:r w:rsidR="00A709B7" w:rsidRPr="00B6334D">
              <w:rPr>
                <w:rFonts w:asciiTheme="minorHAnsi" w:hAnsiTheme="minorHAnsi" w:cstheme="minorHAnsi"/>
                <w:sz w:val="16"/>
                <w:szCs w:val="16"/>
              </w:rPr>
              <w:t>b</w:t>
            </w:r>
          </w:p>
        </w:tc>
      </w:tr>
      <w:tr w:rsidR="00AE32A4" w:rsidRPr="00B6334D" w14:paraId="5E5096C1" w14:textId="77777777" w:rsidTr="00471264">
        <w:trPr>
          <w:trHeight w:val="290"/>
        </w:trPr>
        <w:tc>
          <w:tcPr>
            <w:tcW w:w="931" w:type="pct"/>
            <w:tcBorders>
              <w:top w:val="single" w:sz="4" w:space="0" w:color="auto"/>
              <w:bottom w:val="single" w:sz="4" w:space="0" w:color="auto"/>
            </w:tcBorders>
            <w:shd w:val="clear" w:color="auto" w:fill="auto"/>
            <w:vAlign w:val="center"/>
            <w:hideMark/>
          </w:tcPr>
          <w:p w14:paraId="20C11ED7" w14:textId="77777777" w:rsidR="00AE32A4" w:rsidRPr="00B6334D" w:rsidRDefault="00AE32A4">
            <w:pPr>
              <w:rPr>
                <w:rFonts w:asciiTheme="minorHAnsi" w:hAnsiTheme="minorHAnsi" w:cstheme="minorHAnsi"/>
                <w:color w:val="000000"/>
                <w:sz w:val="16"/>
                <w:szCs w:val="16"/>
              </w:rPr>
            </w:pPr>
            <w:r w:rsidRPr="00B6334D">
              <w:rPr>
                <w:rFonts w:asciiTheme="minorHAnsi" w:hAnsiTheme="minorHAnsi" w:cstheme="minorHAnsi"/>
                <w:color w:val="000000"/>
                <w:sz w:val="16"/>
                <w:szCs w:val="16"/>
              </w:rPr>
              <w:t>Lama (L)</w:t>
            </w:r>
          </w:p>
        </w:tc>
        <w:tc>
          <w:tcPr>
            <w:tcW w:w="587" w:type="pct"/>
            <w:tcBorders>
              <w:top w:val="single" w:sz="4" w:space="0" w:color="auto"/>
              <w:bottom w:val="single" w:sz="4" w:space="0" w:color="auto"/>
            </w:tcBorders>
            <w:shd w:val="clear" w:color="auto" w:fill="auto"/>
            <w:vAlign w:val="center"/>
            <w:hideMark/>
          </w:tcPr>
          <w:p w14:paraId="2BC8D973" w14:textId="77777777" w:rsidR="00AE32A4" w:rsidRPr="00B6334D" w:rsidRDefault="00AE32A4">
            <w:pPr>
              <w:rPr>
                <w:rFonts w:asciiTheme="minorHAnsi" w:hAnsiTheme="minorHAnsi" w:cstheme="minorHAnsi"/>
                <w:sz w:val="16"/>
                <w:szCs w:val="16"/>
              </w:rPr>
            </w:pPr>
          </w:p>
        </w:tc>
        <w:tc>
          <w:tcPr>
            <w:tcW w:w="609" w:type="pct"/>
            <w:tcBorders>
              <w:top w:val="single" w:sz="4" w:space="0" w:color="auto"/>
              <w:bottom w:val="single" w:sz="4" w:space="0" w:color="auto"/>
            </w:tcBorders>
            <w:shd w:val="clear" w:color="auto" w:fill="auto"/>
            <w:vAlign w:val="center"/>
            <w:hideMark/>
          </w:tcPr>
          <w:p w14:paraId="7B488A61" w14:textId="77777777" w:rsidR="00AE32A4" w:rsidRPr="00B6334D" w:rsidRDefault="00AE32A4">
            <w:pPr>
              <w:jc w:val="center"/>
              <w:rPr>
                <w:rFonts w:asciiTheme="minorHAnsi" w:hAnsiTheme="minorHAnsi" w:cstheme="minorHAnsi"/>
                <w:sz w:val="16"/>
                <w:szCs w:val="16"/>
              </w:rPr>
            </w:pPr>
          </w:p>
        </w:tc>
        <w:tc>
          <w:tcPr>
            <w:tcW w:w="908" w:type="pct"/>
            <w:tcBorders>
              <w:top w:val="single" w:sz="4" w:space="0" w:color="auto"/>
              <w:bottom w:val="single" w:sz="4" w:space="0" w:color="auto"/>
            </w:tcBorders>
            <w:shd w:val="clear" w:color="auto" w:fill="auto"/>
            <w:vAlign w:val="center"/>
            <w:hideMark/>
          </w:tcPr>
          <w:p w14:paraId="28F1A0CD" w14:textId="77777777" w:rsidR="00AE32A4" w:rsidRPr="00B6334D" w:rsidRDefault="00AE32A4">
            <w:pPr>
              <w:jc w:val="right"/>
              <w:rPr>
                <w:rFonts w:asciiTheme="minorHAnsi" w:hAnsiTheme="minorHAnsi" w:cstheme="minorHAnsi"/>
                <w:sz w:val="16"/>
                <w:szCs w:val="16"/>
              </w:rPr>
            </w:pPr>
          </w:p>
        </w:tc>
        <w:tc>
          <w:tcPr>
            <w:tcW w:w="749" w:type="pct"/>
            <w:tcBorders>
              <w:top w:val="single" w:sz="4" w:space="0" w:color="auto"/>
              <w:bottom w:val="single" w:sz="4" w:space="0" w:color="auto"/>
            </w:tcBorders>
            <w:shd w:val="clear" w:color="auto" w:fill="auto"/>
            <w:vAlign w:val="center"/>
            <w:hideMark/>
          </w:tcPr>
          <w:p w14:paraId="58B2B229" w14:textId="77777777" w:rsidR="00AE32A4" w:rsidRPr="00B6334D" w:rsidRDefault="00AE32A4">
            <w:pPr>
              <w:jc w:val="right"/>
              <w:rPr>
                <w:rFonts w:asciiTheme="minorHAnsi" w:hAnsiTheme="minorHAnsi" w:cstheme="minorHAnsi"/>
                <w:sz w:val="16"/>
                <w:szCs w:val="16"/>
              </w:rPr>
            </w:pPr>
          </w:p>
        </w:tc>
        <w:tc>
          <w:tcPr>
            <w:tcW w:w="606" w:type="pct"/>
            <w:tcBorders>
              <w:top w:val="single" w:sz="4" w:space="0" w:color="auto"/>
              <w:bottom w:val="single" w:sz="4" w:space="0" w:color="auto"/>
            </w:tcBorders>
            <w:shd w:val="clear" w:color="auto" w:fill="auto"/>
            <w:vAlign w:val="center"/>
            <w:hideMark/>
          </w:tcPr>
          <w:p w14:paraId="5A69B8FE" w14:textId="77777777" w:rsidR="00AE32A4" w:rsidRPr="00B6334D" w:rsidRDefault="00AE32A4">
            <w:pPr>
              <w:jc w:val="right"/>
              <w:rPr>
                <w:rFonts w:asciiTheme="minorHAnsi" w:hAnsiTheme="minorHAnsi" w:cstheme="minorHAnsi"/>
                <w:sz w:val="16"/>
                <w:szCs w:val="16"/>
              </w:rPr>
            </w:pPr>
          </w:p>
        </w:tc>
        <w:tc>
          <w:tcPr>
            <w:tcW w:w="610" w:type="pct"/>
            <w:tcBorders>
              <w:top w:val="single" w:sz="4" w:space="0" w:color="auto"/>
              <w:bottom w:val="single" w:sz="4" w:space="0" w:color="auto"/>
            </w:tcBorders>
            <w:shd w:val="clear" w:color="auto" w:fill="auto"/>
            <w:vAlign w:val="center"/>
            <w:hideMark/>
          </w:tcPr>
          <w:p w14:paraId="24EAC9E8" w14:textId="77777777" w:rsidR="00AE32A4" w:rsidRPr="00B6334D" w:rsidRDefault="00AE32A4">
            <w:pPr>
              <w:jc w:val="right"/>
              <w:rPr>
                <w:rFonts w:asciiTheme="minorHAnsi" w:hAnsiTheme="minorHAnsi" w:cstheme="minorHAnsi"/>
                <w:sz w:val="16"/>
                <w:szCs w:val="16"/>
              </w:rPr>
            </w:pPr>
          </w:p>
        </w:tc>
      </w:tr>
      <w:tr w:rsidR="00AE32A4" w:rsidRPr="00B6334D" w14:paraId="2A111B0A" w14:textId="77777777" w:rsidTr="00471264">
        <w:trPr>
          <w:trHeight w:val="290"/>
        </w:trPr>
        <w:tc>
          <w:tcPr>
            <w:tcW w:w="931" w:type="pct"/>
            <w:tcBorders>
              <w:top w:val="single" w:sz="4" w:space="0" w:color="auto"/>
            </w:tcBorders>
            <w:shd w:val="clear" w:color="auto" w:fill="auto"/>
            <w:vAlign w:val="center"/>
            <w:hideMark/>
          </w:tcPr>
          <w:p w14:paraId="54B46345" w14:textId="77777777" w:rsidR="00AE32A4" w:rsidRPr="00B6334D" w:rsidRDefault="00AE32A4" w:rsidP="00471264">
            <w:pPr>
              <w:ind w:right="220"/>
              <w:jc w:val="right"/>
              <w:rPr>
                <w:rFonts w:asciiTheme="minorHAnsi" w:hAnsiTheme="minorHAnsi" w:cstheme="minorHAnsi"/>
                <w:color w:val="000000"/>
                <w:sz w:val="16"/>
                <w:szCs w:val="16"/>
              </w:rPr>
            </w:pPr>
            <w:r w:rsidRPr="00B6334D">
              <w:rPr>
                <w:rFonts w:asciiTheme="minorHAnsi" w:hAnsiTheme="minorHAnsi" w:cstheme="minorHAnsi"/>
                <w:color w:val="000000"/>
                <w:sz w:val="16"/>
                <w:szCs w:val="16"/>
              </w:rPr>
              <w:t>1 jam (L1)</w:t>
            </w:r>
          </w:p>
        </w:tc>
        <w:tc>
          <w:tcPr>
            <w:tcW w:w="587" w:type="pct"/>
            <w:tcBorders>
              <w:top w:val="single" w:sz="4" w:space="0" w:color="auto"/>
            </w:tcBorders>
            <w:shd w:val="clear" w:color="auto" w:fill="auto"/>
            <w:vAlign w:val="center"/>
            <w:hideMark/>
          </w:tcPr>
          <w:p w14:paraId="27514342" w14:textId="77777777" w:rsidR="00AE32A4" w:rsidRPr="00B6334D" w:rsidRDefault="00AE32A4">
            <w:pPr>
              <w:ind w:firstLineChars="100" w:firstLine="160"/>
              <w:jc w:val="right"/>
              <w:rPr>
                <w:rFonts w:asciiTheme="minorHAnsi" w:hAnsiTheme="minorHAnsi" w:cstheme="minorHAnsi"/>
                <w:sz w:val="16"/>
                <w:szCs w:val="16"/>
              </w:rPr>
            </w:pPr>
            <w:r w:rsidRPr="00B6334D">
              <w:rPr>
                <w:rFonts w:asciiTheme="minorHAnsi" w:hAnsiTheme="minorHAnsi" w:cstheme="minorHAnsi"/>
                <w:sz w:val="16"/>
                <w:szCs w:val="16"/>
              </w:rPr>
              <w:t>4.23b</w:t>
            </w:r>
          </w:p>
        </w:tc>
        <w:tc>
          <w:tcPr>
            <w:tcW w:w="609" w:type="pct"/>
            <w:tcBorders>
              <w:top w:val="single" w:sz="4" w:space="0" w:color="auto"/>
            </w:tcBorders>
            <w:shd w:val="clear" w:color="auto" w:fill="auto"/>
            <w:vAlign w:val="center"/>
            <w:hideMark/>
          </w:tcPr>
          <w:p w14:paraId="27802420" w14:textId="77777777" w:rsidR="00AE32A4" w:rsidRPr="00B6334D" w:rsidRDefault="00AE32A4">
            <w:pPr>
              <w:ind w:firstLineChars="100" w:firstLine="160"/>
              <w:jc w:val="right"/>
              <w:rPr>
                <w:rFonts w:asciiTheme="minorHAnsi" w:hAnsiTheme="minorHAnsi" w:cstheme="minorHAnsi"/>
                <w:sz w:val="16"/>
                <w:szCs w:val="16"/>
              </w:rPr>
            </w:pPr>
            <w:r w:rsidRPr="00B6334D">
              <w:rPr>
                <w:rFonts w:asciiTheme="minorHAnsi" w:hAnsiTheme="minorHAnsi" w:cstheme="minorHAnsi"/>
                <w:sz w:val="16"/>
                <w:szCs w:val="16"/>
              </w:rPr>
              <w:t>4.33b</w:t>
            </w:r>
          </w:p>
        </w:tc>
        <w:tc>
          <w:tcPr>
            <w:tcW w:w="908" w:type="pct"/>
            <w:tcBorders>
              <w:top w:val="single" w:sz="4" w:space="0" w:color="auto"/>
            </w:tcBorders>
            <w:shd w:val="clear" w:color="auto" w:fill="auto"/>
            <w:vAlign w:val="center"/>
            <w:hideMark/>
          </w:tcPr>
          <w:p w14:paraId="79F69D4A" w14:textId="77777777" w:rsidR="00AE32A4" w:rsidRPr="00B6334D" w:rsidRDefault="00AE32A4">
            <w:pPr>
              <w:ind w:firstLineChars="100" w:firstLine="160"/>
              <w:jc w:val="right"/>
              <w:rPr>
                <w:rFonts w:asciiTheme="minorHAnsi" w:hAnsiTheme="minorHAnsi" w:cstheme="minorHAnsi"/>
                <w:sz w:val="16"/>
                <w:szCs w:val="16"/>
              </w:rPr>
            </w:pPr>
            <w:r w:rsidRPr="00B6334D">
              <w:rPr>
                <w:rFonts w:asciiTheme="minorHAnsi" w:hAnsiTheme="minorHAnsi" w:cstheme="minorHAnsi"/>
                <w:sz w:val="16"/>
                <w:szCs w:val="16"/>
              </w:rPr>
              <w:t>0.0014b</w:t>
            </w:r>
          </w:p>
        </w:tc>
        <w:tc>
          <w:tcPr>
            <w:tcW w:w="749" w:type="pct"/>
            <w:tcBorders>
              <w:top w:val="single" w:sz="4" w:space="0" w:color="auto"/>
            </w:tcBorders>
            <w:shd w:val="clear" w:color="auto" w:fill="auto"/>
            <w:vAlign w:val="center"/>
            <w:hideMark/>
          </w:tcPr>
          <w:p w14:paraId="04FD0C88" w14:textId="77777777" w:rsidR="00AE32A4" w:rsidRPr="00B6334D" w:rsidRDefault="00AE32A4">
            <w:pPr>
              <w:ind w:firstLineChars="100" w:firstLine="160"/>
              <w:jc w:val="right"/>
              <w:rPr>
                <w:rFonts w:asciiTheme="minorHAnsi" w:hAnsiTheme="minorHAnsi" w:cstheme="minorHAnsi"/>
                <w:sz w:val="16"/>
                <w:szCs w:val="16"/>
              </w:rPr>
            </w:pPr>
            <w:r w:rsidRPr="00B6334D">
              <w:rPr>
                <w:rFonts w:asciiTheme="minorHAnsi" w:hAnsiTheme="minorHAnsi" w:cstheme="minorHAnsi"/>
                <w:sz w:val="16"/>
                <w:szCs w:val="16"/>
              </w:rPr>
              <w:t>27.75b</w:t>
            </w:r>
          </w:p>
        </w:tc>
        <w:tc>
          <w:tcPr>
            <w:tcW w:w="606" w:type="pct"/>
            <w:tcBorders>
              <w:top w:val="single" w:sz="4" w:space="0" w:color="auto"/>
            </w:tcBorders>
            <w:shd w:val="clear" w:color="auto" w:fill="auto"/>
            <w:vAlign w:val="center"/>
            <w:hideMark/>
          </w:tcPr>
          <w:p w14:paraId="7AD67F91" w14:textId="77777777" w:rsidR="00AE32A4" w:rsidRPr="00B6334D" w:rsidRDefault="00AE32A4" w:rsidP="0026441C">
            <w:pPr>
              <w:ind w:firstLineChars="100" w:firstLine="160"/>
              <w:rPr>
                <w:rFonts w:asciiTheme="minorHAnsi" w:hAnsiTheme="minorHAnsi" w:cstheme="minorHAnsi"/>
                <w:sz w:val="16"/>
                <w:szCs w:val="16"/>
              </w:rPr>
            </w:pPr>
            <w:r w:rsidRPr="00B6334D">
              <w:rPr>
                <w:rFonts w:asciiTheme="minorHAnsi" w:hAnsiTheme="minorHAnsi" w:cstheme="minorHAnsi"/>
                <w:sz w:val="16"/>
                <w:szCs w:val="16"/>
              </w:rPr>
              <w:t>25.88a</w:t>
            </w:r>
          </w:p>
        </w:tc>
        <w:tc>
          <w:tcPr>
            <w:tcW w:w="610" w:type="pct"/>
            <w:tcBorders>
              <w:top w:val="single" w:sz="4" w:space="0" w:color="auto"/>
            </w:tcBorders>
            <w:shd w:val="clear" w:color="auto" w:fill="auto"/>
            <w:vAlign w:val="center"/>
            <w:hideMark/>
          </w:tcPr>
          <w:p w14:paraId="11E8C66E" w14:textId="0CF7500E" w:rsidR="00AE32A4" w:rsidRPr="00B6334D" w:rsidRDefault="006C3C82" w:rsidP="006C3C82">
            <w:pPr>
              <w:rPr>
                <w:rFonts w:asciiTheme="minorHAnsi" w:hAnsiTheme="minorHAnsi" w:cstheme="minorHAnsi"/>
                <w:sz w:val="16"/>
                <w:szCs w:val="16"/>
              </w:rPr>
            </w:pPr>
            <w:r w:rsidRPr="00B6334D">
              <w:rPr>
                <w:rFonts w:asciiTheme="minorHAnsi" w:hAnsiTheme="minorHAnsi" w:cstheme="minorHAnsi"/>
                <w:sz w:val="16"/>
                <w:szCs w:val="16"/>
              </w:rPr>
              <w:t xml:space="preserve">    </w:t>
            </w:r>
            <w:r w:rsidR="00AE32A4" w:rsidRPr="00B6334D">
              <w:rPr>
                <w:rFonts w:asciiTheme="minorHAnsi" w:hAnsiTheme="minorHAnsi" w:cstheme="minorHAnsi"/>
                <w:color w:val="FF0000"/>
                <w:sz w:val="16"/>
                <w:szCs w:val="16"/>
              </w:rPr>
              <w:t>46.50b</w:t>
            </w:r>
          </w:p>
        </w:tc>
      </w:tr>
      <w:tr w:rsidR="00AE32A4" w:rsidRPr="00B6334D" w14:paraId="2CABB582" w14:textId="77777777" w:rsidTr="00471264">
        <w:trPr>
          <w:trHeight w:val="290"/>
        </w:trPr>
        <w:tc>
          <w:tcPr>
            <w:tcW w:w="931" w:type="pct"/>
            <w:shd w:val="clear" w:color="auto" w:fill="auto"/>
            <w:vAlign w:val="center"/>
            <w:hideMark/>
          </w:tcPr>
          <w:p w14:paraId="6D47277F" w14:textId="77777777" w:rsidR="00AE32A4" w:rsidRPr="00B6334D" w:rsidRDefault="00AE32A4" w:rsidP="00471264">
            <w:pPr>
              <w:ind w:right="220"/>
              <w:jc w:val="right"/>
              <w:rPr>
                <w:rFonts w:asciiTheme="minorHAnsi" w:hAnsiTheme="minorHAnsi" w:cstheme="minorHAnsi"/>
                <w:color w:val="000000"/>
                <w:sz w:val="16"/>
                <w:szCs w:val="16"/>
              </w:rPr>
            </w:pPr>
            <w:r w:rsidRPr="00B6334D">
              <w:rPr>
                <w:rFonts w:asciiTheme="minorHAnsi" w:hAnsiTheme="minorHAnsi" w:cstheme="minorHAnsi"/>
                <w:color w:val="000000"/>
                <w:sz w:val="16"/>
                <w:szCs w:val="16"/>
              </w:rPr>
              <w:t xml:space="preserve">2 </w:t>
            </w:r>
            <w:proofErr w:type="gramStart"/>
            <w:r w:rsidRPr="00B6334D">
              <w:rPr>
                <w:rFonts w:asciiTheme="minorHAnsi" w:hAnsiTheme="minorHAnsi" w:cstheme="minorHAnsi"/>
                <w:color w:val="000000"/>
                <w:sz w:val="16"/>
                <w:szCs w:val="16"/>
              </w:rPr>
              <w:t>jam</w:t>
            </w:r>
            <w:proofErr w:type="gramEnd"/>
            <w:r w:rsidRPr="00B6334D">
              <w:rPr>
                <w:rFonts w:asciiTheme="minorHAnsi" w:hAnsiTheme="minorHAnsi" w:cstheme="minorHAnsi"/>
                <w:color w:val="000000"/>
                <w:sz w:val="16"/>
                <w:szCs w:val="16"/>
              </w:rPr>
              <w:t xml:space="preserve"> (L2)</w:t>
            </w:r>
          </w:p>
        </w:tc>
        <w:tc>
          <w:tcPr>
            <w:tcW w:w="587" w:type="pct"/>
            <w:shd w:val="clear" w:color="auto" w:fill="auto"/>
            <w:vAlign w:val="center"/>
            <w:hideMark/>
          </w:tcPr>
          <w:p w14:paraId="5DC31D4F" w14:textId="38F9FD9D" w:rsidR="00AE32A4" w:rsidRPr="00B6334D" w:rsidRDefault="00AE32A4">
            <w:pPr>
              <w:ind w:firstLineChars="100" w:firstLine="160"/>
              <w:jc w:val="right"/>
              <w:rPr>
                <w:rFonts w:asciiTheme="minorHAnsi" w:hAnsiTheme="minorHAnsi" w:cstheme="minorHAnsi"/>
                <w:sz w:val="16"/>
                <w:szCs w:val="16"/>
              </w:rPr>
            </w:pPr>
            <w:r w:rsidRPr="00B6334D">
              <w:rPr>
                <w:rFonts w:asciiTheme="minorHAnsi" w:hAnsiTheme="minorHAnsi" w:cstheme="minorHAnsi"/>
                <w:sz w:val="16"/>
                <w:szCs w:val="16"/>
              </w:rPr>
              <w:t>4.23b</w:t>
            </w:r>
          </w:p>
        </w:tc>
        <w:tc>
          <w:tcPr>
            <w:tcW w:w="609" w:type="pct"/>
            <w:shd w:val="clear" w:color="auto" w:fill="auto"/>
            <w:vAlign w:val="center"/>
            <w:hideMark/>
          </w:tcPr>
          <w:p w14:paraId="6D0D5B32" w14:textId="77777777" w:rsidR="00AE32A4" w:rsidRPr="00B6334D" w:rsidRDefault="00AE32A4">
            <w:pPr>
              <w:ind w:firstLineChars="100" w:firstLine="160"/>
              <w:jc w:val="right"/>
              <w:rPr>
                <w:rFonts w:asciiTheme="minorHAnsi" w:hAnsiTheme="minorHAnsi" w:cstheme="minorHAnsi"/>
                <w:sz w:val="16"/>
                <w:szCs w:val="16"/>
              </w:rPr>
            </w:pPr>
            <w:r w:rsidRPr="00B6334D">
              <w:rPr>
                <w:rFonts w:asciiTheme="minorHAnsi" w:hAnsiTheme="minorHAnsi" w:cstheme="minorHAnsi"/>
                <w:color w:val="FF0000"/>
                <w:sz w:val="16"/>
                <w:szCs w:val="16"/>
              </w:rPr>
              <w:t>4.82b</w:t>
            </w:r>
          </w:p>
        </w:tc>
        <w:tc>
          <w:tcPr>
            <w:tcW w:w="908" w:type="pct"/>
            <w:shd w:val="clear" w:color="auto" w:fill="auto"/>
            <w:vAlign w:val="center"/>
            <w:hideMark/>
          </w:tcPr>
          <w:p w14:paraId="34708294" w14:textId="77777777" w:rsidR="00AE32A4" w:rsidRPr="00B6334D" w:rsidRDefault="00AE32A4">
            <w:pPr>
              <w:ind w:firstLineChars="100" w:firstLine="160"/>
              <w:jc w:val="right"/>
              <w:rPr>
                <w:rFonts w:asciiTheme="minorHAnsi" w:hAnsiTheme="minorHAnsi" w:cstheme="minorHAnsi"/>
                <w:sz w:val="16"/>
                <w:szCs w:val="16"/>
              </w:rPr>
            </w:pPr>
            <w:r w:rsidRPr="00B6334D">
              <w:rPr>
                <w:rFonts w:asciiTheme="minorHAnsi" w:hAnsiTheme="minorHAnsi" w:cstheme="minorHAnsi"/>
                <w:color w:val="FF0000"/>
                <w:sz w:val="16"/>
                <w:szCs w:val="16"/>
              </w:rPr>
              <w:t>0.0015b</w:t>
            </w:r>
          </w:p>
        </w:tc>
        <w:tc>
          <w:tcPr>
            <w:tcW w:w="749" w:type="pct"/>
            <w:shd w:val="clear" w:color="auto" w:fill="auto"/>
            <w:vAlign w:val="center"/>
            <w:hideMark/>
          </w:tcPr>
          <w:p w14:paraId="5B4E3384" w14:textId="77777777" w:rsidR="00AE32A4" w:rsidRPr="00B6334D" w:rsidRDefault="00AE32A4">
            <w:pPr>
              <w:ind w:firstLineChars="100" w:firstLine="160"/>
              <w:jc w:val="right"/>
              <w:rPr>
                <w:rFonts w:asciiTheme="minorHAnsi" w:hAnsiTheme="minorHAnsi" w:cstheme="minorHAnsi"/>
                <w:sz w:val="16"/>
                <w:szCs w:val="16"/>
              </w:rPr>
            </w:pPr>
            <w:r w:rsidRPr="00B6334D">
              <w:rPr>
                <w:rFonts w:asciiTheme="minorHAnsi" w:hAnsiTheme="minorHAnsi" w:cstheme="minorHAnsi"/>
                <w:color w:val="FF0000"/>
                <w:sz w:val="16"/>
                <w:szCs w:val="16"/>
              </w:rPr>
              <w:t>31.00b</w:t>
            </w:r>
          </w:p>
        </w:tc>
        <w:tc>
          <w:tcPr>
            <w:tcW w:w="606" w:type="pct"/>
            <w:shd w:val="clear" w:color="auto" w:fill="auto"/>
            <w:vAlign w:val="center"/>
            <w:hideMark/>
          </w:tcPr>
          <w:p w14:paraId="621B414B" w14:textId="77777777" w:rsidR="00AE32A4" w:rsidRPr="00B6334D" w:rsidRDefault="00AE32A4" w:rsidP="0026441C">
            <w:pPr>
              <w:ind w:firstLineChars="100" w:firstLine="160"/>
              <w:rPr>
                <w:rFonts w:asciiTheme="minorHAnsi" w:hAnsiTheme="minorHAnsi" w:cstheme="minorHAnsi"/>
                <w:sz w:val="16"/>
                <w:szCs w:val="16"/>
              </w:rPr>
            </w:pPr>
            <w:r w:rsidRPr="00B6334D">
              <w:rPr>
                <w:rFonts w:asciiTheme="minorHAnsi" w:hAnsiTheme="minorHAnsi" w:cstheme="minorHAnsi"/>
                <w:sz w:val="16"/>
                <w:szCs w:val="16"/>
              </w:rPr>
              <w:t>20.50b</w:t>
            </w:r>
          </w:p>
        </w:tc>
        <w:tc>
          <w:tcPr>
            <w:tcW w:w="610" w:type="pct"/>
            <w:shd w:val="clear" w:color="auto" w:fill="auto"/>
            <w:vAlign w:val="center"/>
            <w:hideMark/>
          </w:tcPr>
          <w:p w14:paraId="4AA4BB21" w14:textId="77777777" w:rsidR="00AE32A4" w:rsidRPr="00B6334D" w:rsidRDefault="00AE32A4" w:rsidP="0026441C">
            <w:pPr>
              <w:ind w:firstLineChars="100" w:firstLine="160"/>
              <w:rPr>
                <w:rFonts w:asciiTheme="minorHAnsi" w:hAnsiTheme="minorHAnsi" w:cstheme="minorHAnsi"/>
                <w:sz w:val="16"/>
                <w:szCs w:val="16"/>
              </w:rPr>
            </w:pPr>
            <w:r w:rsidRPr="00B6334D">
              <w:rPr>
                <w:rFonts w:asciiTheme="minorHAnsi" w:hAnsiTheme="minorHAnsi" w:cstheme="minorHAnsi"/>
                <w:sz w:val="16"/>
                <w:szCs w:val="16"/>
              </w:rPr>
              <w:t>48.50b</w:t>
            </w:r>
          </w:p>
        </w:tc>
      </w:tr>
      <w:tr w:rsidR="00AE32A4" w:rsidRPr="00B6334D" w14:paraId="605EC861" w14:textId="77777777" w:rsidTr="00471264">
        <w:trPr>
          <w:trHeight w:val="290"/>
        </w:trPr>
        <w:tc>
          <w:tcPr>
            <w:tcW w:w="931" w:type="pct"/>
            <w:shd w:val="clear" w:color="auto" w:fill="auto"/>
            <w:vAlign w:val="center"/>
            <w:hideMark/>
          </w:tcPr>
          <w:p w14:paraId="525F11DE" w14:textId="77777777" w:rsidR="00AE32A4" w:rsidRPr="00B6334D" w:rsidRDefault="00AE32A4" w:rsidP="00471264">
            <w:pPr>
              <w:ind w:right="220"/>
              <w:jc w:val="right"/>
              <w:rPr>
                <w:rFonts w:asciiTheme="minorHAnsi" w:hAnsiTheme="minorHAnsi" w:cstheme="minorHAnsi"/>
                <w:color w:val="000000"/>
                <w:sz w:val="16"/>
                <w:szCs w:val="16"/>
              </w:rPr>
            </w:pPr>
            <w:r w:rsidRPr="00B6334D">
              <w:rPr>
                <w:rFonts w:asciiTheme="minorHAnsi" w:hAnsiTheme="minorHAnsi" w:cstheme="minorHAnsi"/>
                <w:color w:val="000000"/>
                <w:sz w:val="16"/>
                <w:szCs w:val="16"/>
              </w:rPr>
              <w:t xml:space="preserve">3 </w:t>
            </w:r>
            <w:proofErr w:type="gramStart"/>
            <w:r w:rsidRPr="00B6334D">
              <w:rPr>
                <w:rFonts w:asciiTheme="minorHAnsi" w:hAnsiTheme="minorHAnsi" w:cstheme="minorHAnsi"/>
                <w:color w:val="000000"/>
                <w:sz w:val="16"/>
                <w:szCs w:val="16"/>
              </w:rPr>
              <w:t>jam</w:t>
            </w:r>
            <w:proofErr w:type="gramEnd"/>
            <w:r w:rsidRPr="00B6334D">
              <w:rPr>
                <w:rFonts w:asciiTheme="minorHAnsi" w:hAnsiTheme="minorHAnsi" w:cstheme="minorHAnsi"/>
                <w:color w:val="000000"/>
                <w:sz w:val="16"/>
                <w:szCs w:val="16"/>
              </w:rPr>
              <w:t xml:space="preserve"> (L3)</w:t>
            </w:r>
          </w:p>
        </w:tc>
        <w:tc>
          <w:tcPr>
            <w:tcW w:w="587" w:type="pct"/>
            <w:shd w:val="clear" w:color="auto" w:fill="auto"/>
            <w:vAlign w:val="center"/>
            <w:hideMark/>
          </w:tcPr>
          <w:p w14:paraId="243D6318" w14:textId="004D8528" w:rsidR="00AE32A4" w:rsidRPr="00B6334D" w:rsidRDefault="00AE32A4">
            <w:pPr>
              <w:ind w:firstLineChars="100" w:firstLine="160"/>
              <w:jc w:val="right"/>
              <w:rPr>
                <w:rFonts w:asciiTheme="minorHAnsi" w:hAnsiTheme="minorHAnsi" w:cstheme="minorHAnsi"/>
                <w:sz w:val="16"/>
                <w:szCs w:val="16"/>
              </w:rPr>
            </w:pPr>
            <w:r w:rsidRPr="00B6334D">
              <w:rPr>
                <w:rFonts w:asciiTheme="minorHAnsi" w:hAnsiTheme="minorHAnsi" w:cstheme="minorHAnsi"/>
                <w:color w:val="FF0000"/>
                <w:sz w:val="16"/>
                <w:szCs w:val="16"/>
              </w:rPr>
              <w:t>4.24b</w:t>
            </w:r>
          </w:p>
        </w:tc>
        <w:tc>
          <w:tcPr>
            <w:tcW w:w="609" w:type="pct"/>
            <w:shd w:val="clear" w:color="auto" w:fill="auto"/>
            <w:vAlign w:val="center"/>
            <w:hideMark/>
          </w:tcPr>
          <w:p w14:paraId="7E976693" w14:textId="77777777" w:rsidR="00AE32A4" w:rsidRPr="00B6334D" w:rsidRDefault="00AE32A4">
            <w:pPr>
              <w:ind w:firstLineChars="100" w:firstLine="160"/>
              <w:jc w:val="right"/>
              <w:rPr>
                <w:rFonts w:asciiTheme="minorHAnsi" w:hAnsiTheme="minorHAnsi" w:cstheme="minorHAnsi"/>
                <w:sz w:val="16"/>
                <w:szCs w:val="16"/>
              </w:rPr>
            </w:pPr>
            <w:r w:rsidRPr="00B6334D">
              <w:rPr>
                <w:rFonts w:asciiTheme="minorHAnsi" w:hAnsiTheme="minorHAnsi" w:cstheme="minorHAnsi"/>
                <w:sz w:val="16"/>
                <w:szCs w:val="16"/>
              </w:rPr>
              <w:t>4.43b</w:t>
            </w:r>
          </w:p>
        </w:tc>
        <w:tc>
          <w:tcPr>
            <w:tcW w:w="908" w:type="pct"/>
            <w:shd w:val="clear" w:color="auto" w:fill="auto"/>
            <w:vAlign w:val="center"/>
            <w:hideMark/>
          </w:tcPr>
          <w:p w14:paraId="11470CEB" w14:textId="77777777" w:rsidR="00AE32A4" w:rsidRPr="00B6334D" w:rsidRDefault="00AE32A4">
            <w:pPr>
              <w:ind w:firstLineChars="100" w:firstLine="160"/>
              <w:jc w:val="right"/>
              <w:rPr>
                <w:rFonts w:asciiTheme="minorHAnsi" w:hAnsiTheme="minorHAnsi" w:cstheme="minorHAnsi"/>
                <w:sz w:val="16"/>
                <w:szCs w:val="16"/>
              </w:rPr>
            </w:pPr>
            <w:r w:rsidRPr="00B6334D">
              <w:rPr>
                <w:rFonts w:asciiTheme="minorHAnsi" w:hAnsiTheme="minorHAnsi" w:cstheme="minorHAnsi"/>
                <w:sz w:val="16"/>
                <w:szCs w:val="16"/>
              </w:rPr>
              <w:t>0.0014b</w:t>
            </w:r>
          </w:p>
        </w:tc>
        <w:tc>
          <w:tcPr>
            <w:tcW w:w="749" w:type="pct"/>
            <w:shd w:val="clear" w:color="auto" w:fill="auto"/>
            <w:vAlign w:val="center"/>
            <w:hideMark/>
          </w:tcPr>
          <w:p w14:paraId="6DC73C0E" w14:textId="77777777" w:rsidR="00AE32A4" w:rsidRPr="00B6334D" w:rsidRDefault="00AE32A4">
            <w:pPr>
              <w:ind w:firstLineChars="100" w:firstLine="160"/>
              <w:jc w:val="right"/>
              <w:rPr>
                <w:rFonts w:asciiTheme="minorHAnsi" w:hAnsiTheme="minorHAnsi" w:cstheme="minorHAnsi"/>
                <w:sz w:val="16"/>
                <w:szCs w:val="16"/>
              </w:rPr>
            </w:pPr>
            <w:r w:rsidRPr="00B6334D">
              <w:rPr>
                <w:rFonts w:asciiTheme="minorHAnsi" w:hAnsiTheme="minorHAnsi" w:cstheme="minorHAnsi"/>
                <w:sz w:val="16"/>
                <w:szCs w:val="16"/>
              </w:rPr>
              <w:t>28.44b</w:t>
            </w:r>
          </w:p>
        </w:tc>
        <w:tc>
          <w:tcPr>
            <w:tcW w:w="606" w:type="pct"/>
            <w:shd w:val="clear" w:color="auto" w:fill="auto"/>
            <w:vAlign w:val="center"/>
            <w:hideMark/>
          </w:tcPr>
          <w:p w14:paraId="0F57D721" w14:textId="77777777" w:rsidR="00AE32A4" w:rsidRPr="00B6334D" w:rsidRDefault="00AE32A4" w:rsidP="0026441C">
            <w:pPr>
              <w:ind w:firstLineChars="100" w:firstLine="160"/>
              <w:rPr>
                <w:rFonts w:asciiTheme="minorHAnsi" w:hAnsiTheme="minorHAnsi" w:cstheme="minorHAnsi"/>
                <w:sz w:val="16"/>
                <w:szCs w:val="16"/>
              </w:rPr>
            </w:pPr>
            <w:r w:rsidRPr="00B6334D">
              <w:rPr>
                <w:rFonts w:asciiTheme="minorHAnsi" w:hAnsiTheme="minorHAnsi" w:cstheme="minorHAnsi"/>
                <w:color w:val="FF0000"/>
                <w:sz w:val="16"/>
                <w:szCs w:val="16"/>
              </w:rPr>
              <w:t>14.38cd</w:t>
            </w:r>
          </w:p>
        </w:tc>
        <w:tc>
          <w:tcPr>
            <w:tcW w:w="610" w:type="pct"/>
            <w:shd w:val="clear" w:color="auto" w:fill="auto"/>
            <w:vAlign w:val="center"/>
            <w:hideMark/>
          </w:tcPr>
          <w:p w14:paraId="37E4D226" w14:textId="77777777" w:rsidR="00AE32A4" w:rsidRPr="00B6334D" w:rsidRDefault="00AE32A4" w:rsidP="0026441C">
            <w:pPr>
              <w:ind w:firstLineChars="100" w:firstLine="160"/>
              <w:rPr>
                <w:rFonts w:asciiTheme="minorHAnsi" w:hAnsiTheme="minorHAnsi" w:cstheme="minorHAnsi"/>
                <w:sz w:val="16"/>
                <w:szCs w:val="16"/>
              </w:rPr>
            </w:pPr>
            <w:r w:rsidRPr="00B6334D">
              <w:rPr>
                <w:rFonts w:asciiTheme="minorHAnsi" w:hAnsiTheme="minorHAnsi" w:cstheme="minorHAnsi"/>
                <w:sz w:val="16"/>
                <w:szCs w:val="16"/>
              </w:rPr>
              <w:t>57.13a</w:t>
            </w:r>
          </w:p>
        </w:tc>
      </w:tr>
      <w:tr w:rsidR="00AE32A4" w:rsidRPr="00B6334D" w14:paraId="67253E18" w14:textId="77777777" w:rsidTr="00471264">
        <w:trPr>
          <w:trHeight w:val="290"/>
        </w:trPr>
        <w:tc>
          <w:tcPr>
            <w:tcW w:w="931" w:type="pct"/>
            <w:tcBorders>
              <w:bottom w:val="single" w:sz="4" w:space="0" w:color="auto"/>
            </w:tcBorders>
            <w:shd w:val="clear" w:color="auto" w:fill="auto"/>
            <w:vAlign w:val="center"/>
            <w:hideMark/>
          </w:tcPr>
          <w:p w14:paraId="2F3A2381" w14:textId="77777777" w:rsidR="00AE32A4" w:rsidRPr="00B6334D" w:rsidRDefault="00AE32A4" w:rsidP="00471264">
            <w:pPr>
              <w:ind w:right="220"/>
              <w:jc w:val="right"/>
              <w:rPr>
                <w:rFonts w:asciiTheme="minorHAnsi" w:hAnsiTheme="minorHAnsi" w:cstheme="minorHAnsi"/>
                <w:color w:val="000000"/>
                <w:sz w:val="16"/>
                <w:szCs w:val="16"/>
              </w:rPr>
            </w:pPr>
            <w:r w:rsidRPr="00B6334D">
              <w:rPr>
                <w:rFonts w:asciiTheme="minorHAnsi" w:hAnsiTheme="minorHAnsi" w:cstheme="minorHAnsi"/>
                <w:color w:val="000000"/>
                <w:sz w:val="16"/>
                <w:szCs w:val="16"/>
              </w:rPr>
              <w:t xml:space="preserve">4 </w:t>
            </w:r>
            <w:proofErr w:type="gramStart"/>
            <w:r w:rsidRPr="00B6334D">
              <w:rPr>
                <w:rFonts w:asciiTheme="minorHAnsi" w:hAnsiTheme="minorHAnsi" w:cstheme="minorHAnsi"/>
                <w:color w:val="000000"/>
                <w:sz w:val="16"/>
                <w:szCs w:val="16"/>
              </w:rPr>
              <w:t>jam</w:t>
            </w:r>
            <w:proofErr w:type="gramEnd"/>
            <w:r w:rsidRPr="00B6334D">
              <w:rPr>
                <w:rFonts w:asciiTheme="minorHAnsi" w:hAnsiTheme="minorHAnsi" w:cstheme="minorHAnsi"/>
                <w:color w:val="000000"/>
                <w:sz w:val="16"/>
                <w:szCs w:val="16"/>
              </w:rPr>
              <w:t xml:space="preserve"> (L4)</w:t>
            </w:r>
          </w:p>
        </w:tc>
        <w:tc>
          <w:tcPr>
            <w:tcW w:w="587" w:type="pct"/>
            <w:tcBorders>
              <w:bottom w:val="single" w:sz="4" w:space="0" w:color="auto"/>
            </w:tcBorders>
            <w:shd w:val="clear" w:color="auto" w:fill="auto"/>
            <w:vAlign w:val="center"/>
            <w:hideMark/>
          </w:tcPr>
          <w:p w14:paraId="6470E5C6" w14:textId="5127D61A" w:rsidR="00AE32A4" w:rsidRPr="00B6334D" w:rsidRDefault="00AE32A4">
            <w:pPr>
              <w:ind w:firstLineChars="100" w:firstLine="160"/>
              <w:jc w:val="right"/>
              <w:rPr>
                <w:rFonts w:asciiTheme="minorHAnsi" w:hAnsiTheme="minorHAnsi" w:cstheme="minorHAnsi"/>
                <w:sz w:val="16"/>
                <w:szCs w:val="16"/>
              </w:rPr>
            </w:pPr>
            <w:r w:rsidRPr="00B6334D">
              <w:rPr>
                <w:rFonts w:asciiTheme="minorHAnsi" w:hAnsiTheme="minorHAnsi" w:cstheme="minorHAnsi"/>
                <w:sz w:val="16"/>
                <w:szCs w:val="16"/>
              </w:rPr>
              <w:t>3.97b</w:t>
            </w:r>
          </w:p>
        </w:tc>
        <w:tc>
          <w:tcPr>
            <w:tcW w:w="609" w:type="pct"/>
            <w:tcBorders>
              <w:bottom w:val="single" w:sz="4" w:space="0" w:color="auto"/>
            </w:tcBorders>
            <w:shd w:val="clear" w:color="auto" w:fill="auto"/>
            <w:vAlign w:val="center"/>
            <w:hideMark/>
          </w:tcPr>
          <w:p w14:paraId="5FA13517" w14:textId="77777777" w:rsidR="00AE32A4" w:rsidRPr="00B6334D" w:rsidRDefault="00AE32A4">
            <w:pPr>
              <w:ind w:firstLineChars="100" w:firstLine="160"/>
              <w:jc w:val="right"/>
              <w:rPr>
                <w:rFonts w:asciiTheme="minorHAnsi" w:hAnsiTheme="minorHAnsi" w:cstheme="minorHAnsi"/>
                <w:sz w:val="16"/>
                <w:szCs w:val="16"/>
              </w:rPr>
            </w:pPr>
            <w:r w:rsidRPr="00B6334D">
              <w:rPr>
                <w:rFonts w:asciiTheme="minorHAnsi" w:hAnsiTheme="minorHAnsi" w:cstheme="minorHAnsi"/>
                <w:sz w:val="16"/>
                <w:szCs w:val="16"/>
              </w:rPr>
              <w:t>4.32b</w:t>
            </w:r>
          </w:p>
        </w:tc>
        <w:tc>
          <w:tcPr>
            <w:tcW w:w="908" w:type="pct"/>
            <w:tcBorders>
              <w:bottom w:val="single" w:sz="4" w:space="0" w:color="auto"/>
            </w:tcBorders>
            <w:shd w:val="clear" w:color="auto" w:fill="auto"/>
            <w:vAlign w:val="center"/>
            <w:hideMark/>
          </w:tcPr>
          <w:p w14:paraId="467EA852" w14:textId="77777777" w:rsidR="00AE32A4" w:rsidRPr="00B6334D" w:rsidRDefault="00AE32A4">
            <w:pPr>
              <w:ind w:firstLineChars="100" w:firstLine="160"/>
              <w:jc w:val="right"/>
              <w:rPr>
                <w:rFonts w:asciiTheme="minorHAnsi" w:hAnsiTheme="minorHAnsi" w:cstheme="minorHAnsi"/>
                <w:sz w:val="16"/>
                <w:szCs w:val="16"/>
              </w:rPr>
            </w:pPr>
            <w:r w:rsidRPr="00B6334D">
              <w:rPr>
                <w:rFonts w:asciiTheme="minorHAnsi" w:hAnsiTheme="minorHAnsi" w:cstheme="minorHAnsi"/>
                <w:color w:val="FF0000"/>
                <w:sz w:val="16"/>
                <w:szCs w:val="16"/>
              </w:rPr>
              <w:t>0.0015b</w:t>
            </w:r>
          </w:p>
        </w:tc>
        <w:tc>
          <w:tcPr>
            <w:tcW w:w="749" w:type="pct"/>
            <w:tcBorders>
              <w:bottom w:val="single" w:sz="4" w:space="0" w:color="auto"/>
            </w:tcBorders>
            <w:shd w:val="clear" w:color="auto" w:fill="auto"/>
            <w:vAlign w:val="center"/>
            <w:hideMark/>
          </w:tcPr>
          <w:p w14:paraId="040C1A06" w14:textId="77777777" w:rsidR="00AE32A4" w:rsidRPr="00B6334D" w:rsidRDefault="00AE32A4">
            <w:pPr>
              <w:ind w:firstLineChars="100" w:firstLine="160"/>
              <w:jc w:val="right"/>
              <w:rPr>
                <w:rFonts w:asciiTheme="minorHAnsi" w:hAnsiTheme="minorHAnsi" w:cstheme="minorHAnsi"/>
                <w:sz w:val="16"/>
                <w:szCs w:val="16"/>
              </w:rPr>
            </w:pPr>
            <w:r w:rsidRPr="00B6334D">
              <w:rPr>
                <w:rFonts w:asciiTheme="minorHAnsi" w:hAnsiTheme="minorHAnsi" w:cstheme="minorHAnsi"/>
                <w:sz w:val="16"/>
                <w:szCs w:val="16"/>
              </w:rPr>
              <w:t>27.69b</w:t>
            </w:r>
          </w:p>
        </w:tc>
        <w:tc>
          <w:tcPr>
            <w:tcW w:w="606" w:type="pct"/>
            <w:tcBorders>
              <w:bottom w:val="single" w:sz="4" w:space="0" w:color="auto"/>
            </w:tcBorders>
            <w:shd w:val="clear" w:color="auto" w:fill="auto"/>
            <w:vAlign w:val="center"/>
            <w:hideMark/>
          </w:tcPr>
          <w:p w14:paraId="5F4F0F8D" w14:textId="77777777" w:rsidR="00AE32A4" w:rsidRPr="00B6334D" w:rsidRDefault="00AE32A4" w:rsidP="0026441C">
            <w:pPr>
              <w:ind w:firstLineChars="100" w:firstLine="160"/>
              <w:rPr>
                <w:rFonts w:asciiTheme="minorHAnsi" w:hAnsiTheme="minorHAnsi" w:cstheme="minorHAnsi"/>
                <w:sz w:val="16"/>
                <w:szCs w:val="16"/>
              </w:rPr>
            </w:pPr>
            <w:r w:rsidRPr="00B6334D">
              <w:rPr>
                <w:rFonts w:asciiTheme="minorHAnsi" w:hAnsiTheme="minorHAnsi" w:cstheme="minorHAnsi"/>
                <w:sz w:val="16"/>
                <w:szCs w:val="16"/>
              </w:rPr>
              <w:t>17.25bc</w:t>
            </w:r>
          </w:p>
        </w:tc>
        <w:tc>
          <w:tcPr>
            <w:tcW w:w="610" w:type="pct"/>
            <w:tcBorders>
              <w:bottom w:val="single" w:sz="4" w:space="0" w:color="auto"/>
            </w:tcBorders>
            <w:shd w:val="clear" w:color="auto" w:fill="auto"/>
            <w:vAlign w:val="center"/>
            <w:hideMark/>
          </w:tcPr>
          <w:p w14:paraId="771476FA" w14:textId="77777777" w:rsidR="00AE32A4" w:rsidRPr="00B6334D" w:rsidRDefault="00AE32A4" w:rsidP="0026441C">
            <w:pPr>
              <w:ind w:firstLineChars="100" w:firstLine="160"/>
              <w:rPr>
                <w:rFonts w:asciiTheme="minorHAnsi" w:hAnsiTheme="minorHAnsi" w:cstheme="minorHAnsi"/>
                <w:sz w:val="16"/>
                <w:szCs w:val="16"/>
              </w:rPr>
            </w:pPr>
            <w:r w:rsidRPr="00B6334D">
              <w:rPr>
                <w:rFonts w:asciiTheme="minorHAnsi" w:hAnsiTheme="minorHAnsi" w:cstheme="minorHAnsi"/>
                <w:sz w:val="16"/>
                <w:szCs w:val="16"/>
              </w:rPr>
              <w:t>55.00a</w:t>
            </w:r>
          </w:p>
        </w:tc>
      </w:tr>
      <w:tr w:rsidR="00AE32A4" w:rsidRPr="00B6334D" w14:paraId="3338E4EE" w14:textId="77777777" w:rsidTr="00471264">
        <w:trPr>
          <w:trHeight w:val="290"/>
        </w:trPr>
        <w:tc>
          <w:tcPr>
            <w:tcW w:w="931" w:type="pct"/>
            <w:tcBorders>
              <w:top w:val="single" w:sz="4" w:space="0" w:color="auto"/>
              <w:bottom w:val="single" w:sz="4" w:space="0" w:color="auto"/>
            </w:tcBorders>
            <w:shd w:val="clear" w:color="auto" w:fill="auto"/>
            <w:vAlign w:val="center"/>
            <w:hideMark/>
          </w:tcPr>
          <w:p w14:paraId="1ACC0081" w14:textId="77777777" w:rsidR="00AE32A4" w:rsidRPr="00B6334D" w:rsidRDefault="00AE32A4">
            <w:pPr>
              <w:rPr>
                <w:rFonts w:asciiTheme="minorHAnsi" w:hAnsiTheme="minorHAnsi" w:cstheme="minorHAnsi"/>
                <w:color w:val="000000"/>
                <w:sz w:val="16"/>
                <w:szCs w:val="16"/>
              </w:rPr>
            </w:pPr>
            <w:proofErr w:type="spellStart"/>
            <w:r w:rsidRPr="00B6334D">
              <w:rPr>
                <w:rFonts w:asciiTheme="minorHAnsi" w:hAnsiTheme="minorHAnsi" w:cstheme="minorHAnsi"/>
                <w:color w:val="000000"/>
                <w:sz w:val="16"/>
                <w:szCs w:val="16"/>
              </w:rPr>
              <w:t>Dosis</w:t>
            </w:r>
            <w:proofErr w:type="spellEnd"/>
            <w:r w:rsidRPr="00B6334D">
              <w:rPr>
                <w:rFonts w:asciiTheme="minorHAnsi" w:hAnsiTheme="minorHAnsi" w:cstheme="minorHAnsi"/>
                <w:color w:val="000000"/>
                <w:sz w:val="16"/>
                <w:szCs w:val="16"/>
              </w:rPr>
              <w:t xml:space="preserve"> (D</w:t>
            </w:r>
            <w:proofErr w:type="gramStart"/>
            <w:r w:rsidRPr="00B6334D">
              <w:rPr>
                <w:rFonts w:asciiTheme="minorHAnsi" w:hAnsiTheme="minorHAnsi" w:cstheme="minorHAnsi"/>
                <w:color w:val="000000"/>
                <w:sz w:val="16"/>
                <w:szCs w:val="16"/>
              </w:rPr>
              <w:t>) :</w:t>
            </w:r>
            <w:proofErr w:type="gramEnd"/>
          </w:p>
        </w:tc>
        <w:tc>
          <w:tcPr>
            <w:tcW w:w="587" w:type="pct"/>
            <w:tcBorders>
              <w:top w:val="single" w:sz="4" w:space="0" w:color="auto"/>
              <w:bottom w:val="single" w:sz="4" w:space="0" w:color="auto"/>
            </w:tcBorders>
            <w:shd w:val="clear" w:color="auto" w:fill="auto"/>
            <w:vAlign w:val="center"/>
            <w:hideMark/>
          </w:tcPr>
          <w:p w14:paraId="1F3C09EA" w14:textId="77777777" w:rsidR="00AE32A4" w:rsidRPr="00B6334D" w:rsidRDefault="00AE32A4">
            <w:pPr>
              <w:rPr>
                <w:rFonts w:asciiTheme="minorHAnsi" w:hAnsiTheme="minorHAnsi" w:cstheme="minorHAnsi"/>
                <w:sz w:val="16"/>
                <w:szCs w:val="16"/>
              </w:rPr>
            </w:pPr>
          </w:p>
        </w:tc>
        <w:tc>
          <w:tcPr>
            <w:tcW w:w="609" w:type="pct"/>
            <w:tcBorders>
              <w:top w:val="single" w:sz="4" w:space="0" w:color="auto"/>
              <w:bottom w:val="single" w:sz="4" w:space="0" w:color="auto"/>
            </w:tcBorders>
            <w:shd w:val="clear" w:color="auto" w:fill="auto"/>
            <w:vAlign w:val="center"/>
            <w:hideMark/>
          </w:tcPr>
          <w:p w14:paraId="25CF03E3" w14:textId="77777777" w:rsidR="00AE32A4" w:rsidRPr="00B6334D" w:rsidRDefault="00AE32A4">
            <w:pPr>
              <w:jc w:val="center"/>
              <w:rPr>
                <w:rFonts w:asciiTheme="minorHAnsi" w:hAnsiTheme="minorHAnsi" w:cstheme="minorHAnsi"/>
                <w:sz w:val="16"/>
                <w:szCs w:val="16"/>
              </w:rPr>
            </w:pPr>
          </w:p>
        </w:tc>
        <w:tc>
          <w:tcPr>
            <w:tcW w:w="908" w:type="pct"/>
            <w:tcBorders>
              <w:top w:val="single" w:sz="4" w:space="0" w:color="auto"/>
              <w:bottom w:val="single" w:sz="4" w:space="0" w:color="auto"/>
            </w:tcBorders>
            <w:shd w:val="clear" w:color="auto" w:fill="auto"/>
            <w:vAlign w:val="center"/>
            <w:hideMark/>
          </w:tcPr>
          <w:p w14:paraId="11D4F190" w14:textId="77777777" w:rsidR="00AE32A4" w:rsidRPr="00B6334D" w:rsidRDefault="00AE32A4">
            <w:pPr>
              <w:jc w:val="right"/>
              <w:rPr>
                <w:rFonts w:asciiTheme="minorHAnsi" w:hAnsiTheme="minorHAnsi" w:cstheme="minorHAnsi"/>
                <w:sz w:val="16"/>
                <w:szCs w:val="16"/>
              </w:rPr>
            </w:pPr>
          </w:p>
        </w:tc>
        <w:tc>
          <w:tcPr>
            <w:tcW w:w="749" w:type="pct"/>
            <w:tcBorders>
              <w:top w:val="single" w:sz="4" w:space="0" w:color="auto"/>
              <w:bottom w:val="single" w:sz="4" w:space="0" w:color="auto"/>
            </w:tcBorders>
            <w:shd w:val="clear" w:color="auto" w:fill="auto"/>
            <w:vAlign w:val="center"/>
            <w:hideMark/>
          </w:tcPr>
          <w:p w14:paraId="3143C97A" w14:textId="77777777" w:rsidR="00AE32A4" w:rsidRPr="00B6334D" w:rsidRDefault="00AE32A4">
            <w:pPr>
              <w:jc w:val="right"/>
              <w:rPr>
                <w:rFonts w:asciiTheme="minorHAnsi" w:hAnsiTheme="minorHAnsi" w:cstheme="minorHAnsi"/>
                <w:sz w:val="16"/>
                <w:szCs w:val="16"/>
              </w:rPr>
            </w:pPr>
          </w:p>
        </w:tc>
        <w:tc>
          <w:tcPr>
            <w:tcW w:w="606" w:type="pct"/>
            <w:tcBorders>
              <w:top w:val="single" w:sz="4" w:space="0" w:color="auto"/>
              <w:bottom w:val="single" w:sz="4" w:space="0" w:color="auto"/>
            </w:tcBorders>
            <w:shd w:val="clear" w:color="auto" w:fill="auto"/>
            <w:vAlign w:val="center"/>
            <w:hideMark/>
          </w:tcPr>
          <w:p w14:paraId="10950E96" w14:textId="77777777" w:rsidR="00AE32A4" w:rsidRPr="00B6334D" w:rsidRDefault="00AE32A4">
            <w:pPr>
              <w:jc w:val="right"/>
              <w:rPr>
                <w:rFonts w:asciiTheme="minorHAnsi" w:hAnsiTheme="minorHAnsi" w:cstheme="minorHAnsi"/>
                <w:sz w:val="16"/>
                <w:szCs w:val="16"/>
              </w:rPr>
            </w:pPr>
          </w:p>
        </w:tc>
        <w:tc>
          <w:tcPr>
            <w:tcW w:w="610" w:type="pct"/>
            <w:tcBorders>
              <w:top w:val="single" w:sz="4" w:space="0" w:color="auto"/>
              <w:bottom w:val="single" w:sz="4" w:space="0" w:color="auto"/>
            </w:tcBorders>
            <w:shd w:val="clear" w:color="auto" w:fill="auto"/>
            <w:vAlign w:val="center"/>
            <w:hideMark/>
          </w:tcPr>
          <w:p w14:paraId="415D4BFC" w14:textId="77777777" w:rsidR="00AE32A4" w:rsidRPr="00B6334D" w:rsidRDefault="00AE32A4">
            <w:pPr>
              <w:jc w:val="right"/>
              <w:rPr>
                <w:rFonts w:asciiTheme="minorHAnsi" w:hAnsiTheme="minorHAnsi" w:cstheme="minorHAnsi"/>
                <w:sz w:val="16"/>
                <w:szCs w:val="16"/>
              </w:rPr>
            </w:pPr>
          </w:p>
        </w:tc>
      </w:tr>
      <w:tr w:rsidR="00FE1228" w:rsidRPr="00B6334D" w14:paraId="1B84D2CA" w14:textId="77777777" w:rsidTr="00471264">
        <w:trPr>
          <w:trHeight w:val="290"/>
        </w:trPr>
        <w:tc>
          <w:tcPr>
            <w:tcW w:w="931" w:type="pct"/>
            <w:tcBorders>
              <w:top w:val="single" w:sz="4" w:space="0" w:color="auto"/>
              <w:bottom w:val="nil"/>
            </w:tcBorders>
            <w:shd w:val="clear" w:color="auto" w:fill="auto"/>
            <w:vAlign w:val="center"/>
          </w:tcPr>
          <w:p w14:paraId="5C8C9666" w14:textId="2C8492CF" w:rsidR="00FE1228" w:rsidRPr="00B6334D" w:rsidRDefault="00FE1228" w:rsidP="00471264">
            <w:pPr>
              <w:ind w:right="190"/>
              <w:jc w:val="right"/>
              <w:rPr>
                <w:rFonts w:asciiTheme="minorHAnsi" w:hAnsiTheme="minorHAnsi" w:cstheme="minorHAnsi"/>
                <w:color w:val="000000"/>
                <w:sz w:val="16"/>
                <w:szCs w:val="16"/>
              </w:rPr>
            </w:pPr>
            <w:r w:rsidRPr="00B6334D">
              <w:rPr>
                <w:rFonts w:asciiTheme="minorHAnsi" w:hAnsiTheme="minorHAnsi" w:cstheme="minorHAnsi"/>
                <w:color w:val="000000"/>
                <w:sz w:val="16"/>
                <w:szCs w:val="16"/>
              </w:rPr>
              <w:t>0 ml L</w:t>
            </w:r>
            <w:r w:rsidRPr="00B6334D">
              <w:rPr>
                <w:rFonts w:asciiTheme="minorHAnsi" w:hAnsiTheme="minorHAnsi" w:cstheme="minorHAnsi"/>
                <w:color w:val="000000"/>
                <w:sz w:val="16"/>
                <w:szCs w:val="16"/>
                <w:vertAlign w:val="superscript"/>
              </w:rPr>
              <w:noBreakHyphen/>
              <w:t>1</w:t>
            </w:r>
            <w:r w:rsidRPr="00B6334D">
              <w:rPr>
                <w:rFonts w:asciiTheme="minorHAnsi" w:hAnsiTheme="minorHAnsi" w:cstheme="minorHAnsi"/>
                <w:color w:val="000000"/>
                <w:sz w:val="16"/>
                <w:szCs w:val="16"/>
              </w:rPr>
              <w:t xml:space="preserve"> (D1)</w:t>
            </w:r>
          </w:p>
        </w:tc>
        <w:tc>
          <w:tcPr>
            <w:tcW w:w="587" w:type="pct"/>
            <w:tcBorders>
              <w:top w:val="single" w:sz="4" w:space="0" w:color="auto"/>
              <w:bottom w:val="nil"/>
            </w:tcBorders>
            <w:shd w:val="clear" w:color="auto" w:fill="auto"/>
            <w:vAlign w:val="center"/>
          </w:tcPr>
          <w:p w14:paraId="18729FFF" w14:textId="6B5575BC" w:rsidR="00FE1228" w:rsidRPr="00B6334D" w:rsidRDefault="00FE1228" w:rsidP="00FE1228">
            <w:pPr>
              <w:jc w:val="right"/>
              <w:rPr>
                <w:rFonts w:asciiTheme="minorHAnsi" w:hAnsiTheme="minorHAnsi" w:cstheme="minorHAnsi"/>
                <w:color w:val="FF0000"/>
                <w:sz w:val="16"/>
                <w:szCs w:val="16"/>
              </w:rPr>
            </w:pPr>
            <w:r w:rsidRPr="00B6334D">
              <w:rPr>
                <w:rFonts w:asciiTheme="minorHAnsi" w:hAnsiTheme="minorHAnsi" w:cstheme="minorHAnsi"/>
                <w:color w:val="FF0000"/>
                <w:sz w:val="16"/>
                <w:szCs w:val="16"/>
              </w:rPr>
              <w:t>4.92a</w:t>
            </w:r>
          </w:p>
        </w:tc>
        <w:tc>
          <w:tcPr>
            <w:tcW w:w="609" w:type="pct"/>
            <w:tcBorders>
              <w:top w:val="single" w:sz="4" w:space="0" w:color="auto"/>
              <w:bottom w:val="nil"/>
            </w:tcBorders>
            <w:shd w:val="clear" w:color="auto" w:fill="auto"/>
            <w:vAlign w:val="center"/>
          </w:tcPr>
          <w:p w14:paraId="0070C46B" w14:textId="0A3280D7" w:rsidR="00FE1228" w:rsidRPr="00B6334D" w:rsidRDefault="00FE1228" w:rsidP="00FE1228">
            <w:pPr>
              <w:jc w:val="right"/>
              <w:rPr>
                <w:rFonts w:asciiTheme="minorHAnsi" w:hAnsiTheme="minorHAnsi" w:cstheme="minorHAnsi"/>
                <w:color w:val="FF0000"/>
                <w:sz w:val="16"/>
                <w:szCs w:val="16"/>
              </w:rPr>
            </w:pPr>
            <w:r w:rsidRPr="00B6334D">
              <w:rPr>
                <w:rFonts w:asciiTheme="minorHAnsi" w:hAnsiTheme="minorHAnsi" w:cstheme="minorHAnsi"/>
                <w:color w:val="FF0000"/>
                <w:sz w:val="16"/>
                <w:szCs w:val="16"/>
              </w:rPr>
              <w:t>6.42a</w:t>
            </w:r>
          </w:p>
        </w:tc>
        <w:tc>
          <w:tcPr>
            <w:tcW w:w="908" w:type="pct"/>
            <w:tcBorders>
              <w:top w:val="single" w:sz="4" w:space="0" w:color="auto"/>
              <w:bottom w:val="nil"/>
            </w:tcBorders>
            <w:shd w:val="clear" w:color="auto" w:fill="auto"/>
            <w:vAlign w:val="center"/>
          </w:tcPr>
          <w:p w14:paraId="012BFAFE" w14:textId="569FC935" w:rsidR="00FE1228" w:rsidRPr="00B6334D" w:rsidRDefault="00FE1228">
            <w:pPr>
              <w:jc w:val="right"/>
              <w:rPr>
                <w:rFonts w:asciiTheme="minorHAnsi" w:hAnsiTheme="minorHAnsi" w:cstheme="minorHAnsi"/>
                <w:color w:val="FF0000"/>
                <w:sz w:val="16"/>
                <w:szCs w:val="16"/>
              </w:rPr>
            </w:pPr>
            <w:r w:rsidRPr="00B6334D">
              <w:rPr>
                <w:rFonts w:asciiTheme="minorHAnsi" w:hAnsiTheme="minorHAnsi" w:cstheme="minorHAnsi"/>
                <w:color w:val="FF0000"/>
                <w:sz w:val="16"/>
                <w:szCs w:val="16"/>
              </w:rPr>
              <w:t>0.0016a</w:t>
            </w:r>
          </w:p>
        </w:tc>
        <w:tc>
          <w:tcPr>
            <w:tcW w:w="749" w:type="pct"/>
            <w:tcBorders>
              <w:top w:val="single" w:sz="4" w:space="0" w:color="auto"/>
              <w:bottom w:val="nil"/>
            </w:tcBorders>
            <w:shd w:val="clear" w:color="auto" w:fill="auto"/>
            <w:vAlign w:val="center"/>
          </w:tcPr>
          <w:p w14:paraId="0F4885A5" w14:textId="5106434D" w:rsidR="00FE1228" w:rsidRPr="00B6334D" w:rsidRDefault="00FE1228">
            <w:pPr>
              <w:jc w:val="right"/>
              <w:rPr>
                <w:rFonts w:asciiTheme="minorHAnsi" w:hAnsiTheme="minorHAnsi" w:cstheme="minorHAnsi"/>
                <w:color w:val="FF0000"/>
                <w:sz w:val="16"/>
                <w:szCs w:val="16"/>
              </w:rPr>
            </w:pPr>
            <w:r w:rsidRPr="00B6334D">
              <w:rPr>
                <w:rFonts w:asciiTheme="minorHAnsi" w:hAnsiTheme="minorHAnsi" w:cstheme="minorHAnsi"/>
                <w:color w:val="FF0000"/>
                <w:sz w:val="16"/>
                <w:szCs w:val="16"/>
              </w:rPr>
              <w:t>39.65a</w:t>
            </w:r>
          </w:p>
        </w:tc>
        <w:tc>
          <w:tcPr>
            <w:tcW w:w="606" w:type="pct"/>
            <w:tcBorders>
              <w:top w:val="single" w:sz="4" w:space="0" w:color="auto"/>
              <w:bottom w:val="nil"/>
            </w:tcBorders>
            <w:shd w:val="clear" w:color="auto" w:fill="auto"/>
            <w:vAlign w:val="center"/>
          </w:tcPr>
          <w:p w14:paraId="6C3BBFB9" w14:textId="0651965D" w:rsidR="00FE1228" w:rsidRPr="00B6334D" w:rsidRDefault="00FE1228" w:rsidP="00FE1228">
            <w:pPr>
              <w:jc w:val="center"/>
              <w:rPr>
                <w:rFonts w:asciiTheme="minorHAnsi" w:hAnsiTheme="minorHAnsi" w:cstheme="minorHAnsi"/>
                <w:sz w:val="16"/>
                <w:szCs w:val="16"/>
              </w:rPr>
            </w:pPr>
            <w:r w:rsidRPr="00B6334D">
              <w:rPr>
                <w:rFonts w:asciiTheme="minorHAnsi" w:hAnsiTheme="minorHAnsi" w:cstheme="minorHAnsi"/>
                <w:sz w:val="16"/>
                <w:szCs w:val="16"/>
              </w:rPr>
              <w:t xml:space="preserve">  </w:t>
            </w:r>
            <w:r w:rsidRPr="00B6334D">
              <w:rPr>
                <w:rFonts w:asciiTheme="minorHAnsi" w:hAnsiTheme="minorHAnsi" w:cstheme="minorHAnsi"/>
                <w:color w:val="FF0000"/>
                <w:sz w:val="16"/>
                <w:szCs w:val="16"/>
              </w:rPr>
              <w:t>14.25b</w:t>
            </w:r>
          </w:p>
        </w:tc>
        <w:tc>
          <w:tcPr>
            <w:tcW w:w="610" w:type="pct"/>
            <w:tcBorders>
              <w:top w:val="single" w:sz="4" w:space="0" w:color="auto"/>
              <w:bottom w:val="nil"/>
            </w:tcBorders>
            <w:shd w:val="clear" w:color="auto" w:fill="auto"/>
            <w:vAlign w:val="center"/>
          </w:tcPr>
          <w:p w14:paraId="4B371747" w14:textId="030212F4" w:rsidR="00FE1228" w:rsidRPr="00B6334D" w:rsidRDefault="00FE1228" w:rsidP="00FE1228">
            <w:pPr>
              <w:jc w:val="center"/>
              <w:rPr>
                <w:rFonts w:asciiTheme="minorHAnsi" w:hAnsiTheme="minorHAnsi" w:cstheme="minorHAnsi"/>
                <w:sz w:val="16"/>
                <w:szCs w:val="16"/>
              </w:rPr>
            </w:pPr>
            <w:r w:rsidRPr="00B6334D">
              <w:rPr>
                <w:rFonts w:asciiTheme="minorHAnsi" w:hAnsiTheme="minorHAnsi" w:cstheme="minorHAnsi"/>
                <w:color w:val="FF0000"/>
                <w:sz w:val="16"/>
                <w:szCs w:val="16"/>
              </w:rPr>
              <w:t xml:space="preserve"> 46.20b</w:t>
            </w:r>
          </w:p>
        </w:tc>
      </w:tr>
      <w:tr w:rsidR="00AE32A4" w:rsidRPr="00B6334D" w14:paraId="79F388C3" w14:textId="77777777" w:rsidTr="00471264">
        <w:trPr>
          <w:trHeight w:val="290"/>
        </w:trPr>
        <w:tc>
          <w:tcPr>
            <w:tcW w:w="931" w:type="pct"/>
            <w:tcBorders>
              <w:top w:val="nil"/>
            </w:tcBorders>
            <w:shd w:val="clear" w:color="auto" w:fill="auto"/>
            <w:vAlign w:val="center"/>
            <w:hideMark/>
          </w:tcPr>
          <w:p w14:paraId="28B344E5" w14:textId="3B6C9F2C" w:rsidR="00AE32A4" w:rsidRPr="00B6334D" w:rsidRDefault="00AE32A4" w:rsidP="00471264">
            <w:pPr>
              <w:ind w:right="196"/>
              <w:jc w:val="right"/>
              <w:rPr>
                <w:rFonts w:asciiTheme="minorHAnsi" w:hAnsiTheme="minorHAnsi" w:cstheme="minorHAnsi"/>
                <w:color w:val="000000"/>
                <w:sz w:val="16"/>
                <w:szCs w:val="16"/>
              </w:rPr>
            </w:pPr>
            <w:r w:rsidRPr="00B6334D">
              <w:rPr>
                <w:rFonts w:asciiTheme="minorHAnsi" w:hAnsiTheme="minorHAnsi" w:cstheme="minorHAnsi"/>
                <w:color w:val="000000"/>
                <w:sz w:val="16"/>
                <w:szCs w:val="16"/>
              </w:rPr>
              <w:t>0.5 ml L</w:t>
            </w:r>
            <w:r w:rsidRPr="00B6334D">
              <w:rPr>
                <w:rFonts w:asciiTheme="minorHAnsi" w:hAnsiTheme="minorHAnsi" w:cstheme="minorHAnsi"/>
                <w:color w:val="000000"/>
                <w:sz w:val="16"/>
                <w:szCs w:val="16"/>
                <w:vertAlign w:val="superscript"/>
              </w:rPr>
              <w:noBreakHyphen/>
              <w:t>1</w:t>
            </w:r>
            <w:r w:rsidRPr="00B6334D">
              <w:rPr>
                <w:rFonts w:asciiTheme="minorHAnsi" w:hAnsiTheme="minorHAnsi" w:cstheme="minorHAnsi"/>
                <w:color w:val="000000"/>
                <w:sz w:val="16"/>
                <w:szCs w:val="16"/>
              </w:rPr>
              <w:t xml:space="preserve"> (D</w:t>
            </w:r>
            <w:r w:rsidR="00FE1228" w:rsidRPr="00B6334D">
              <w:rPr>
                <w:rFonts w:asciiTheme="minorHAnsi" w:hAnsiTheme="minorHAnsi" w:cstheme="minorHAnsi"/>
                <w:color w:val="000000"/>
                <w:sz w:val="16"/>
                <w:szCs w:val="16"/>
              </w:rPr>
              <w:t>2</w:t>
            </w:r>
            <w:r w:rsidRPr="00B6334D">
              <w:rPr>
                <w:rFonts w:asciiTheme="minorHAnsi" w:hAnsiTheme="minorHAnsi" w:cstheme="minorHAnsi"/>
                <w:color w:val="000000"/>
                <w:sz w:val="16"/>
                <w:szCs w:val="16"/>
              </w:rPr>
              <w:t>)</w:t>
            </w:r>
          </w:p>
        </w:tc>
        <w:tc>
          <w:tcPr>
            <w:tcW w:w="587" w:type="pct"/>
            <w:tcBorders>
              <w:top w:val="nil"/>
            </w:tcBorders>
            <w:shd w:val="clear" w:color="auto" w:fill="auto"/>
            <w:vAlign w:val="center"/>
            <w:hideMark/>
          </w:tcPr>
          <w:p w14:paraId="0066D525" w14:textId="61874F09" w:rsidR="00AE32A4" w:rsidRPr="00B6334D" w:rsidRDefault="00AE32A4">
            <w:pPr>
              <w:ind w:firstLineChars="100" w:firstLine="160"/>
              <w:jc w:val="right"/>
              <w:rPr>
                <w:rFonts w:asciiTheme="minorHAnsi" w:hAnsiTheme="minorHAnsi" w:cstheme="minorHAnsi"/>
                <w:color w:val="000000"/>
                <w:sz w:val="16"/>
                <w:szCs w:val="16"/>
              </w:rPr>
            </w:pPr>
            <w:r w:rsidRPr="00B6334D">
              <w:rPr>
                <w:rFonts w:asciiTheme="minorHAnsi" w:hAnsiTheme="minorHAnsi" w:cstheme="minorHAnsi"/>
                <w:color w:val="000000"/>
                <w:sz w:val="16"/>
                <w:szCs w:val="16"/>
              </w:rPr>
              <w:t>4.04b</w:t>
            </w:r>
          </w:p>
        </w:tc>
        <w:tc>
          <w:tcPr>
            <w:tcW w:w="609" w:type="pct"/>
            <w:tcBorders>
              <w:top w:val="nil"/>
            </w:tcBorders>
            <w:shd w:val="clear" w:color="auto" w:fill="auto"/>
            <w:vAlign w:val="center"/>
            <w:hideMark/>
          </w:tcPr>
          <w:p w14:paraId="4BEBF897" w14:textId="77777777" w:rsidR="00AE32A4" w:rsidRPr="00B6334D" w:rsidRDefault="00AE32A4">
            <w:pPr>
              <w:ind w:firstLineChars="100" w:firstLine="160"/>
              <w:jc w:val="right"/>
              <w:rPr>
                <w:rFonts w:asciiTheme="minorHAnsi" w:hAnsiTheme="minorHAnsi" w:cstheme="minorHAnsi"/>
                <w:color w:val="000000"/>
                <w:sz w:val="16"/>
                <w:szCs w:val="16"/>
              </w:rPr>
            </w:pPr>
            <w:r w:rsidRPr="00B6334D">
              <w:rPr>
                <w:rFonts w:asciiTheme="minorHAnsi" w:hAnsiTheme="minorHAnsi" w:cstheme="minorHAnsi"/>
                <w:color w:val="000000"/>
                <w:sz w:val="16"/>
                <w:szCs w:val="16"/>
              </w:rPr>
              <w:t>4.20b</w:t>
            </w:r>
          </w:p>
        </w:tc>
        <w:tc>
          <w:tcPr>
            <w:tcW w:w="908" w:type="pct"/>
            <w:tcBorders>
              <w:top w:val="nil"/>
            </w:tcBorders>
            <w:shd w:val="clear" w:color="auto" w:fill="auto"/>
            <w:vAlign w:val="center"/>
            <w:hideMark/>
          </w:tcPr>
          <w:p w14:paraId="36AC8A5D" w14:textId="77777777" w:rsidR="00AE32A4" w:rsidRPr="00B6334D" w:rsidRDefault="00AE32A4">
            <w:pPr>
              <w:ind w:firstLineChars="100" w:firstLine="160"/>
              <w:jc w:val="right"/>
              <w:rPr>
                <w:rFonts w:asciiTheme="minorHAnsi" w:hAnsiTheme="minorHAnsi" w:cstheme="minorHAnsi"/>
                <w:color w:val="000000"/>
                <w:sz w:val="16"/>
                <w:szCs w:val="16"/>
              </w:rPr>
            </w:pPr>
            <w:r w:rsidRPr="00B6334D">
              <w:rPr>
                <w:rFonts w:asciiTheme="minorHAnsi" w:hAnsiTheme="minorHAnsi" w:cstheme="minorHAnsi"/>
                <w:color w:val="000000"/>
                <w:sz w:val="16"/>
                <w:szCs w:val="16"/>
              </w:rPr>
              <w:t>0.0013b</w:t>
            </w:r>
          </w:p>
        </w:tc>
        <w:tc>
          <w:tcPr>
            <w:tcW w:w="749" w:type="pct"/>
            <w:tcBorders>
              <w:top w:val="nil"/>
            </w:tcBorders>
            <w:shd w:val="clear" w:color="auto" w:fill="auto"/>
            <w:vAlign w:val="center"/>
            <w:hideMark/>
          </w:tcPr>
          <w:p w14:paraId="1444ECC0" w14:textId="77777777" w:rsidR="00AE32A4" w:rsidRPr="00B6334D" w:rsidRDefault="00AE32A4">
            <w:pPr>
              <w:ind w:firstLineChars="100" w:firstLine="160"/>
              <w:jc w:val="right"/>
              <w:rPr>
                <w:rFonts w:asciiTheme="minorHAnsi" w:hAnsiTheme="minorHAnsi" w:cstheme="minorHAnsi"/>
                <w:color w:val="000000"/>
                <w:sz w:val="16"/>
                <w:szCs w:val="16"/>
              </w:rPr>
            </w:pPr>
            <w:r w:rsidRPr="00B6334D">
              <w:rPr>
                <w:rFonts w:asciiTheme="minorHAnsi" w:hAnsiTheme="minorHAnsi" w:cstheme="minorHAnsi"/>
                <w:color w:val="000000"/>
                <w:sz w:val="16"/>
                <w:szCs w:val="16"/>
              </w:rPr>
              <w:t>26.85b</w:t>
            </w:r>
          </w:p>
        </w:tc>
        <w:tc>
          <w:tcPr>
            <w:tcW w:w="606" w:type="pct"/>
            <w:tcBorders>
              <w:top w:val="nil"/>
            </w:tcBorders>
            <w:shd w:val="clear" w:color="auto" w:fill="auto"/>
            <w:vAlign w:val="center"/>
            <w:hideMark/>
          </w:tcPr>
          <w:p w14:paraId="333B48DC" w14:textId="5F8EA90C" w:rsidR="00AE32A4" w:rsidRPr="00B6334D" w:rsidRDefault="00AE32A4" w:rsidP="0026441C">
            <w:pPr>
              <w:ind w:firstLineChars="100" w:firstLine="160"/>
              <w:rPr>
                <w:rFonts w:asciiTheme="minorHAnsi" w:hAnsiTheme="minorHAnsi" w:cstheme="minorHAnsi"/>
                <w:color w:val="000000"/>
                <w:sz w:val="16"/>
                <w:szCs w:val="16"/>
              </w:rPr>
            </w:pPr>
            <w:r w:rsidRPr="00B6334D">
              <w:rPr>
                <w:rFonts w:asciiTheme="minorHAnsi" w:hAnsiTheme="minorHAnsi" w:cstheme="minorHAnsi"/>
                <w:color w:val="000000"/>
                <w:sz w:val="16"/>
                <w:szCs w:val="16"/>
              </w:rPr>
              <w:t>21.00b</w:t>
            </w:r>
          </w:p>
        </w:tc>
        <w:tc>
          <w:tcPr>
            <w:tcW w:w="610" w:type="pct"/>
            <w:tcBorders>
              <w:top w:val="nil"/>
            </w:tcBorders>
            <w:shd w:val="clear" w:color="auto" w:fill="auto"/>
            <w:vAlign w:val="center"/>
            <w:hideMark/>
          </w:tcPr>
          <w:p w14:paraId="0466E1DD" w14:textId="77777777" w:rsidR="00AE32A4" w:rsidRPr="00B6334D" w:rsidRDefault="00AE32A4" w:rsidP="0026441C">
            <w:pPr>
              <w:ind w:firstLineChars="100" w:firstLine="160"/>
              <w:rPr>
                <w:rFonts w:asciiTheme="minorHAnsi" w:hAnsiTheme="minorHAnsi" w:cstheme="minorHAnsi"/>
                <w:color w:val="000000"/>
                <w:sz w:val="16"/>
                <w:szCs w:val="16"/>
              </w:rPr>
            </w:pPr>
            <w:r w:rsidRPr="00B6334D">
              <w:rPr>
                <w:rFonts w:asciiTheme="minorHAnsi" w:hAnsiTheme="minorHAnsi" w:cstheme="minorHAnsi"/>
                <w:color w:val="000000"/>
                <w:sz w:val="16"/>
                <w:szCs w:val="16"/>
              </w:rPr>
              <w:t>52.05ab</w:t>
            </w:r>
          </w:p>
        </w:tc>
      </w:tr>
      <w:tr w:rsidR="00AE32A4" w:rsidRPr="00B6334D" w14:paraId="57DF45B4" w14:textId="77777777" w:rsidTr="00471264">
        <w:trPr>
          <w:trHeight w:val="290"/>
        </w:trPr>
        <w:tc>
          <w:tcPr>
            <w:tcW w:w="931" w:type="pct"/>
            <w:shd w:val="clear" w:color="auto" w:fill="auto"/>
            <w:vAlign w:val="center"/>
            <w:hideMark/>
          </w:tcPr>
          <w:p w14:paraId="0ED2AADC" w14:textId="4E525876" w:rsidR="00AE32A4" w:rsidRPr="00B6334D" w:rsidRDefault="00AE32A4" w:rsidP="00471264">
            <w:pPr>
              <w:ind w:right="196"/>
              <w:jc w:val="right"/>
              <w:rPr>
                <w:rFonts w:asciiTheme="minorHAnsi" w:hAnsiTheme="minorHAnsi" w:cstheme="minorHAnsi"/>
                <w:color w:val="000000"/>
                <w:sz w:val="16"/>
                <w:szCs w:val="16"/>
              </w:rPr>
            </w:pPr>
            <w:r w:rsidRPr="00B6334D">
              <w:rPr>
                <w:rFonts w:asciiTheme="minorHAnsi" w:hAnsiTheme="minorHAnsi" w:cstheme="minorHAnsi"/>
                <w:color w:val="000000"/>
                <w:sz w:val="16"/>
                <w:szCs w:val="16"/>
              </w:rPr>
              <w:t>1 ml L</w:t>
            </w:r>
            <w:r w:rsidRPr="00B6334D">
              <w:rPr>
                <w:rFonts w:asciiTheme="minorHAnsi" w:hAnsiTheme="minorHAnsi" w:cstheme="minorHAnsi"/>
                <w:color w:val="000000"/>
                <w:sz w:val="16"/>
                <w:szCs w:val="16"/>
                <w:vertAlign w:val="superscript"/>
              </w:rPr>
              <w:noBreakHyphen/>
              <w:t>1</w:t>
            </w:r>
            <w:r w:rsidRPr="00B6334D">
              <w:rPr>
                <w:rFonts w:asciiTheme="minorHAnsi" w:hAnsiTheme="minorHAnsi" w:cstheme="minorHAnsi"/>
                <w:color w:val="000000"/>
                <w:sz w:val="16"/>
                <w:szCs w:val="16"/>
              </w:rPr>
              <w:t xml:space="preserve"> (D</w:t>
            </w:r>
            <w:r w:rsidR="00FE1228" w:rsidRPr="00B6334D">
              <w:rPr>
                <w:rFonts w:asciiTheme="minorHAnsi" w:hAnsiTheme="minorHAnsi" w:cstheme="minorHAnsi"/>
                <w:color w:val="000000"/>
                <w:sz w:val="16"/>
                <w:szCs w:val="16"/>
              </w:rPr>
              <w:t>3</w:t>
            </w:r>
            <w:r w:rsidRPr="00B6334D">
              <w:rPr>
                <w:rFonts w:asciiTheme="minorHAnsi" w:hAnsiTheme="minorHAnsi" w:cstheme="minorHAnsi"/>
                <w:color w:val="000000"/>
                <w:sz w:val="16"/>
                <w:szCs w:val="16"/>
              </w:rPr>
              <w:t>)</w:t>
            </w:r>
          </w:p>
        </w:tc>
        <w:tc>
          <w:tcPr>
            <w:tcW w:w="587" w:type="pct"/>
            <w:shd w:val="clear" w:color="auto" w:fill="auto"/>
            <w:vAlign w:val="center"/>
            <w:hideMark/>
          </w:tcPr>
          <w:p w14:paraId="42F183E0" w14:textId="2DE23CFA" w:rsidR="00AE32A4" w:rsidRPr="00B6334D" w:rsidRDefault="00AE32A4">
            <w:pPr>
              <w:ind w:firstLineChars="100" w:firstLine="160"/>
              <w:jc w:val="right"/>
              <w:rPr>
                <w:rFonts w:asciiTheme="minorHAnsi" w:hAnsiTheme="minorHAnsi" w:cstheme="minorHAnsi"/>
                <w:color w:val="000000"/>
                <w:sz w:val="16"/>
                <w:szCs w:val="16"/>
              </w:rPr>
            </w:pPr>
            <w:r w:rsidRPr="00B6334D">
              <w:rPr>
                <w:rFonts w:asciiTheme="minorHAnsi" w:hAnsiTheme="minorHAnsi" w:cstheme="minorHAnsi"/>
                <w:color w:val="000000"/>
                <w:sz w:val="16"/>
                <w:szCs w:val="16"/>
              </w:rPr>
              <w:t xml:space="preserve">4.14b </w:t>
            </w:r>
            <w:r w:rsidRPr="00B6334D">
              <w:rPr>
                <w:rFonts w:asciiTheme="minorHAnsi" w:hAnsiTheme="minorHAnsi" w:cstheme="minorHAnsi"/>
                <w:color w:val="000000"/>
                <w:sz w:val="16"/>
                <w:szCs w:val="16"/>
                <w:vertAlign w:val="superscript"/>
              </w:rPr>
              <w:t xml:space="preserve"> </w:t>
            </w:r>
          </w:p>
        </w:tc>
        <w:tc>
          <w:tcPr>
            <w:tcW w:w="609" w:type="pct"/>
            <w:shd w:val="clear" w:color="auto" w:fill="auto"/>
            <w:vAlign w:val="center"/>
            <w:hideMark/>
          </w:tcPr>
          <w:p w14:paraId="7AC5D728" w14:textId="77777777" w:rsidR="00AE32A4" w:rsidRPr="00B6334D" w:rsidRDefault="00AE32A4">
            <w:pPr>
              <w:ind w:firstLineChars="100" w:firstLine="160"/>
              <w:jc w:val="right"/>
              <w:rPr>
                <w:rFonts w:asciiTheme="minorHAnsi" w:hAnsiTheme="minorHAnsi" w:cstheme="minorHAnsi"/>
                <w:color w:val="000000"/>
                <w:sz w:val="16"/>
                <w:szCs w:val="16"/>
              </w:rPr>
            </w:pPr>
            <w:r w:rsidRPr="00B6334D">
              <w:rPr>
                <w:rFonts w:asciiTheme="minorHAnsi" w:hAnsiTheme="minorHAnsi" w:cstheme="minorHAnsi"/>
                <w:color w:val="000000"/>
                <w:sz w:val="16"/>
                <w:szCs w:val="16"/>
              </w:rPr>
              <w:t>4.37b</w:t>
            </w:r>
          </w:p>
        </w:tc>
        <w:tc>
          <w:tcPr>
            <w:tcW w:w="908" w:type="pct"/>
            <w:shd w:val="clear" w:color="auto" w:fill="auto"/>
            <w:vAlign w:val="center"/>
            <w:hideMark/>
          </w:tcPr>
          <w:p w14:paraId="12DC0B6D" w14:textId="77777777" w:rsidR="00AE32A4" w:rsidRPr="00B6334D" w:rsidRDefault="00AE32A4">
            <w:pPr>
              <w:ind w:firstLineChars="100" w:firstLine="160"/>
              <w:jc w:val="right"/>
              <w:rPr>
                <w:rFonts w:asciiTheme="minorHAnsi" w:hAnsiTheme="minorHAnsi" w:cstheme="minorHAnsi"/>
                <w:color w:val="000000"/>
                <w:sz w:val="16"/>
                <w:szCs w:val="16"/>
              </w:rPr>
            </w:pPr>
            <w:r w:rsidRPr="00B6334D">
              <w:rPr>
                <w:rFonts w:asciiTheme="minorHAnsi" w:hAnsiTheme="minorHAnsi" w:cstheme="minorHAnsi"/>
                <w:color w:val="000000"/>
                <w:sz w:val="16"/>
                <w:szCs w:val="16"/>
              </w:rPr>
              <w:t>0.0014b</w:t>
            </w:r>
          </w:p>
        </w:tc>
        <w:tc>
          <w:tcPr>
            <w:tcW w:w="749" w:type="pct"/>
            <w:shd w:val="clear" w:color="auto" w:fill="auto"/>
            <w:vAlign w:val="center"/>
            <w:hideMark/>
          </w:tcPr>
          <w:p w14:paraId="1EAF0BAC" w14:textId="77777777" w:rsidR="00AE32A4" w:rsidRPr="00B6334D" w:rsidRDefault="00AE32A4">
            <w:pPr>
              <w:ind w:firstLineChars="100" w:firstLine="160"/>
              <w:jc w:val="right"/>
              <w:rPr>
                <w:rFonts w:asciiTheme="minorHAnsi" w:hAnsiTheme="minorHAnsi" w:cstheme="minorHAnsi"/>
                <w:color w:val="000000"/>
                <w:sz w:val="16"/>
                <w:szCs w:val="16"/>
              </w:rPr>
            </w:pPr>
            <w:r w:rsidRPr="00B6334D">
              <w:rPr>
                <w:rFonts w:asciiTheme="minorHAnsi" w:hAnsiTheme="minorHAnsi" w:cstheme="minorHAnsi"/>
                <w:color w:val="000000"/>
                <w:sz w:val="16"/>
                <w:szCs w:val="16"/>
              </w:rPr>
              <w:t>28.20b</w:t>
            </w:r>
          </w:p>
        </w:tc>
        <w:tc>
          <w:tcPr>
            <w:tcW w:w="606" w:type="pct"/>
            <w:shd w:val="clear" w:color="auto" w:fill="auto"/>
            <w:vAlign w:val="center"/>
            <w:hideMark/>
          </w:tcPr>
          <w:p w14:paraId="3C5F8C5E" w14:textId="7EF81A42" w:rsidR="00AE32A4" w:rsidRPr="00B6334D" w:rsidRDefault="00AE32A4" w:rsidP="0026441C">
            <w:pPr>
              <w:ind w:firstLineChars="100" w:firstLine="160"/>
              <w:rPr>
                <w:rFonts w:asciiTheme="minorHAnsi" w:hAnsiTheme="minorHAnsi" w:cstheme="minorHAnsi"/>
                <w:color w:val="000000"/>
                <w:sz w:val="16"/>
                <w:szCs w:val="16"/>
              </w:rPr>
            </w:pPr>
            <w:r w:rsidRPr="00B6334D">
              <w:rPr>
                <w:rFonts w:asciiTheme="minorHAnsi" w:hAnsiTheme="minorHAnsi" w:cstheme="minorHAnsi"/>
                <w:color w:val="000000"/>
                <w:sz w:val="16"/>
                <w:szCs w:val="16"/>
              </w:rPr>
              <w:t>17.60b</w:t>
            </w:r>
          </w:p>
        </w:tc>
        <w:tc>
          <w:tcPr>
            <w:tcW w:w="610" w:type="pct"/>
            <w:shd w:val="clear" w:color="auto" w:fill="auto"/>
            <w:vAlign w:val="center"/>
            <w:hideMark/>
          </w:tcPr>
          <w:p w14:paraId="3898C58B" w14:textId="77777777" w:rsidR="00AE32A4" w:rsidRPr="00B6334D" w:rsidRDefault="00AE32A4" w:rsidP="0026441C">
            <w:pPr>
              <w:ind w:firstLineChars="100" w:firstLine="160"/>
              <w:rPr>
                <w:rFonts w:asciiTheme="minorHAnsi" w:hAnsiTheme="minorHAnsi" w:cstheme="minorHAnsi"/>
                <w:color w:val="000000"/>
                <w:sz w:val="16"/>
                <w:szCs w:val="16"/>
              </w:rPr>
            </w:pPr>
            <w:r w:rsidRPr="00B6334D">
              <w:rPr>
                <w:rFonts w:asciiTheme="minorHAnsi" w:hAnsiTheme="minorHAnsi" w:cstheme="minorHAnsi"/>
                <w:color w:val="000000"/>
                <w:sz w:val="16"/>
                <w:szCs w:val="16"/>
              </w:rPr>
              <w:t>53.15ab</w:t>
            </w:r>
          </w:p>
        </w:tc>
      </w:tr>
      <w:tr w:rsidR="00AE32A4" w:rsidRPr="00B6334D" w14:paraId="6AEB15F2" w14:textId="77777777" w:rsidTr="00471264">
        <w:trPr>
          <w:trHeight w:val="290"/>
        </w:trPr>
        <w:tc>
          <w:tcPr>
            <w:tcW w:w="931" w:type="pct"/>
            <w:shd w:val="clear" w:color="auto" w:fill="auto"/>
            <w:vAlign w:val="center"/>
            <w:hideMark/>
          </w:tcPr>
          <w:p w14:paraId="2B81ECEC" w14:textId="7181153B" w:rsidR="00AE32A4" w:rsidRPr="00B6334D" w:rsidRDefault="00AE32A4" w:rsidP="00471264">
            <w:pPr>
              <w:ind w:right="196"/>
              <w:jc w:val="right"/>
              <w:rPr>
                <w:rFonts w:asciiTheme="minorHAnsi" w:hAnsiTheme="minorHAnsi" w:cstheme="minorHAnsi"/>
                <w:color w:val="000000"/>
                <w:sz w:val="16"/>
                <w:szCs w:val="16"/>
              </w:rPr>
            </w:pPr>
            <w:r w:rsidRPr="00B6334D">
              <w:rPr>
                <w:rFonts w:asciiTheme="minorHAnsi" w:hAnsiTheme="minorHAnsi" w:cstheme="minorHAnsi"/>
                <w:color w:val="000000"/>
                <w:sz w:val="16"/>
                <w:szCs w:val="16"/>
              </w:rPr>
              <w:lastRenderedPageBreak/>
              <w:t>1.5 ml L</w:t>
            </w:r>
            <w:r w:rsidRPr="00B6334D">
              <w:rPr>
                <w:rFonts w:asciiTheme="minorHAnsi" w:hAnsiTheme="minorHAnsi" w:cstheme="minorHAnsi"/>
                <w:color w:val="000000"/>
                <w:sz w:val="16"/>
                <w:szCs w:val="16"/>
                <w:vertAlign w:val="superscript"/>
              </w:rPr>
              <w:noBreakHyphen/>
              <w:t>1</w:t>
            </w:r>
            <w:r w:rsidRPr="00B6334D">
              <w:rPr>
                <w:rFonts w:asciiTheme="minorHAnsi" w:hAnsiTheme="minorHAnsi" w:cstheme="minorHAnsi"/>
                <w:color w:val="000000"/>
                <w:sz w:val="16"/>
                <w:szCs w:val="16"/>
              </w:rPr>
              <w:t xml:space="preserve"> (D</w:t>
            </w:r>
            <w:r w:rsidR="00FE1228" w:rsidRPr="00B6334D">
              <w:rPr>
                <w:rFonts w:asciiTheme="minorHAnsi" w:hAnsiTheme="minorHAnsi" w:cstheme="minorHAnsi"/>
                <w:color w:val="000000"/>
                <w:sz w:val="16"/>
                <w:szCs w:val="16"/>
              </w:rPr>
              <w:t>4</w:t>
            </w:r>
            <w:r w:rsidRPr="00B6334D">
              <w:rPr>
                <w:rFonts w:asciiTheme="minorHAnsi" w:hAnsiTheme="minorHAnsi" w:cstheme="minorHAnsi"/>
                <w:color w:val="000000"/>
                <w:sz w:val="16"/>
                <w:szCs w:val="16"/>
              </w:rPr>
              <w:t>)</w:t>
            </w:r>
          </w:p>
        </w:tc>
        <w:tc>
          <w:tcPr>
            <w:tcW w:w="587" w:type="pct"/>
            <w:shd w:val="clear" w:color="auto" w:fill="auto"/>
            <w:vAlign w:val="center"/>
            <w:hideMark/>
          </w:tcPr>
          <w:p w14:paraId="326AEE1B" w14:textId="66BED2D7" w:rsidR="00AE32A4" w:rsidRPr="00B6334D" w:rsidRDefault="00AE32A4">
            <w:pPr>
              <w:ind w:firstLineChars="100" w:firstLine="160"/>
              <w:jc w:val="right"/>
              <w:rPr>
                <w:rFonts w:asciiTheme="minorHAnsi" w:hAnsiTheme="minorHAnsi" w:cstheme="minorHAnsi"/>
                <w:color w:val="000000"/>
                <w:sz w:val="16"/>
                <w:szCs w:val="16"/>
              </w:rPr>
            </w:pPr>
            <w:r w:rsidRPr="00B6334D">
              <w:rPr>
                <w:rFonts w:asciiTheme="minorHAnsi" w:hAnsiTheme="minorHAnsi" w:cstheme="minorHAnsi"/>
                <w:color w:val="000000"/>
                <w:sz w:val="16"/>
                <w:szCs w:val="16"/>
              </w:rPr>
              <w:t>4.20b</w:t>
            </w:r>
            <w:r w:rsidRPr="00B6334D">
              <w:rPr>
                <w:rFonts w:asciiTheme="minorHAnsi" w:hAnsiTheme="minorHAnsi" w:cstheme="minorHAnsi"/>
                <w:color w:val="000000"/>
                <w:sz w:val="16"/>
                <w:szCs w:val="16"/>
                <w:vertAlign w:val="superscript"/>
              </w:rPr>
              <w:t xml:space="preserve"> </w:t>
            </w:r>
          </w:p>
        </w:tc>
        <w:tc>
          <w:tcPr>
            <w:tcW w:w="609" w:type="pct"/>
            <w:shd w:val="clear" w:color="auto" w:fill="auto"/>
            <w:vAlign w:val="center"/>
            <w:hideMark/>
          </w:tcPr>
          <w:p w14:paraId="093A2047" w14:textId="77777777" w:rsidR="00AE32A4" w:rsidRPr="00B6334D" w:rsidRDefault="00AE32A4">
            <w:pPr>
              <w:ind w:firstLineChars="100" w:firstLine="160"/>
              <w:jc w:val="right"/>
              <w:rPr>
                <w:rFonts w:asciiTheme="minorHAnsi" w:hAnsiTheme="minorHAnsi" w:cstheme="minorHAnsi"/>
                <w:color w:val="000000"/>
                <w:sz w:val="16"/>
                <w:szCs w:val="16"/>
              </w:rPr>
            </w:pPr>
            <w:r w:rsidRPr="00B6334D">
              <w:rPr>
                <w:rFonts w:asciiTheme="minorHAnsi" w:hAnsiTheme="minorHAnsi" w:cstheme="minorHAnsi"/>
                <w:color w:val="000000"/>
                <w:sz w:val="16"/>
                <w:szCs w:val="16"/>
              </w:rPr>
              <w:t>4.27b</w:t>
            </w:r>
          </w:p>
        </w:tc>
        <w:tc>
          <w:tcPr>
            <w:tcW w:w="908" w:type="pct"/>
            <w:shd w:val="clear" w:color="auto" w:fill="auto"/>
            <w:vAlign w:val="center"/>
            <w:hideMark/>
          </w:tcPr>
          <w:p w14:paraId="15F4F6AC" w14:textId="77777777" w:rsidR="00AE32A4" w:rsidRPr="00B6334D" w:rsidRDefault="00AE32A4">
            <w:pPr>
              <w:ind w:firstLineChars="100" w:firstLine="160"/>
              <w:jc w:val="right"/>
              <w:rPr>
                <w:rFonts w:asciiTheme="minorHAnsi" w:hAnsiTheme="minorHAnsi" w:cstheme="minorHAnsi"/>
                <w:color w:val="000000"/>
                <w:sz w:val="16"/>
                <w:szCs w:val="16"/>
              </w:rPr>
            </w:pPr>
            <w:r w:rsidRPr="00B6334D">
              <w:rPr>
                <w:rFonts w:asciiTheme="minorHAnsi" w:hAnsiTheme="minorHAnsi" w:cstheme="minorHAnsi"/>
                <w:color w:val="000000"/>
                <w:sz w:val="16"/>
                <w:szCs w:val="16"/>
              </w:rPr>
              <w:t>0.0014b</w:t>
            </w:r>
          </w:p>
        </w:tc>
        <w:tc>
          <w:tcPr>
            <w:tcW w:w="749" w:type="pct"/>
            <w:shd w:val="clear" w:color="auto" w:fill="auto"/>
            <w:vAlign w:val="center"/>
            <w:hideMark/>
          </w:tcPr>
          <w:p w14:paraId="71A7E4C5" w14:textId="77777777" w:rsidR="00AE32A4" w:rsidRPr="00B6334D" w:rsidRDefault="00AE32A4">
            <w:pPr>
              <w:ind w:firstLineChars="100" w:firstLine="160"/>
              <w:jc w:val="right"/>
              <w:rPr>
                <w:rFonts w:asciiTheme="minorHAnsi" w:hAnsiTheme="minorHAnsi" w:cstheme="minorHAnsi"/>
                <w:color w:val="000000"/>
                <w:sz w:val="16"/>
                <w:szCs w:val="16"/>
              </w:rPr>
            </w:pPr>
            <w:r w:rsidRPr="00B6334D">
              <w:rPr>
                <w:rFonts w:asciiTheme="minorHAnsi" w:hAnsiTheme="minorHAnsi" w:cstheme="minorHAnsi"/>
                <w:color w:val="000000"/>
                <w:sz w:val="16"/>
                <w:szCs w:val="16"/>
              </w:rPr>
              <w:t>27.45b</w:t>
            </w:r>
          </w:p>
        </w:tc>
        <w:tc>
          <w:tcPr>
            <w:tcW w:w="606" w:type="pct"/>
            <w:shd w:val="clear" w:color="auto" w:fill="auto"/>
            <w:vAlign w:val="center"/>
            <w:hideMark/>
          </w:tcPr>
          <w:p w14:paraId="510053EC" w14:textId="0F1446AC" w:rsidR="00AE32A4" w:rsidRPr="00B6334D" w:rsidRDefault="00AE32A4" w:rsidP="0026441C">
            <w:pPr>
              <w:ind w:firstLineChars="100" w:firstLine="160"/>
              <w:rPr>
                <w:rFonts w:asciiTheme="minorHAnsi" w:hAnsiTheme="minorHAnsi" w:cstheme="minorHAnsi"/>
                <w:color w:val="000000"/>
                <w:sz w:val="16"/>
                <w:szCs w:val="16"/>
              </w:rPr>
            </w:pPr>
            <w:r w:rsidRPr="00B6334D">
              <w:rPr>
                <w:rFonts w:asciiTheme="minorHAnsi" w:hAnsiTheme="minorHAnsi" w:cstheme="minorHAnsi"/>
                <w:color w:val="000000"/>
                <w:sz w:val="16"/>
                <w:szCs w:val="16"/>
              </w:rPr>
              <w:t>18.30b</w:t>
            </w:r>
          </w:p>
        </w:tc>
        <w:tc>
          <w:tcPr>
            <w:tcW w:w="610" w:type="pct"/>
            <w:shd w:val="clear" w:color="auto" w:fill="auto"/>
            <w:vAlign w:val="center"/>
            <w:hideMark/>
          </w:tcPr>
          <w:p w14:paraId="14A07667" w14:textId="77777777" w:rsidR="00AE32A4" w:rsidRPr="00B6334D" w:rsidRDefault="00AE32A4" w:rsidP="0026441C">
            <w:pPr>
              <w:ind w:firstLineChars="100" w:firstLine="160"/>
              <w:rPr>
                <w:rFonts w:asciiTheme="minorHAnsi" w:hAnsiTheme="minorHAnsi" w:cstheme="minorHAnsi"/>
                <w:sz w:val="16"/>
                <w:szCs w:val="16"/>
              </w:rPr>
            </w:pPr>
            <w:r w:rsidRPr="00B6334D">
              <w:rPr>
                <w:rFonts w:asciiTheme="minorHAnsi" w:hAnsiTheme="minorHAnsi" w:cstheme="minorHAnsi"/>
                <w:color w:val="000000"/>
                <w:sz w:val="16"/>
                <w:szCs w:val="16"/>
              </w:rPr>
              <w:t>55.20a</w:t>
            </w:r>
          </w:p>
        </w:tc>
      </w:tr>
    </w:tbl>
    <w:p w14:paraId="205284F5" w14:textId="7E4D2F08" w:rsidR="00A90FF2" w:rsidRPr="00B6334D" w:rsidRDefault="0026441C" w:rsidP="0026441C">
      <w:pPr>
        <w:ind w:left="1080" w:hanging="1080"/>
        <w:jc w:val="both"/>
        <w:rPr>
          <w:rFonts w:asciiTheme="minorHAnsi" w:hAnsiTheme="minorHAnsi" w:cstheme="minorHAnsi"/>
          <w:sz w:val="20"/>
          <w:szCs w:val="20"/>
          <w:lang w:val="fi-FI"/>
        </w:rPr>
      </w:pPr>
      <w:r w:rsidRPr="00B6334D">
        <w:rPr>
          <w:rFonts w:asciiTheme="minorHAnsi" w:hAnsiTheme="minorHAnsi" w:cstheme="minorHAnsi"/>
          <w:sz w:val="20"/>
          <w:szCs w:val="20"/>
          <w:lang w:val="fi-FI"/>
        </w:rPr>
        <w:t>Keterangan : Angka yang diikuti dengan huruf yang sama pada kolom yang sama tidak berbeda nyata pada taraf 5%.</w:t>
      </w:r>
    </w:p>
    <w:p w14:paraId="0FEC2E31" w14:textId="1E5677DB" w:rsidR="009B1E95" w:rsidRPr="00B6334D" w:rsidRDefault="009B1E95" w:rsidP="002A5474">
      <w:pPr>
        <w:ind w:left="567" w:hanging="567"/>
        <w:jc w:val="both"/>
        <w:rPr>
          <w:rFonts w:asciiTheme="minorHAnsi" w:hAnsiTheme="minorHAnsi" w:cstheme="minorHAnsi"/>
          <w:sz w:val="20"/>
          <w:szCs w:val="20"/>
          <w:lang w:val="fi-FI"/>
        </w:rPr>
      </w:pPr>
    </w:p>
    <w:p w14:paraId="5774C5A7" w14:textId="77777777" w:rsidR="0023055F" w:rsidRPr="00B6334D" w:rsidRDefault="0023055F" w:rsidP="0023055F">
      <w:pPr>
        <w:ind w:firstLine="360"/>
        <w:jc w:val="both"/>
        <w:rPr>
          <w:rFonts w:asciiTheme="minorHAnsi" w:hAnsiTheme="minorHAnsi" w:cstheme="minorHAnsi"/>
          <w:sz w:val="20"/>
          <w:szCs w:val="20"/>
          <w:lang w:val="fi-FI"/>
        </w:rPr>
        <w:sectPr w:rsidR="0023055F" w:rsidRPr="00B6334D" w:rsidSect="00E51301">
          <w:type w:val="continuous"/>
          <w:pgSz w:w="11907" w:h="16840" w:code="9"/>
          <w:pgMar w:top="1701" w:right="1701" w:bottom="1701" w:left="1701" w:header="720" w:footer="720" w:gutter="0"/>
          <w:cols w:space="567"/>
          <w:docGrid w:linePitch="360"/>
        </w:sectPr>
      </w:pPr>
    </w:p>
    <w:p w14:paraId="31EAD334" w14:textId="408FB8F3" w:rsidR="0023055F" w:rsidRPr="00B6334D" w:rsidRDefault="0023055F" w:rsidP="00707E76">
      <w:pPr>
        <w:spacing w:line="276" w:lineRule="auto"/>
        <w:ind w:firstLine="360"/>
        <w:jc w:val="both"/>
        <w:rPr>
          <w:rFonts w:asciiTheme="minorHAnsi" w:hAnsiTheme="minorHAnsi" w:cstheme="minorHAnsi"/>
          <w:sz w:val="22"/>
          <w:szCs w:val="22"/>
        </w:rPr>
      </w:pPr>
      <w:r w:rsidRPr="00B6334D">
        <w:rPr>
          <w:rFonts w:asciiTheme="minorHAnsi" w:hAnsiTheme="minorHAnsi" w:cstheme="minorHAnsi"/>
          <w:sz w:val="22"/>
          <w:szCs w:val="22"/>
          <w:lang w:val="fi-FI"/>
        </w:rPr>
        <w:t xml:space="preserve">Pada Tabel 3 ditampilkan interaksi dua faktor yang berbeda nyata yakni panjang hipokotil, kecepatan tumbuh dan daya berkecambah. Sedangkan untuk laju pertumbuhan, kecambah abnormal, dan benih mati, tidak menunjukkan adanya perbedaan yang nyata di antara perlakuan yang diuji. Panjang hipokotil tertinggi ditunjukkan oleh perlakuan perendaman TSS selama 3 jam pada </w:t>
      </w:r>
      <w:r w:rsidRPr="00B6334D">
        <w:rPr>
          <w:rFonts w:asciiTheme="minorHAnsi" w:hAnsiTheme="minorHAnsi" w:cstheme="minorHAnsi"/>
          <w:sz w:val="22"/>
          <w:szCs w:val="22"/>
        </w:rPr>
        <w:t>0 ml L</w:t>
      </w:r>
      <w:r w:rsidRPr="00B6334D">
        <w:rPr>
          <w:rFonts w:asciiTheme="minorHAnsi" w:hAnsiTheme="minorHAnsi" w:cstheme="minorHAnsi"/>
          <w:sz w:val="22"/>
          <w:szCs w:val="22"/>
          <w:vertAlign w:val="superscript"/>
        </w:rPr>
        <w:noBreakHyphen/>
        <w:t xml:space="preserve">1 </w:t>
      </w:r>
      <w:r w:rsidRPr="00B6334D">
        <w:rPr>
          <w:rFonts w:asciiTheme="minorHAnsi" w:hAnsiTheme="minorHAnsi" w:cstheme="minorHAnsi"/>
          <w:sz w:val="22"/>
          <w:szCs w:val="22"/>
        </w:rPr>
        <w:t xml:space="preserve">(L3D1) (4.97 mm) </w:t>
      </w:r>
      <w:proofErr w:type="spellStart"/>
      <w:r w:rsidRPr="00B6334D">
        <w:rPr>
          <w:rFonts w:asciiTheme="minorHAnsi" w:hAnsiTheme="minorHAnsi" w:cstheme="minorHAnsi"/>
          <w:sz w:val="22"/>
          <w:szCs w:val="22"/>
        </w:rPr>
        <w:t>sedangkan</w:t>
      </w:r>
      <w:proofErr w:type="spellEnd"/>
      <w:r w:rsidRPr="00B6334D">
        <w:rPr>
          <w:rFonts w:asciiTheme="minorHAnsi" w:hAnsiTheme="minorHAnsi" w:cstheme="minorHAnsi"/>
          <w:sz w:val="22"/>
          <w:szCs w:val="22"/>
        </w:rPr>
        <w:t xml:space="preserve"> Panjang </w:t>
      </w:r>
      <w:proofErr w:type="spellStart"/>
      <w:r w:rsidRPr="00B6334D">
        <w:rPr>
          <w:rFonts w:asciiTheme="minorHAnsi" w:hAnsiTheme="minorHAnsi" w:cstheme="minorHAnsi"/>
          <w:sz w:val="22"/>
          <w:szCs w:val="22"/>
        </w:rPr>
        <w:t>hipokotil</w:t>
      </w:r>
      <w:proofErr w:type="spellEnd"/>
      <w:r w:rsidRPr="00B6334D">
        <w:rPr>
          <w:rFonts w:asciiTheme="minorHAnsi" w:hAnsiTheme="minorHAnsi" w:cstheme="minorHAnsi"/>
          <w:sz w:val="22"/>
          <w:szCs w:val="22"/>
        </w:rPr>
        <w:t xml:space="preserve"> </w:t>
      </w:r>
      <w:proofErr w:type="spellStart"/>
      <w:r w:rsidRPr="00B6334D">
        <w:rPr>
          <w:rFonts w:asciiTheme="minorHAnsi" w:hAnsiTheme="minorHAnsi" w:cstheme="minorHAnsi"/>
          <w:sz w:val="22"/>
          <w:szCs w:val="22"/>
        </w:rPr>
        <w:t>terendah</w:t>
      </w:r>
      <w:proofErr w:type="spellEnd"/>
      <w:r w:rsidRPr="00B6334D">
        <w:rPr>
          <w:rFonts w:asciiTheme="minorHAnsi" w:hAnsiTheme="minorHAnsi" w:cstheme="minorHAnsi"/>
          <w:sz w:val="22"/>
          <w:szCs w:val="22"/>
        </w:rPr>
        <w:t xml:space="preserve"> </w:t>
      </w:r>
      <w:proofErr w:type="spellStart"/>
      <w:r w:rsidRPr="00B6334D">
        <w:rPr>
          <w:rFonts w:asciiTheme="minorHAnsi" w:hAnsiTheme="minorHAnsi" w:cstheme="minorHAnsi"/>
          <w:sz w:val="22"/>
          <w:szCs w:val="22"/>
        </w:rPr>
        <w:t>ditunjukkan</w:t>
      </w:r>
      <w:proofErr w:type="spellEnd"/>
      <w:r w:rsidRPr="00B6334D">
        <w:rPr>
          <w:rFonts w:asciiTheme="minorHAnsi" w:hAnsiTheme="minorHAnsi" w:cstheme="minorHAnsi"/>
          <w:sz w:val="22"/>
          <w:szCs w:val="22"/>
        </w:rPr>
        <w:t xml:space="preserve"> oleh </w:t>
      </w:r>
      <w:proofErr w:type="spellStart"/>
      <w:r w:rsidRPr="00B6334D">
        <w:rPr>
          <w:rFonts w:asciiTheme="minorHAnsi" w:hAnsiTheme="minorHAnsi" w:cstheme="minorHAnsi"/>
          <w:sz w:val="22"/>
          <w:szCs w:val="22"/>
        </w:rPr>
        <w:t>perlakuan</w:t>
      </w:r>
      <w:proofErr w:type="spellEnd"/>
      <w:r w:rsidRPr="00B6334D">
        <w:rPr>
          <w:rFonts w:asciiTheme="minorHAnsi" w:hAnsiTheme="minorHAnsi" w:cstheme="minorHAnsi"/>
          <w:sz w:val="22"/>
          <w:szCs w:val="22"/>
        </w:rPr>
        <w:t xml:space="preserve"> </w:t>
      </w:r>
      <w:r w:rsidRPr="00B6334D">
        <w:rPr>
          <w:rFonts w:asciiTheme="minorHAnsi" w:hAnsiTheme="minorHAnsi" w:cstheme="minorHAnsi"/>
          <w:sz w:val="22"/>
          <w:szCs w:val="22"/>
          <w:lang w:val="fi-FI"/>
        </w:rPr>
        <w:t xml:space="preserve">TSS selama 3 jam pada </w:t>
      </w:r>
      <w:r w:rsidRPr="00B6334D">
        <w:rPr>
          <w:rFonts w:asciiTheme="minorHAnsi" w:hAnsiTheme="minorHAnsi" w:cstheme="minorHAnsi"/>
          <w:sz w:val="22"/>
          <w:szCs w:val="22"/>
        </w:rPr>
        <w:t>0 ml L</w:t>
      </w:r>
      <w:r w:rsidRPr="00B6334D">
        <w:rPr>
          <w:rFonts w:asciiTheme="minorHAnsi" w:hAnsiTheme="minorHAnsi" w:cstheme="minorHAnsi"/>
          <w:sz w:val="22"/>
          <w:szCs w:val="22"/>
          <w:vertAlign w:val="superscript"/>
        </w:rPr>
        <w:noBreakHyphen/>
        <w:t xml:space="preserve">1 </w:t>
      </w:r>
      <w:r w:rsidRPr="00B6334D">
        <w:rPr>
          <w:rFonts w:asciiTheme="minorHAnsi" w:hAnsiTheme="minorHAnsi" w:cstheme="minorHAnsi"/>
          <w:sz w:val="22"/>
          <w:szCs w:val="22"/>
        </w:rPr>
        <w:t xml:space="preserve">(L3D1) (3.55 mm). </w:t>
      </w:r>
      <w:proofErr w:type="spellStart"/>
      <w:r w:rsidRPr="00B6334D">
        <w:rPr>
          <w:rFonts w:asciiTheme="minorHAnsi" w:hAnsiTheme="minorHAnsi" w:cstheme="minorHAnsi"/>
          <w:sz w:val="22"/>
          <w:szCs w:val="22"/>
        </w:rPr>
        <w:t>Kecepatan</w:t>
      </w:r>
      <w:proofErr w:type="spellEnd"/>
      <w:r w:rsidRPr="00B6334D">
        <w:rPr>
          <w:rFonts w:asciiTheme="minorHAnsi" w:hAnsiTheme="minorHAnsi" w:cstheme="minorHAnsi"/>
          <w:sz w:val="22"/>
          <w:szCs w:val="22"/>
        </w:rPr>
        <w:t xml:space="preserve"> </w:t>
      </w:r>
      <w:proofErr w:type="spellStart"/>
      <w:r w:rsidRPr="00B6334D">
        <w:rPr>
          <w:rFonts w:asciiTheme="minorHAnsi" w:hAnsiTheme="minorHAnsi" w:cstheme="minorHAnsi"/>
          <w:sz w:val="22"/>
          <w:szCs w:val="22"/>
        </w:rPr>
        <w:t>tumbuh</w:t>
      </w:r>
      <w:proofErr w:type="spellEnd"/>
      <w:r w:rsidRPr="00B6334D">
        <w:rPr>
          <w:rFonts w:asciiTheme="minorHAnsi" w:hAnsiTheme="minorHAnsi" w:cstheme="minorHAnsi"/>
          <w:sz w:val="22"/>
          <w:szCs w:val="22"/>
          <w:lang w:val="fi-FI"/>
        </w:rPr>
        <w:t xml:space="preserve"> tertinggi ditunjukkan oleh perlakuan perendaman TSS selama 2 </w:t>
      </w:r>
      <w:r w:rsidRPr="00B6334D">
        <w:rPr>
          <w:rFonts w:asciiTheme="minorHAnsi" w:hAnsiTheme="minorHAnsi" w:cstheme="minorHAnsi"/>
          <w:sz w:val="22"/>
          <w:szCs w:val="22"/>
          <w:lang w:val="fi-FI"/>
        </w:rPr>
        <w:t xml:space="preserve">jam pada </w:t>
      </w:r>
      <w:r w:rsidRPr="00B6334D">
        <w:rPr>
          <w:rFonts w:asciiTheme="minorHAnsi" w:hAnsiTheme="minorHAnsi" w:cstheme="minorHAnsi"/>
          <w:sz w:val="22"/>
          <w:szCs w:val="22"/>
        </w:rPr>
        <w:t>0 ml L</w:t>
      </w:r>
      <w:r w:rsidRPr="00B6334D">
        <w:rPr>
          <w:rFonts w:asciiTheme="minorHAnsi" w:hAnsiTheme="minorHAnsi" w:cstheme="minorHAnsi"/>
          <w:sz w:val="22"/>
          <w:szCs w:val="22"/>
          <w:vertAlign w:val="superscript"/>
        </w:rPr>
        <w:noBreakHyphen/>
        <w:t xml:space="preserve">1 </w:t>
      </w:r>
      <w:r w:rsidRPr="00B6334D">
        <w:rPr>
          <w:rFonts w:asciiTheme="minorHAnsi" w:hAnsiTheme="minorHAnsi" w:cstheme="minorHAnsi"/>
          <w:sz w:val="22"/>
          <w:szCs w:val="22"/>
        </w:rPr>
        <w:t xml:space="preserve">(L2D1) </w:t>
      </w:r>
      <w:r w:rsidRPr="00B6334D">
        <w:rPr>
          <w:rFonts w:asciiTheme="minorHAnsi" w:hAnsiTheme="minorHAnsi" w:cstheme="minorHAnsi"/>
          <w:sz w:val="22"/>
          <w:szCs w:val="22"/>
          <w:lang w:val="fi-FI"/>
        </w:rPr>
        <w:t>(6.95 %Etmal</w:t>
      </w:r>
      <w:r w:rsidRPr="00B6334D">
        <w:rPr>
          <w:rFonts w:asciiTheme="minorHAnsi" w:hAnsiTheme="minorHAnsi" w:cstheme="minorHAnsi"/>
          <w:sz w:val="22"/>
          <w:szCs w:val="22"/>
          <w:vertAlign w:val="superscript"/>
          <w:lang w:val="fi-FI"/>
        </w:rPr>
        <w:t>-1</w:t>
      </w:r>
      <w:r w:rsidRPr="00B6334D">
        <w:rPr>
          <w:rFonts w:asciiTheme="minorHAnsi" w:hAnsiTheme="minorHAnsi" w:cstheme="minorHAnsi"/>
          <w:sz w:val="22"/>
          <w:szCs w:val="22"/>
          <w:lang w:val="fi-FI"/>
        </w:rPr>
        <w:t xml:space="preserve">) </w:t>
      </w:r>
      <w:proofErr w:type="spellStart"/>
      <w:r w:rsidRPr="00B6334D">
        <w:rPr>
          <w:rFonts w:asciiTheme="minorHAnsi" w:hAnsiTheme="minorHAnsi" w:cstheme="minorHAnsi"/>
          <w:sz w:val="22"/>
          <w:szCs w:val="22"/>
        </w:rPr>
        <w:t>sedangkan</w:t>
      </w:r>
      <w:proofErr w:type="spellEnd"/>
      <w:r w:rsidRPr="00B6334D">
        <w:rPr>
          <w:rFonts w:asciiTheme="minorHAnsi" w:hAnsiTheme="minorHAnsi" w:cstheme="minorHAnsi"/>
          <w:sz w:val="22"/>
          <w:szCs w:val="22"/>
        </w:rPr>
        <w:t xml:space="preserve"> </w:t>
      </w:r>
      <w:proofErr w:type="spellStart"/>
      <w:r w:rsidRPr="00B6334D">
        <w:rPr>
          <w:rFonts w:asciiTheme="minorHAnsi" w:hAnsiTheme="minorHAnsi" w:cstheme="minorHAnsi"/>
          <w:sz w:val="22"/>
          <w:szCs w:val="22"/>
        </w:rPr>
        <w:t>kecepatan</w:t>
      </w:r>
      <w:proofErr w:type="spellEnd"/>
      <w:r w:rsidRPr="00B6334D">
        <w:rPr>
          <w:rFonts w:asciiTheme="minorHAnsi" w:hAnsiTheme="minorHAnsi" w:cstheme="minorHAnsi"/>
          <w:sz w:val="22"/>
          <w:szCs w:val="22"/>
        </w:rPr>
        <w:t xml:space="preserve"> </w:t>
      </w:r>
      <w:proofErr w:type="spellStart"/>
      <w:r w:rsidRPr="00B6334D">
        <w:rPr>
          <w:rFonts w:asciiTheme="minorHAnsi" w:hAnsiTheme="minorHAnsi" w:cstheme="minorHAnsi"/>
          <w:sz w:val="22"/>
          <w:szCs w:val="22"/>
        </w:rPr>
        <w:t>tumbuh</w:t>
      </w:r>
      <w:proofErr w:type="spellEnd"/>
      <w:r w:rsidRPr="00B6334D">
        <w:rPr>
          <w:rFonts w:asciiTheme="minorHAnsi" w:hAnsiTheme="minorHAnsi" w:cstheme="minorHAnsi"/>
          <w:sz w:val="22"/>
          <w:szCs w:val="22"/>
        </w:rPr>
        <w:t xml:space="preserve"> </w:t>
      </w:r>
      <w:proofErr w:type="spellStart"/>
      <w:r w:rsidRPr="00B6334D">
        <w:rPr>
          <w:rFonts w:asciiTheme="minorHAnsi" w:hAnsiTheme="minorHAnsi" w:cstheme="minorHAnsi"/>
          <w:sz w:val="22"/>
          <w:szCs w:val="22"/>
        </w:rPr>
        <w:t>terendah</w:t>
      </w:r>
      <w:proofErr w:type="spellEnd"/>
      <w:r w:rsidRPr="00B6334D">
        <w:rPr>
          <w:rFonts w:asciiTheme="minorHAnsi" w:hAnsiTheme="minorHAnsi" w:cstheme="minorHAnsi"/>
          <w:sz w:val="22"/>
          <w:szCs w:val="22"/>
        </w:rPr>
        <w:t xml:space="preserve"> </w:t>
      </w:r>
      <w:proofErr w:type="spellStart"/>
      <w:r w:rsidRPr="00B6334D">
        <w:rPr>
          <w:rFonts w:asciiTheme="minorHAnsi" w:hAnsiTheme="minorHAnsi" w:cstheme="minorHAnsi"/>
          <w:sz w:val="22"/>
          <w:szCs w:val="22"/>
        </w:rPr>
        <w:t>ditunjukkan</w:t>
      </w:r>
      <w:proofErr w:type="spellEnd"/>
      <w:r w:rsidRPr="00B6334D">
        <w:rPr>
          <w:rFonts w:asciiTheme="minorHAnsi" w:hAnsiTheme="minorHAnsi" w:cstheme="minorHAnsi"/>
          <w:sz w:val="22"/>
          <w:szCs w:val="22"/>
        </w:rPr>
        <w:t xml:space="preserve"> oleh </w:t>
      </w:r>
      <w:proofErr w:type="spellStart"/>
      <w:r w:rsidRPr="00B6334D">
        <w:rPr>
          <w:rFonts w:asciiTheme="minorHAnsi" w:hAnsiTheme="minorHAnsi" w:cstheme="minorHAnsi"/>
          <w:sz w:val="22"/>
          <w:szCs w:val="22"/>
        </w:rPr>
        <w:t>perlakuan</w:t>
      </w:r>
      <w:proofErr w:type="spellEnd"/>
      <w:r w:rsidRPr="00B6334D">
        <w:rPr>
          <w:rFonts w:asciiTheme="minorHAnsi" w:hAnsiTheme="minorHAnsi" w:cstheme="minorHAnsi"/>
          <w:sz w:val="22"/>
          <w:szCs w:val="22"/>
        </w:rPr>
        <w:t xml:space="preserve"> </w:t>
      </w:r>
      <w:r w:rsidRPr="00B6334D">
        <w:rPr>
          <w:rFonts w:asciiTheme="minorHAnsi" w:hAnsiTheme="minorHAnsi" w:cstheme="minorHAnsi"/>
          <w:sz w:val="22"/>
          <w:szCs w:val="22"/>
          <w:lang w:val="fi-FI"/>
        </w:rPr>
        <w:t xml:space="preserve">TSS selama 3 jam pada </w:t>
      </w:r>
      <w:r w:rsidRPr="00B6334D">
        <w:rPr>
          <w:rFonts w:asciiTheme="minorHAnsi" w:hAnsiTheme="minorHAnsi" w:cstheme="minorHAnsi"/>
          <w:sz w:val="22"/>
          <w:szCs w:val="22"/>
        </w:rPr>
        <w:t>1.5 ml L</w:t>
      </w:r>
      <w:r w:rsidRPr="00B6334D">
        <w:rPr>
          <w:rFonts w:asciiTheme="minorHAnsi" w:hAnsiTheme="minorHAnsi" w:cstheme="minorHAnsi"/>
          <w:sz w:val="22"/>
          <w:szCs w:val="22"/>
          <w:vertAlign w:val="superscript"/>
        </w:rPr>
        <w:noBreakHyphen/>
        <w:t xml:space="preserve">1 </w:t>
      </w:r>
      <w:r w:rsidRPr="00B6334D">
        <w:rPr>
          <w:rFonts w:asciiTheme="minorHAnsi" w:hAnsiTheme="minorHAnsi" w:cstheme="minorHAnsi"/>
          <w:sz w:val="22"/>
          <w:szCs w:val="22"/>
        </w:rPr>
        <w:t xml:space="preserve">(L3D4) </w:t>
      </w:r>
      <w:r w:rsidRPr="00B6334D">
        <w:rPr>
          <w:rFonts w:asciiTheme="minorHAnsi" w:hAnsiTheme="minorHAnsi" w:cstheme="minorHAnsi"/>
          <w:sz w:val="22"/>
          <w:szCs w:val="22"/>
          <w:lang w:val="fi-FI"/>
        </w:rPr>
        <w:t>(2.87 %Etmal</w:t>
      </w:r>
      <w:r w:rsidRPr="00B6334D">
        <w:rPr>
          <w:rFonts w:asciiTheme="minorHAnsi" w:hAnsiTheme="minorHAnsi" w:cstheme="minorHAnsi"/>
          <w:sz w:val="22"/>
          <w:szCs w:val="22"/>
          <w:vertAlign w:val="superscript"/>
          <w:lang w:val="fi-FI"/>
        </w:rPr>
        <w:t>-1</w:t>
      </w:r>
      <w:r w:rsidRPr="00B6334D">
        <w:rPr>
          <w:rFonts w:asciiTheme="minorHAnsi" w:hAnsiTheme="minorHAnsi" w:cstheme="minorHAnsi"/>
          <w:sz w:val="22"/>
          <w:szCs w:val="22"/>
          <w:lang w:val="fi-FI"/>
        </w:rPr>
        <w:t>)</w:t>
      </w:r>
      <w:r w:rsidRPr="00B6334D">
        <w:rPr>
          <w:rFonts w:asciiTheme="minorHAnsi" w:hAnsiTheme="minorHAnsi" w:cstheme="minorHAnsi"/>
          <w:sz w:val="22"/>
          <w:szCs w:val="22"/>
        </w:rPr>
        <w:t xml:space="preserve">. </w:t>
      </w:r>
      <w:proofErr w:type="spellStart"/>
      <w:r w:rsidRPr="00B6334D">
        <w:rPr>
          <w:rFonts w:asciiTheme="minorHAnsi" w:hAnsiTheme="minorHAnsi" w:cstheme="minorHAnsi"/>
          <w:sz w:val="22"/>
          <w:szCs w:val="22"/>
        </w:rPr>
        <w:t>Daya</w:t>
      </w:r>
      <w:proofErr w:type="spellEnd"/>
      <w:r w:rsidRPr="00B6334D">
        <w:rPr>
          <w:rFonts w:asciiTheme="minorHAnsi" w:hAnsiTheme="minorHAnsi" w:cstheme="minorHAnsi"/>
          <w:sz w:val="22"/>
          <w:szCs w:val="22"/>
        </w:rPr>
        <w:t xml:space="preserve"> </w:t>
      </w:r>
      <w:proofErr w:type="spellStart"/>
      <w:r w:rsidRPr="00B6334D">
        <w:rPr>
          <w:rFonts w:asciiTheme="minorHAnsi" w:hAnsiTheme="minorHAnsi" w:cstheme="minorHAnsi"/>
          <w:sz w:val="22"/>
          <w:szCs w:val="22"/>
        </w:rPr>
        <w:t>berkecambah</w:t>
      </w:r>
      <w:proofErr w:type="spellEnd"/>
      <w:r w:rsidRPr="00B6334D">
        <w:rPr>
          <w:rFonts w:asciiTheme="minorHAnsi" w:hAnsiTheme="minorHAnsi" w:cstheme="minorHAnsi"/>
          <w:sz w:val="22"/>
          <w:szCs w:val="22"/>
          <w:lang w:val="fi-FI"/>
        </w:rPr>
        <w:t xml:space="preserve"> tertinggi ditunjukkan oleh perlakuan perendaman TSS selama 2 jam pada </w:t>
      </w:r>
      <w:r w:rsidRPr="00B6334D">
        <w:rPr>
          <w:rFonts w:asciiTheme="minorHAnsi" w:hAnsiTheme="minorHAnsi" w:cstheme="minorHAnsi"/>
          <w:sz w:val="22"/>
          <w:szCs w:val="22"/>
        </w:rPr>
        <w:t>0 ml L</w:t>
      </w:r>
      <w:r w:rsidRPr="00B6334D">
        <w:rPr>
          <w:rFonts w:asciiTheme="minorHAnsi" w:hAnsiTheme="minorHAnsi" w:cstheme="minorHAnsi"/>
          <w:sz w:val="22"/>
          <w:szCs w:val="22"/>
          <w:vertAlign w:val="superscript"/>
        </w:rPr>
        <w:noBreakHyphen/>
        <w:t xml:space="preserve">1 </w:t>
      </w:r>
      <w:r w:rsidRPr="00B6334D">
        <w:rPr>
          <w:rFonts w:asciiTheme="minorHAnsi" w:hAnsiTheme="minorHAnsi" w:cstheme="minorHAnsi"/>
          <w:sz w:val="22"/>
          <w:szCs w:val="22"/>
        </w:rPr>
        <w:t xml:space="preserve">(L2D1) </w:t>
      </w:r>
      <w:r w:rsidRPr="00B6334D">
        <w:rPr>
          <w:rFonts w:asciiTheme="minorHAnsi" w:hAnsiTheme="minorHAnsi" w:cstheme="minorHAnsi"/>
          <w:sz w:val="22"/>
          <w:szCs w:val="22"/>
          <w:lang w:val="fi-FI"/>
        </w:rPr>
        <w:t xml:space="preserve">(43.25%) </w:t>
      </w:r>
      <w:proofErr w:type="spellStart"/>
      <w:r w:rsidRPr="00B6334D">
        <w:rPr>
          <w:rFonts w:asciiTheme="minorHAnsi" w:hAnsiTheme="minorHAnsi" w:cstheme="minorHAnsi"/>
          <w:sz w:val="22"/>
          <w:szCs w:val="22"/>
        </w:rPr>
        <w:t>sedangkan</w:t>
      </w:r>
      <w:proofErr w:type="spellEnd"/>
      <w:r w:rsidRPr="00B6334D">
        <w:rPr>
          <w:rFonts w:asciiTheme="minorHAnsi" w:hAnsiTheme="minorHAnsi" w:cstheme="minorHAnsi"/>
          <w:sz w:val="22"/>
          <w:szCs w:val="22"/>
        </w:rPr>
        <w:t xml:space="preserve"> </w:t>
      </w:r>
      <w:proofErr w:type="spellStart"/>
      <w:r w:rsidRPr="00B6334D">
        <w:rPr>
          <w:rFonts w:asciiTheme="minorHAnsi" w:hAnsiTheme="minorHAnsi" w:cstheme="minorHAnsi"/>
          <w:sz w:val="22"/>
          <w:szCs w:val="22"/>
        </w:rPr>
        <w:t>kecepatan</w:t>
      </w:r>
      <w:proofErr w:type="spellEnd"/>
      <w:r w:rsidRPr="00B6334D">
        <w:rPr>
          <w:rFonts w:asciiTheme="minorHAnsi" w:hAnsiTheme="minorHAnsi" w:cstheme="minorHAnsi"/>
          <w:sz w:val="22"/>
          <w:szCs w:val="22"/>
        </w:rPr>
        <w:t xml:space="preserve"> </w:t>
      </w:r>
      <w:proofErr w:type="spellStart"/>
      <w:r w:rsidRPr="00B6334D">
        <w:rPr>
          <w:rFonts w:asciiTheme="minorHAnsi" w:hAnsiTheme="minorHAnsi" w:cstheme="minorHAnsi"/>
          <w:sz w:val="22"/>
          <w:szCs w:val="22"/>
        </w:rPr>
        <w:t>tumbuh</w:t>
      </w:r>
      <w:proofErr w:type="spellEnd"/>
      <w:r w:rsidRPr="00B6334D">
        <w:rPr>
          <w:rFonts w:asciiTheme="minorHAnsi" w:hAnsiTheme="minorHAnsi" w:cstheme="minorHAnsi"/>
          <w:sz w:val="22"/>
          <w:szCs w:val="22"/>
        </w:rPr>
        <w:t xml:space="preserve"> </w:t>
      </w:r>
      <w:proofErr w:type="spellStart"/>
      <w:r w:rsidRPr="00B6334D">
        <w:rPr>
          <w:rFonts w:asciiTheme="minorHAnsi" w:hAnsiTheme="minorHAnsi" w:cstheme="minorHAnsi"/>
          <w:sz w:val="22"/>
          <w:szCs w:val="22"/>
        </w:rPr>
        <w:t>terendah</w:t>
      </w:r>
      <w:proofErr w:type="spellEnd"/>
      <w:r w:rsidRPr="00B6334D">
        <w:rPr>
          <w:rFonts w:asciiTheme="minorHAnsi" w:hAnsiTheme="minorHAnsi" w:cstheme="minorHAnsi"/>
          <w:sz w:val="22"/>
          <w:szCs w:val="22"/>
        </w:rPr>
        <w:t xml:space="preserve"> </w:t>
      </w:r>
      <w:proofErr w:type="spellStart"/>
      <w:r w:rsidRPr="00B6334D">
        <w:rPr>
          <w:rFonts w:asciiTheme="minorHAnsi" w:hAnsiTheme="minorHAnsi" w:cstheme="minorHAnsi"/>
          <w:sz w:val="22"/>
          <w:szCs w:val="22"/>
        </w:rPr>
        <w:t>ditunjukkan</w:t>
      </w:r>
      <w:proofErr w:type="spellEnd"/>
      <w:r w:rsidRPr="00B6334D">
        <w:rPr>
          <w:rFonts w:asciiTheme="minorHAnsi" w:hAnsiTheme="minorHAnsi" w:cstheme="minorHAnsi"/>
          <w:sz w:val="22"/>
          <w:szCs w:val="22"/>
        </w:rPr>
        <w:t xml:space="preserve"> oleh </w:t>
      </w:r>
      <w:proofErr w:type="spellStart"/>
      <w:r w:rsidRPr="00B6334D">
        <w:rPr>
          <w:rFonts w:asciiTheme="minorHAnsi" w:hAnsiTheme="minorHAnsi" w:cstheme="minorHAnsi"/>
          <w:sz w:val="22"/>
          <w:szCs w:val="22"/>
        </w:rPr>
        <w:t>perlakuan</w:t>
      </w:r>
      <w:proofErr w:type="spellEnd"/>
      <w:r w:rsidRPr="00B6334D">
        <w:rPr>
          <w:rFonts w:asciiTheme="minorHAnsi" w:hAnsiTheme="minorHAnsi" w:cstheme="minorHAnsi"/>
          <w:sz w:val="22"/>
          <w:szCs w:val="22"/>
        </w:rPr>
        <w:t xml:space="preserve"> </w:t>
      </w:r>
      <w:r w:rsidRPr="00B6334D">
        <w:rPr>
          <w:rFonts w:asciiTheme="minorHAnsi" w:hAnsiTheme="minorHAnsi" w:cstheme="minorHAnsi"/>
          <w:sz w:val="22"/>
          <w:szCs w:val="22"/>
          <w:lang w:val="fi-FI"/>
        </w:rPr>
        <w:t xml:space="preserve">TSS selama 3 jam pada </w:t>
      </w:r>
      <w:r w:rsidRPr="00B6334D">
        <w:rPr>
          <w:rFonts w:asciiTheme="minorHAnsi" w:hAnsiTheme="minorHAnsi" w:cstheme="minorHAnsi"/>
          <w:sz w:val="22"/>
          <w:szCs w:val="22"/>
        </w:rPr>
        <w:t>1.5 ml L</w:t>
      </w:r>
      <w:r w:rsidRPr="00B6334D">
        <w:rPr>
          <w:rFonts w:asciiTheme="minorHAnsi" w:hAnsiTheme="minorHAnsi" w:cstheme="minorHAnsi"/>
          <w:sz w:val="22"/>
          <w:szCs w:val="22"/>
          <w:vertAlign w:val="superscript"/>
        </w:rPr>
        <w:noBreakHyphen/>
        <w:t xml:space="preserve">1 </w:t>
      </w:r>
      <w:r w:rsidRPr="00B6334D">
        <w:rPr>
          <w:rFonts w:asciiTheme="minorHAnsi" w:hAnsiTheme="minorHAnsi" w:cstheme="minorHAnsi"/>
          <w:sz w:val="22"/>
          <w:szCs w:val="22"/>
        </w:rPr>
        <w:t xml:space="preserve">(L3D4) </w:t>
      </w:r>
      <w:r w:rsidRPr="00B6334D">
        <w:rPr>
          <w:rFonts w:asciiTheme="minorHAnsi" w:hAnsiTheme="minorHAnsi" w:cstheme="minorHAnsi"/>
          <w:sz w:val="22"/>
          <w:szCs w:val="22"/>
          <w:lang w:val="fi-FI"/>
        </w:rPr>
        <w:t>(19.75%)</w:t>
      </w:r>
      <w:r w:rsidRPr="00B6334D">
        <w:rPr>
          <w:rFonts w:asciiTheme="minorHAnsi" w:hAnsiTheme="minorHAnsi" w:cstheme="minorHAnsi"/>
          <w:sz w:val="22"/>
          <w:szCs w:val="22"/>
        </w:rPr>
        <w:t xml:space="preserve">. </w:t>
      </w:r>
      <w:proofErr w:type="spellStart"/>
      <w:r w:rsidRPr="00B6334D">
        <w:rPr>
          <w:rFonts w:asciiTheme="minorHAnsi" w:hAnsiTheme="minorHAnsi" w:cstheme="minorHAnsi"/>
          <w:sz w:val="22"/>
          <w:szCs w:val="22"/>
        </w:rPr>
        <w:t>Secara</w:t>
      </w:r>
      <w:proofErr w:type="spellEnd"/>
      <w:r w:rsidRPr="00B6334D">
        <w:rPr>
          <w:rFonts w:asciiTheme="minorHAnsi" w:hAnsiTheme="minorHAnsi" w:cstheme="minorHAnsi"/>
          <w:sz w:val="22"/>
          <w:szCs w:val="22"/>
        </w:rPr>
        <w:t xml:space="preserve"> </w:t>
      </w:r>
      <w:proofErr w:type="spellStart"/>
      <w:r w:rsidRPr="00B6334D">
        <w:rPr>
          <w:rFonts w:asciiTheme="minorHAnsi" w:hAnsiTheme="minorHAnsi" w:cstheme="minorHAnsi"/>
          <w:sz w:val="22"/>
          <w:szCs w:val="22"/>
        </w:rPr>
        <w:t>keseluruhan</w:t>
      </w:r>
      <w:proofErr w:type="spellEnd"/>
      <w:r w:rsidRPr="00B6334D">
        <w:rPr>
          <w:rFonts w:asciiTheme="minorHAnsi" w:hAnsiTheme="minorHAnsi" w:cstheme="minorHAnsi"/>
          <w:sz w:val="22"/>
          <w:szCs w:val="22"/>
        </w:rPr>
        <w:t xml:space="preserve"> </w:t>
      </w:r>
      <w:proofErr w:type="spellStart"/>
      <w:r w:rsidRPr="00B6334D">
        <w:rPr>
          <w:rFonts w:asciiTheme="minorHAnsi" w:hAnsiTheme="minorHAnsi" w:cstheme="minorHAnsi"/>
          <w:sz w:val="22"/>
          <w:szCs w:val="22"/>
        </w:rPr>
        <w:t>perlakuan</w:t>
      </w:r>
      <w:proofErr w:type="spellEnd"/>
      <w:r w:rsidRPr="00B6334D">
        <w:rPr>
          <w:rFonts w:asciiTheme="minorHAnsi" w:hAnsiTheme="minorHAnsi" w:cstheme="minorHAnsi"/>
          <w:sz w:val="22"/>
          <w:szCs w:val="22"/>
        </w:rPr>
        <w:t xml:space="preserve"> L2D1 </w:t>
      </w:r>
      <w:proofErr w:type="spellStart"/>
      <w:r w:rsidRPr="00B6334D">
        <w:rPr>
          <w:rFonts w:asciiTheme="minorHAnsi" w:hAnsiTheme="minorHAnsi" w:cstheme="minorHAnsi"/>
          <w:sz w:val="22"/>
          <w:szCs w:val="22"/>
        </w:rPr>
        <w:t>memberikan</w:t>
      </w:r>
      <w:proofErr w:type="spellEnd"/>
      <w:r w:rsidRPr="00B6334D">
        <w:rPr>
          <w:rFonts w:asciiTheme="minorHAnsi" w:hAnsiTheme="minorHAnsi" w:cstheme="minorHAnsi"/>
          <w:sz w:val="22"/>
          <w:szCs w:val="22"/>
        </w:rPr>
        <w:t xml:space="preserve"> </w:t>
      </w:r>
      <w:proofErr w:type="spellStart"/>
      <w:r w:rsidRPr="00B6334D">
        <w:rPr>
          <w:rFonts w:asciiTheme="minorHAnsi" w:hAnsiTheme="minorHAnsi" w:cstheme="minorHAnsi"/>
          <w:sz w:val="22"/>
          <w:szCs w:val="22"/>
        </w:rPr>
        <w:t>pengaruh</w:t>
      </w:r>
      <w:proofErr w:type="spellEnd"/>
      <w:r w:rsidRPr="00B6334D">
        <w:rPr>
          <w:rFonts w:asciiTheme="minorHAnsi" w:hAnsiTheme="minorHAnsi" w:cstheme="minorHAnsi"/>
          <w:sz w:val="22"/>
          <w:szCs w:val="22"/>
        </w:rPr>
        <w:t xml:space="preserve"> paling </w:t>
      </w:r>
      <w:proofErr w:type="spellStart"/>
      <w:r w:rsidRPr="00B6334D">
        <w:rPr>
          <w:rFonts w:asciiTheme="minorHAnsi" w:hAnsiTheme="minorHAnsi" w:cstheme="minorHAnsi"/>
          <w:sz w:val="22"/>
          <w:szCs w:val="22"/>
        </w:rPr>
        <w:t>baik</w:t>
      </w:r>
      <w:proofErr w:type="spellEnd"/>
      <w:r w:rsidRPr="00B6334D">
        <w:rPr>
          <w:rFonts w:asciiTheme="minorHAnsi" w:hAnsiTheme="minorHAnsi" w:cstheme="minorHAnsi"/>
          <w:sz w:val="22"/>
          <w:szCs w:val="22"/>
        </w:rPr>
        <w:t xml:space="preserve"> </w:t>
      </w:r>
      <w:proofErr w:type="spellStart"/>
      <w:r w:rsidRPr="00B6334D">
        <w:rPr>
          <w:rFonts w:asciiTheme="minorHAnsi" w:hAnsiTheme="minorHAnsi" w:cstheme="minorHAnsi"/>
          <w:sz w:val="22"/>
          <w:szCs w:val="22"/>
        </w:rPr>
        <w:t>diantara</w:t>
      </w:r>
      <w:proofErr w:type="spellEnd"/>
      <w:r w:rsidRPr="00B6334D">
        <w:rPr>
          <w:rFonts w:asciiTheme="minorHAnsi" w:hAnsiTheme="minorHAnsi" w:cstheme="minorHAnsi"/>
          <w:sz w:val="22"/>
          <w:szCs w:val="22"/>
        </w:rPr>
        <w:t xml:space="preserve"> </w:t>
      </w:r>
      <w:proofErr w:type="spellStart"/>
      <w:r w:rsidRPr="00B6334D">
        <w:rPr>
          <w:rFonts w:asciiTheme="minorHAnsi" w:hAnsiTheme="minorHAnsi" w:cstheme="minorHAnsi"/>
          <w:sz w:val="22"/>
          <w:szCs w:val="22"/>
        </w:rPr>
        <w:t>semua</w:t>
      </w:r>
      <w:proofErr w:type="spellEnd"/>
      <w:r w:rsidRPr="00B6334D">
        <w:rPr>
          <w:rFonts w:asciiTheme="minorHAnsi" w:hAnsiTheme="minorHAnsi" w:cstheme="minorHAnsi"/>
          <w:sz w:val="22"/>
          <w:szCs w:val="22"/>
        </w:rPr>
        <w:t xml:space="preserve"> </w:t>
      </w:r>
      <w:proofErr w:type="spellStart"/>
      <w:r w:rsidRPr="00B6334D">
        <w:rPr>
          <w:rFonts w:asciiTheme="minorHAnsi" w:hAnsiTheme="minorHAnsi" w:cstheme="minorHAnsi"/>
          <w:sz w:val="22"/>
          <w:szCs w:val="22"/>
        </w:rPr>
        <w:t>perlakuan</w:t>
      </w:r>
      <w:proofErr w:type="spellEnd"/>
      <w:r w:rsidR="00745C05" w:rsidRPr="00B6334D">
        <w:rPr>
          <w:rFonts w:asciiTheme="minorHAnsi" w:hAnsiTheme="minorHAnsi" w:cstheme="minorHAnsi"/>
          <w:sz w:val="22"/>
          <w:szCs w:val="22"/>
        </w:rPr>
        <w:t xml:space="preserve">. </w:t>
      </w:r>
      <w:proofErr w:type="spellStart"/>
      <w:r w:rsidR="00745C05" w:rsidRPr="00B6334D">
        <w:rPr>
          <w:rFonts w:asciiTheme="minorHAnsi" w:hAnsiTheme="minorHAnsi" w:cstheme="minorHAnsi"/>
          <w:sz w:val="22"/>
          <w:szCs w:val="22"/>
        </w:rPr>
        <w:t>Penggunaan</w:t>
      </w:r>
      <w:proofErr w:type="spellEnd"/>
      <w:r w:rsidR="00745C05" w:rsidRPr="00B6334D">
        <w:rPr>
          <w:rFonts w:asciiTheme="minorHAnsi" w:hAnsiTheme="minorHAnsi" w:cstheme="minorHAnsi"/>
          <w:sz w:val="22"/>
          <w:szCs w:val="22"/>
        </w:rPr>
        <w:t xml:space="preserve"> </w:t>
      </w:r>
      <w:proofErr w:type="spellStart"/>
      <w:r w:rsidR="00745C05" w:rsidRPr="00B6334D">
        <w:rPr>
          <w:rFonts w:asciiTheme="minorHAnsi" w:hAnsiTheme="minorHAnsi" w:cstheme="minorHAnsi"/>
          <w:sz w:val="22"/>
          <w:szCs w:val="22"/>
        </w:rPr>
        <w:t>Previcur</w:t>
      </w:r>
      <w:proofErr w:type="spellEnd"/>
      <w:r w:rsidR="00745C05" w:rsidRPr="00B6334D">
        <w:rPr>
          <w:rFonts w:asciiTheme="minorHAnsi" w:hAnsiTheme="minorHAnsi" w:cstheme="minorHAnsi"/>
          <w:sz w:val="22"/>
          <w:szCs w:val="22"/>
        </w:rPr>
        <w:t xml:space="preserve">-N </w:t>
      </w:r>
      <w:proofErr w:type="spellStart"/>
      <w:r w:rsidR="00745C05" w:rsidRPr="00B6334D">
        <w:rPr>
          <w:rFonts w:asciiTheme="minorHAnsi" w:hAnsiTheme="minorHAnsi" w:cstheme="minorHAnsi"/>
          <w:sz w:val="22"/>
          <w:szCs w:val="22"/>
        </w:rPr>
        <w:t>dengan</w:t>
      </w:r>
      <w:proofErr w:type="spellEnd"/>
      <w:r w:rsidR="00745C05" w:rsidRPr="00B6334D">
        <w:rPr>
          <w:rFonts w:asciiTheme="minorHAnsi" w:hAnsiTheme="minorHAnsi" w:cstheme="minorHAnsi"/>
          <w:sz w:val="22"/>
          <w:szCs w:val="22"/>
        </w:rPr>
        <w:t xml:space="preserve"> </w:t>
      </w:r>
      <w:proofErr w:type="spellStart"/>
      <w:r w:rsidR="00745C05" w:rsidRPr="00B6334D">
        <w:rPr>
          <w:rFonts w:asciiTheme="minorHAnsi" w:hAnsiTheme="minorHAnsi" w:cstheme="minorHAnsi"/>
          <w:sz w:val="22"/>
          <w:szCs w:val="22"/>
        </w:rPr>
        <w:t>dosis</w:t>
      </w:r>
      <w:proofErr w:type="spellEnd"/>
      <w:r w:rsidR="00745C05" w:rsidRPr="00B6334D">
        <w:rPr>
          <w:rFonts w:asciiTheme="minorHAnsi" w:hAnsiTheme="minorHAnsi" w:cstheme="minorHAnsi"/>
          <w:sz w:val="22"/>
          <w:szCs w:val="22"/>
        </w:rPr>
        <w:t xml:space="preserve"> </w:t>
      </w:r>
      <w:proofErr w:type="spellStart"/>
      <w:r w:rsidR="00745C05" w:rsidRPr="00B6334D">
        <w:rPr>
          <w:rFonts w:asciiTheme="minorHAnsi" w:hAnsiTheme="minorHAnsi" w:cstheme="minorHAnsi"/>
          <w:sz w:val="22"/>
          <w:szCs w:val="22"/>
        </w:rPr>
        <w:t>lebih</w:t>
      </w:r>
      <w:proofErr w:type="spellEnd"/>
      <w:r w:rsidR="00745C05" w:rsidRPr="00B6334D">
        <w:rPr>
          <w:rFonts w:asciiTheme="minorHAnsi" w:hAnsiTheme="minorHAnsi" w:cstheme="minorHAnsi"/>
          <w:sz w:val="22"/>
          <w:szCs w:val="22"/>
        </w:rPr>
        <w:t xml:space="preserve"> </w:t>
      </w:r>
      <w:proofErr w:type="spellStart"/>
      <w:r w:rsidR="00745C05" w:rsidRPr="00B6334D">
        <w:rPr>
          <w:rFonts w:asciiTheme="minorHAnsi" w:hAnsiTheme="minorHAnsi" w:cstheme="minorHAnsi"/>
          <w:sz w:val="22"/>
          <w:szCs w:val="22"/>
        </w:rPr>
        <w:t>dari</w:t>
      </w:r>
      <w:proofErr w:type="spellEnd"/>
      <w:r w:rsidR="00745C05" w:rsidRPr="00B6334D">
        <w:rPr>
          <w:rFonts w:asciiTheme="minorHAnsi" w:hAnsiTheme="minorHAnsi" w:cstheme="minorHAnsi"/>
          <w:sz w:val="22"/>
          <w:szCs w:val="22"/>
        </w:rPr>
        <w:t xml:space="preserve"> 1 ml L</w:t>
      </w:r>
      <w:r w:rsidR="00745C05" w:rsidRPr="00B6334D">
        <w:rPr>
          <w:rFonts w:asciiTheme="minorHAnsi" w:hAnsiTheme="minorHAnsi" w:cstheme="minorHAnsi"/>
          <w:sz w:val="22"/>
          <w:szCs w:val="22"/>
          <w:vertAlign w:val="superscript"/>
        </w:rPr>
        <w:noBreakHyphen/>
        <w:t xml:space="preserve">1 </w:t>
      </w:r>
      <w:r w:rsidR="00745C05" w:rsidRPr="00B6334D">
        <w:rPr>
          <w:rFonts w:asciiTheme="minorHAnsi" w:hAnsiTheme="minorHAnsi" w:cstheme="minorHAnsi"/>
          <w:sz w:val="22"/>
          <w:szCs w:val="22"/>
        </w:rPr>
        <w:t xml:space="preserve">dan 1 jam </w:t>
      </w:r>
      <w:proofErr w:type="spellStart"/>
      <w:r w:rsidR="00745C05" w:rsidRPr="00B6334D">
        <w:rPr>
          <w:rFonts w:asciiTheme="minorHAnsi" w:hAnsiTheme="minorHAnsi" w:cstheme="minorHAnsi"/>
          <w:sz w:val="22"/>
          <w:szCs w:val="22"/>
        </w:rPr>
        <w:t>tidak</w:t>
      </w:r>
      <w:proofErr w:type="spellEnd"/>
      <w:r w:rsidR="00745C05" w:rsidRPr="00B6334D">
        <w:rPr>
          <w:rFonts w:asciiTheme="minorHAnsi" w:hAnsiTheme="minorHAnsi" w:cstheme="minorHAnsi"/>
          <w:sz w:val="22"/>
          <w:szCs w:val="22"/>
        </w:rPr>
        <w:t xml:space="preserve"> </w:t>
      </w:r>
      <w:proofErr w:type="spellStart"/>
      <w:r w:rsidR="00745C05" w:rsidRPr="00B6334D">
        <w:rPr>
          <w:rFonts w:asciiTheme="minorHAnsi" w:hAnsiTheme="minorHAnsi" w:cstheme="minorHAnsi"/>
          <w:sz w:val="22"/>
          <w:szCs w:val="22"/>
        </w:rPr>
        <w:t>direkomendasikan</w:t>
      </w:r>
      <w:proofErr w:type="spellEnd"/>
      <w:r w:rsidR="00745C05" w:rsidRPr="00B6334D">
        <w:rPr>
          <w:rFonts w:asciiTheme="minorHAnsi" w:hAnsiTheme="minorHAnsi" w:cstheme="minorHAnsi"/>
          <w:sz w:val="22"/>
          <w:szCs w:val="22"/>
        </w:rPr>
        <w:t xml:space="preserve">. </w:t>
      </w:r>
    </w:p>
    <w:p w14:paraId="721FDB73" w14:textId="77777777" w:rsidR="0023055F" w:rsidRPr="00B6334D" w:rsidRDefault="0023055F" w:rsidP="0023055F">
      <w:pPr>
        <w:ind w:firstLine="360"/>
        <w:jc w:val="both"/>
        <w:rPr>
          <w:rFonts w:asciiTheme="minorHAnsi" w:hAnsiTheme="minorHAnsi" w:cstheme="minorHAnsi"/>
          <w:sz w:val="20"/>
          <w:szCs w:val="20"/>
        </w:rPr>
        <w:sectPr w:rsidR="0023055F" w:rsidRPr="00B6334D" w:rsidSect="0023055F">
          <w:type w:val="continuous"/>
          <w:pgSz w:w="11907" w:h="16840" w:code="9"/>
          <w:pgMar w:top="1701" w:right="1701" w:bottom="1701" w:left="1701" w:header="720" w:footer="720" w:gutter="0"/>
          <w:cols w:num="2" w:space="567"/>
          <w:docGrid w:linePitch="360"/>
        </w:sectPr>
      </w:pPr>
    </w:p>
    <w:p w14:paraId="18B53FE5" w14:textId="35CF709C" w:rsidR="0023055F" w:rsidRPr="00B6334D" w:rsidRDefault="0023055F" w:rsidP="0023055F">
      <w:pPr>
        <w:ind w:firstLine="360"/>
        <w:jc w:val="both"/>
        <w:rPr>
          <w:rFonts w:asciiTheme="minorHAnsi" w:hAnsiTheme="minorHAnsi" w:cstheme="minorHAnsi"/>
          <w:sz w:val="20"/>
          <w:szCs w:val="20"/>
        </w:rPr>
      </w:pPr>
    </w:p>
    <w:p w14:paraId="7C60EB09" w14:textId="0DE44F1B" w:rsidR="0023055F" w:rsidRPr="00B6334D" w:rsidRDefault="0023055F" w:rsidP="0023055F">
      <w:pPr>
        <w:ind w:left="900" w:hanging="900"/>
        <w:jc w:val="both"/>
        <w:rPr>
          <w:rFonts w:asciiTheme="minorHAnsi" w:hAnsiTheme="minorHAnsi" w:cstheme="minorHAnsi"/>
          <w:sz w:val="22"/>
          <w:szCs w:val="22"/>
          <w:lang w:val="fi-FI"/>
        </w:rPr>
      </w:pPr>
      <w:r w:rsidRPr="00B6334D">
        <w:rPr>
          <w:rFonts w:asciiTheme="minorHAnsi" w:hAnsiTheme="minorHAnsi" w:cstheme="minorHAnsi"/>
          <w:sz w:val="22"/>
          <w:szCs w:val="22"/>
          <w:lang w:val="fi-FI"/>
        </w:rPr>
        <w:t>Tabel 3. Interaksi Lama dan Dosis Perendaman TSS dengan Previcur-N terhadap panjang hipokotil, berat kering kecambah normal, kecepatan tumbuh, laju pertumbuhan, daya berkecambah, kecambah abnormal, dan benih mati</w:t>
      </w:r>
    </w:p>
    <w:tbl>
      <w:tblPr>
        <w:tblW w:w="8910" w:type="dxa"/>
        <w:tblLayout w:type="fixed"/>
        <w:tblLook w:val="04A0" w:firstRow="1" w:lastRow="0" w:firstColumn="1" w:lastColumn="0" w:noHBand="0" w:noVBand="1"/>
      </w:tblPr>
      <w:tblGrid>
        <w:gridCol w:w="1080"/>
        <w:gridCol w:w="1350"/>
        <w:gridCol w:w="900"/>
        <w:gridCol w:w="1080"/>
        <w:gridCol w:w="1350"/>
        <w:gridCol w:w="1260"/>
        <w:gridCol w:w="900"/>
        <w:gridCol w:w="990"/>
      </w:tblGrid>
      <w:tr w:rsidR="0023055F" w:rsidRPr="00B6334D" w14:paraId="23352C0D" w14:textId="77777777" w:rsidTr="006F5BDE">
        <w:trPr>
          <w:trHeight w:val="750"/>
        </w:trPr>
        <w:tc>
          <w:tcPr>
            <w:tcW w:w="1080" w:type="dxa"/>
            <w:tcBorders>
              <w:top w:val="single" w:sz="4" w:space="0" w:color="auto"/>
              <w:left w:val="nil"/>
              <w:bottom w:val="single" w:sz="4" w:space="0" w:color="auto"/>
              <w:right w:val="nil"/>
            </w:tcBorders>
            <w:shd w:val="clear" w:color="auto" w:fill="auto"/>
            <w:vAlign w:val="center"/>
            <w:hideMark/>
          </w:tcPr>
          <w:p w14:paraId="2D25B6FA" w14:textId="77777777" w:rsidR="0023055F" w:rsidRPr="00B6334D" w:rsidRDefault="0023055F" w:rsidP="006F5BDE">
            <w:pPr>
              <w:jc w:val="center"/>
              <w:rPr>
                <w:rFonts w:asciiTheme="minorHAnsi" w:hAnsiTheme="minorHAnsi" w:cstheme="minorHAnsi"/>
                <w:color w:val="000000"/>
                <w:sz w:val="16"/>
                <w:szCs w:val="16"/>
              </w:rPr>
            </w:pPr>
            <w:r w:rsidRPr="00B6334D">
              <w:rPr>
                <w:rFonts w:asciiTheme="minorHAnsi" w:hAnsiTheme="minorHAnsi" w:cstheme="minorHAnsi"/>
                <w:color w:val="000000"/>
                <w:sz w:val="16"/>
                <w:szCs w:val="16"/>
              </w:rPr>
              <w:t xml:space="preserve">Lama </w:t>
            </w:r>
            <w:proofErr w:type="spellStart"/>
            <w:r w:rsidRPr="00B6334D">
              <w:rPr>
                <w:rFonts w:asciiTheme="minorHAnsi" w:hAnsiTheme="minorHAnsi" w:cstheme="minorHAnsi"/>
                <w:color w:val="000000"/>
                <w:sz w:val="16"/>
                <w:szCs w:val="16"/>
              </w:rPr>
              <w:t>Perendaman</w:t>
            </w:r>
            <w:proofErr w:type="spellEnd"/>
            <w:r w:rsidRPr="00B6334D">
              <w:rPr>
                <w:rFonts w:asciiTheme="minorHAnsi" w:hAnsiTheme="minorHAnsi" w:cstheme="minorHAnsi"/>
                <w:color w:val="000000"/>
                <w:sz w:val="16"/>
                <w:szCs w:val="16"/>
              </w:rPr>
              <w:t>(L)</w:t>
            </w:r>
          </w:p>
        </w:tc>
        <w:tc>
          <w:tcPr>
            <w:tcW w:w="1350" w:type="dxa"/>
            <w:tcBorders>
              <w:top w:val="single" w:sz="4" w:space="0" w:color="auto"/>
              <w:left w:val="nil"/>
              <w:bottom w:val="single" w:sz="4" w:space="0" w:color="auto"/>
              <w:right w:val="nil"/>
            </w:tcBorders>
            <w:shd w:val="clear" w:color="auto" w:fill="auto"/>
            <w:vAlign w:val="center"/>
            <w:hideMark/>
          </w:tcPr>
          <w:p w14:paraId="1AE94E4B" w14:textId="77777777" w:rsidR="0023055F" w:rsidRPr="00B6334D" w:rsidRDefault="0023055F" w:rsidP="006F5BDE">
            <w:pPr>
              <w:jc w:val="center"/>
              <w:rPr>
                <w:rFonts w:asciiTheme="minorHAnsi" w:hAnsiTheme="minorHAnsi" w:cstheme="minorHAnsi"/>
                <w:color w:val="000000"/>
                <w:sz w:val="16"/>
                <w:szCs w:val="16"/>
              </w:rPr>
            </w:pPr>
            <w:proofErr w:type="spellStart"/>
            <w:r w:rsidRPr="00B6334D">
              <w:rPr>
                <w:rFonts w:asciiTheme="minorHAnsi" w:hAnsiTheme="minorHAnsi" w:cstheme="minorHAnsi"/>
                <w:color w:val="000000"/>
                <w:sz w:val="16"/>
                <w:szCs w:val="16"/>
              </w:rPr>
              <w:t>Dosis</w:t>
            </w:r>
            <w:proofErr w:type="spellEnd"/>
          </w:p>
          <w:p w14:paraId="036D52F0" w14:textId="77777777" w:rsidR="0023055F" w:rsidRPr="00B6334D" w:rsidRDefault="0023055F" w:rsidP="006F5BDE">
            <w:pPr>
              <w:jc w:val="center"/>
              <w:rPr>
                <w:rFonts w:asciiTheme="minorHAnsi" w:hAnsiTheme="minorHAnsi" w:cstheme="minorHAnsi"/>
                <w:color w:val="000000"/>
                <w:sz w:val="16"/>
                <w:szCs w:val="16"/>
              </w:rPr>
            </w:pPr>
            <w:r w:rsidRPr="00B6334D">
              <w:rPr>
                <w:rFonts w:asciiTheme="minorHAnsi" w:hAnsiTheme="minorHAnsi" w:cstheme="minorHAnsi"/>
                <w:color w:val="000000"/>
                <w:sz w:val="16"/>
                <w:szCs w:val="16"/>
              </w:rPr>
              <w:t>(D)</w:t>
            </w:r>
          </w:p>
        </w:tc>
        <w:tc>
          <w:tcPr>
            <w:tcW w:w="900" w:type="dxa"/>
            <w:tcBorders>
              <w:top w:val="single" w:sz="4" w:space="0" w:color="auto"/>
              <w:left w:val="nil"/>
              <w:bottom w:val="single" w:sz="4" w:space="0" w:color="auto"/>
              <w:right w:val="nil"/>
            </w:tcBorders>
            <w:shd w:val="clear" w:color="auto" w:fill="auto"/>
            <w:vAlign w:val="center"/>
            <w:hideMark/>
          </w:tcPr>
          <w:p w14:paraId="141383CD" w14:textId="77777777" w:rsidR="0023055F" w:rsidRPr="00B6334D" w:rsidRDefault="0023055F" w:rsidP="006F5BDE">
            <w:pPr>
              <w:jc w:val="center"/>
              <w:rPr>
                <w:rFonts w:asciiTheme="minorHAnsi" w:hAnsiTheme="minorHAnsi" w:cstheme="minorHAnsi"/>
                <w:color w:val="000000"/>
                <w:sz w:val="16"/>
                <w:szCs w:val="16"/>
              </w:rPr>
            </w:pPr>
            <w:r w:rsidRPr="00B6334D">
              <w:rPr>
                <w:rFonts w:asciiTheme="minorHAnsi" w:hAnsiTheme="minorHAnsi" w:cstheme="minorHAnsi"/>
                <w:color w:val="FF0000"/>
                <w:sz w:val="16"/>
                <w:szCs w:val="16"/>
              </w:rPr>
              <w:t xml:space="preserve">Panjang </w:t>
            </w:r>
            <w:proofErr w:type="spellStart"/>
            <w:r w:rsidRPr="00B6334D">
              <w:rPr>
                <w:rFonts w:asciiTheme="minorHAnsi" w:hAnsiTheme="minorHAnsi" w:cstheme="minorHAnsi"/>
                <w:color w:val="FF0000"/>
                <w:sz w:val="16"/>
                <w:szCs w:val="16"/>
              </w:rPr>
              <w:t>hipokotil</w:t>
            </w:r>
            <w:proofErr w:type="spellEnd"/>
            <w:r w:rsidRPr="00B6334D">
              <w:rPr>
                <w:rFonts w:asciiTheme="minorHAnsi" w:hAnsiTheme="minorHAnsi" w:cstheme="minorHAnsi"/>
                <w:color w:val="FF0000"/>
                <w:sz w:val="16"/>
                <w:szCs w:val="16"/>
              </w:rPr>
              <w:t>* (mm)</w:t>
            </w:r>
          </w:p>
        </w:tc>
        <w:tc>
          <w:tcPr>
            <w:tcW w:w="1080" w:type="dxa"/>
            <w:tcBorders>
              <w:top w:val="single" w:sz="4" w:space="0" w:color="auto"/>
              <w:left w:val="nil"/>
              <w:bottom w:val="single" w:sz="4" w:space="0" w:color="auto"/>
              <w:right w:val="nil"/>
            </w:tcBorders>
            <w:shd w:val="clear" w:color="auto" w:fill="auto"/>
            <w:vAlign w:val="center"/>
            <w:hideMark/>
          </w:tcPr>
          <w:p w14:paraId="4BB4154E" w14:textId="77777777" w:rsidR="0023055F" w:rsidRPr="00B6334D" w:rsidRDefault="0023055F" w:rsidP="006F5BDE">
            <w:pPr>
              <w:jc w:val="center"/>
              <w:rPr>
                <w:rFonts w:asciiTheme="minorHAnsi" w:hAnsiTheme="minorHAnsi" w:cstheme="minorHAnsi"/>
                <w:color w:val="000000"/>
                <w:sz w:val="16"/>
                <w:szCs w:val="16"/>
              </w:rPr>
            </w:pPr>
            <w:proofErr w:type="spellStart"/>
            <w:r w:rsidRPr="00B6334D">
              <w:rPr>
                <w:rFonts w:asciiTheme="minorHAnsi" w:hAnsiTheme="minorHAnsi" w:cstheme="minorHAnsi"/>
                <w:color w:val="FF0000"/>
                <w:sz w:val="16"/>
                <w:szCs w:val="16"/>
              </w:rPr>
              <w:t>Kecepatan</w:t>
            </w:r>
            <w:proofErr w:type="spellEnd"/>
            <w:r w:rsidRPr="00B6334D">
              <w:rPr>
                <w:rFonts w:asciiTheme="minorHAnsi" w:hAnsiTheme="minorHAnsi" w:cstheme="minorHAnsi"/>
                <w:color w:val="FF0000"/>
                <w:sz w:val="16"/>
                <w:szCs w:val="16"/>
              </w:rPr>
              <w:t xml:space="preserve"> </w:t>
            </w:r>
            <w:proofErr w:type="spellStart"/>
            <w:r w:rsidRPr="00B6334D">
              <w:rPr>
                <w:rFonts w:asciiTheme="minorHAnsi" w:hAnsiTheme="minorHAnsi" w:cstheme="minorHAnsi"/>
                <w:color w:val="FF0000"/>
                <w:sz w:val="16"/>
                <w:szCs w:val="16"/>
              </w:rPr>
              <w:t>tumbuh</w:t>
            </w:r>
            <w:proofErr w:type="spellEnd"/>
            <w:r w:rsidRPr="00B6334D">
              <w:rPr>
                <w:rFonts w:asciiTheme="minorHAnsi" w:hAnsiTheme="minorHAnsi" w:cstheme="minorHAnsi"/>
                <w:color w:val="FF0000"/>
                <w:sz w:val="16"/>
                <w:szCs w:val="16"/>
              </w:rPr>
              <w:t>* (%Etmal</w:t>
            </w:r>
            <w:r w:rsidRPr="00B6334D">
              <w:rPr>
                <w:rFonts w:asciiTheme="minorHAnsi" w:hAnsiTheme="minorHAnsi" w:cstheme="minorHAnsi"/>
                <w:color w:val="FF0000"/>
                <w:sz w:val="16"/>
                <w:szCs w:val="16"/>
                <w:vertAlign w:val="superscript"/>
              </w:rPr>
              <w:t>-1</w:t>
            </w:r>
            <w:r w:rsidRPr="00B6334D">
              <w:rPr>
                <w:rFonts w:asciiTheme="minorHAnsi" w:hAnsiTheme="minorHAnsi" w:cstheme="minorHAnsi"/>
                <w:color w:val="FF0000"/>
                <w:sz w:val="16"/>
                <w:szCs w:val="16"/>
              </w:rPr>
              <w:t>)</w:t>
            </w:r>
          </w:p>
        </w:tc>
        <w:tc>
          <w:tcPr>
            <w:tcW w:w="1350" w:type="dxa"/>
            <w:tcBorders>
              <w:top w:val="single" w:sz="4" w:space="0" w:color="auto"/>
              <w:left w:val="nil"/>
              <w:bottom w:val="single" w:sz="4" w:space="0" w:color="auto"/>
              <w:right w:val="nil"/>
            </w:tcBorders>
            <w:shd w:val="clear" w:color="auto" w:fill="auto"/>
            <w:vAlign w:val="center"/>
            <w:hideMark/>
          </w:tcPr>
          <w:p w14:paraId="56A23643" w14:textId="77777777" w:rsidR="0023055F" w:rsidRPr="00B6334D" w:rsidRDefault="0023055F" w:rsidP="006F5BDE">
            <w:pPr>
              <w:jc w:val="center"/>
              <w:rPr>
                <w:rFonts w:asciiTheme="minorHAnsi" w:hAnsiTheme="minorHAnsi" w:cstheme="minorHAnsi"/>
                <w:color w:val="000000"/>
                <w:sz w:val="16"/>
                <w:szCs w:val="16"/>
              </w:rPr>
            </w:pPr>
            <w:proofErr w:type="spellStart"/>
            <w:r w:rsidRPr="00B6334D">
              <w:rPr>
                <w:rFonts w:asciiTheme="minorHAnsi" w:hAnsiTheme="minorHAnsi" w:cstheme="minorHAnsi"/>
                <w:color w:val="000000"/>
                <w:sz w:val="16"/>
                <w:szCs w:val="16"/>
              </w:rPr>
              <w:t>Laju</w:t>
            </w:r>
            <w:proofErr w:type="spellEnd"/>
            <w:r w:rsidRPr="00B6334D">
              <w:rPr>
                <w:rFonts w:asciiTheme="minorHAnsi" w:hAnsiTheme="minorHAnsi" w:cstheme="minorHAnsi"/>
                <w:color w:val="000000"/>
                <w:sz w:val="16"/>
                <w:szCs w:val="16"/>
              </w:rPr>
              <w:t xml:space="preserve"> </w:t>
            </w:r>
            <w:proofErr w:type="spellStart"/>
            <w:r w:rsidRPr="00B6334D">
              <w:rPr>
                <w:rFonts w:asciiTheme="minorHAnsi" w:hAnsiTheme="minorHAnsi" w:cstheme="minorHAnsi"/>
                <w:color w:val="000000"/>
                <w:sz w:val="16"/>
                <w:szCs w:val="16"/>
              </w:rPr>
              <w:t>Pertumbuhan</w:t>
            </w:r>
            <w:proofErr w:type="spellEnd"/>
            <w:r w:rsidRPr="00B6334D">
              <w:rPr>
                <w:rFonts w:asciiTheme="minorHAnsi" w:hAnsiTheme="minorHAnsi" w:cstheme="minorHAnsi"/>
                <w:color w:val="000000"/>
                <w:sz w:val="16"/>
                <w:szCs w:val="16"/>
              </w:rPr>
              <w:t xml:space="preserve"> (mg kecambah</w:t>
            </w:r>
            <w:r w:rsidRPr="00B6334D">
              <w:rPr>
                <w:rFonts w:asciiTheme="minorHAnsi" w:hAnsiTheme="minorHAnsi" w:cstheme="minorHAnsi"/>
                <w:sz w:val="16"/>
                <w:szCs w:val="16"/>
                <w:vertAlign w:val="superscript"/>
              </w:rPr>
              <w:t>-1</w:t>
            </w:r>
            <w:r w:rsidRPr="00B6334D">
              <w:rPr>
                <w:rFonts w:asciiTheme="minorHAnsi" w:hAnsiTheme="minorHAnsi" w:cstheme="minorHAnsi"/>
                <w:color w:val="000000"/>
                <w:sz w:val="16"/>
                <w:szCs w:val="16"/>
              </w:rPr>
              <w:t>)</w:t>
            </w:r>
          </w:p>
        </w:tc>
        <w:tc>
          <w:tcPr>
            <w:tcW w:w="1260" w:type="dxa"/>
            <w:tcBorders>
              <w:top w:val="single" w:sz="4" w:space="0" w:color="auto"/>
              <w:left w:val="nil"/>
              <w:bottom w:val="single" w:sz="4" w:space="0" w:color="auto"/>
              <w:right w:val="nil"/>
            </w:tcBorders>
            <w:shd w:val="clear" w:color="auto" w:fill="auto"/>
            <w:vAlign w:val="center"/>
            <w:hideMark/>
          </w:tcPr>
          <w:p w14:paraId="28089BE2" w14:textId="77777777" w:rsidR="0023055F" w:rsidRPr="00B6334D" w:rsidRDefault="0023055F" w:rsidP="006F5BDE">
            <w:pPr>
              <w:jc w:val="center"/>
              <w:rPr>
                <w:rFonts w:asciiTheme="minorHAnsi" w:hAnsiTheme="minorHAnsi" w:cstheme="minorHAnsi"/>
                <w:color w:val="000000"/>
                <w:sz w:val="16"/>
                <w:szCs w:val="16"/>
              </w:rPr>
            </w:pPr>
            <w:proofErr w:type="spellStart"/>
            <w:r w:rsidRPr="00B6334D">
              <w:rPr>
                <w:rFonts w:asciiTheme="minorHAnsi" w:hAnsiTheme="minorHAnsi" w:cstheme="minorHAnsi"/>
                <w:color w:val="FF0000"/>
                <w:sz w:val="16"/>
                <w:szCs w:val="16"/>
              </w:rPr>
              <w:t>Daya</w:t>
            </w:r>
            <w:proofErr w:type="spellEnd"/>
            <w:r w:rsidRPr="00B6334D">
              <w:rPr>
                <w:rFonts w:asciiTheme="minorHAnsi" w:hAnsiTheme="minorHAnsi" w:cstheme="minorHAnsi"/>
                <w:color w:val="FF0000"/>
                <w:sz w:val="16"/>
                <w:szCs w:val="16"/>
              </w:rPr>
              <w:t xml:space="preserve"> </w:t>
            </w:r>
            <w:proofErr w:type="spellStart"/>
            <w:r w:rsidRPr="00B6334D">
              <w:rPr>
                <w:rFonts w:asciiTheme="minorHAnsi" w:hAnsiTheme="minorHAnsi" w:cstheme="minorHAnsi"/>
                <w:color w:val="FF0000"/>
                <w:sz w:val="16"/>
                <w:szCs w:val="16"/>
              </w:rPr>
              <w:t>Berkecambah</w:t>
            </w:r>
            <w:proofErr w:type="spellEnd"/>
            <w:r w:rsidRPr="00B6334D">
              <w:rPr>
                <w:rFonts w:asciiTheme="minorHAnsi" w:hAnsiTheme="minorHAnsi" w:cstheme="minorHAnsi"/>
                <w:color w:val="FF0000"/>
                <w:sz w:val="16"/>
                <w:szCs w:val="16"/>
              </w:rPr>
              <w:t>* (%)</w:t>
            </w:r>
          </w:p>
        </w:tc>
        <w:tc>
          <w:tcPr>
            <w:tcW w:w="900" w:type="dxa"/>
            <w:tcBorders>
              <w:top w:val="single" w:sz="4" w:space="0" w:color="auto"/>
              <w:left w:val="nil"/>
              <w:bottom w:val="single" w:sz="4" w:space="0" w:color="auto"/>
              <w:right w:val="nil"/>
            </w:tcBorders>
            <w:shd w:val="clear" w:color="auto" w:fill="auto"/>
            <w:vAlign w:val="center"/>
            <w:hideMark/>
          </w:tcPr>
          <w:p w14:paraId="6D50E406" w14:textId="77777777" w:rsidR="0023055F" w:rsidRPr="00B6334D" w:rsidRDefault="0023055F" w:rsidP="006F5BDE">
            <w:pPr>
              <w:jc w:val="center"/>
              <w:rPr>
                <w:rFonts w:asciiTheme="minorHAnsi" w:hAnsiTheme="minorHAnsi" w:cstheme="minorHAnsi"/>
                <w:color w:val="000000"/>
                <w:sz w:val="16"/>
                <w:szCs w:val="16"/>
              </w:rPr>
            </w:pPr>
            <w:r w:rsidRPr="00B6334D">
              <w:rPr>
                <w:rFonts w:asciiTheme="minorHAnsi" w:hAnsiTheme="minorHAnsi" w:cstheme="minorHAnsi"/>
                <w:color w:val="000000"/>
                <w:sz w:val="16"/>
                <w:szCs w:val="16"/>
              </w:rPr>
              <w:t>abnormal</w:t>
            </w:r>
          </w:p>
        </w:tc>
        <w:tc>
          <w:tcPr>
            <w:tcW w:w="990" w:type="dxa"/>
            <w:tcBorders>
              <w:top w:val="single" w:sz="4" w:space="0" w:color="auto"/>
              <w:left w:val="nil"/>
              <w:bottom w:val="single" w:sz="4" w:space="0" w:color="auto"/>
              <w:right w:val="nil"/>
            </w:tcBorders>
            <w:shd w:val="clear" w:color="auto" w:fill="auto"/>
            <w:vAlign w:val="center"/>
            <w:hideMark/>
          </w:tcPr>
          <w:p w14:paraId="5348997D" w14:textId="77777777" w:rsidR="0023055F" w:rsidRPr="00B6334D" w:rsidRDefault="0023055F" w:rsidP="006F5BDE">
            <w:pPr>
              <w:jc w:val="center"/>
              <w:rPr>
                <w:rFonts w:asciiTheme="minorHAnsi" w:hAnsiTheme="minorHAnsi" w:cstheme="minorHAnsi"/>
                <w:color w:val="000000"/>
                <w:sz w:val="16"/>
                <w:szCs w:val="16"/>
              </w:rPr>
            </w:pPr>
            <w:proofErr w:type="spellStart"/>
            <w:r w:rsidRPr="00B6334D">
              <w:rPr>
                <w:rFonts w:asciiTheme="minorHAnsi" w:hAnsiTheme="minorHAnsi" w:cstheme="minorHAnsi"/>
                <w:color w:val="000000"/>
                <w:sz w:val="16"/>
                <w:szCs w:val="16"/>
              </w:rPr>
              <w:t>Benih</w:t>
            </w:r>
            <w:proofErr w:type="spellEnd"/>
            <w:r w:rsidRPr="00B6334D">
              <w:rPr>
                <w:rFonts w:asciiTheme="minorHAnsi" w:hAnsiTheme="minorHAnsi" w:cstheme="minorHAnsi"/>
                <w:color w:val="000000"/>
                <w:sz w:val="16"/>
                <w:szCs w:val="16"/>
              </w:rPr>
              <w:t xml:space="preserve"> </w:t>
            </w:r>
            <w:proofErr w:type="spellStart"/>
            <w:r w:rsidRPr="00B6334D">
              <w:rPr>
                <w:rFonts w:asciiTheme="minorHAnsi" w:hAnsiTheme="minorHAnsi" w:cstheme="minorHAnsi"/>
                <w:color w:val="000000"/>
                <w:sz w:val="16"/>
                <w:szCs w:val="16"/>
              </w:rPr>
              <w:t>mati</w:t>
            </w:r>
            <w:proofErr w:type="spellEnd"/>
            <w:r w:rsidRPr="00B6334D">
              <w:rPr>
                <w:rFonts w:asciiTheme="minorHAnsi" w:hAnsiTheme="minorHAnsi" w:cstheme="minorHAnsi"/>
                <w:color w:val="000000"/>
                <w:sz w:val="16"/>
                <w:szCs w:val="16"/>
              </w:rPr>
              <w:t>* (%)</w:t>
            </w:r>
          </w:p>
        </w:tc>
      </w:tr>
      <w:tr w:rsidR="0023055F" w:rsidRPr="00B6334D" w14:paraId="0D852157" w14:textId="77777777" w:rsidTr="006F5BDE">
        <w:trPr>
          <w:trHeight w:val="260"/>
        </w:trPr>
        <w:tc>
          <w:tcPr>
            <w:tcW w:w="1080" w:type="dxa"/>
            <w:tcBorders>
              <w:top w:val="single" w:sz="4" w:space="0" w:color="auto"/>
              <w:left w:val="nil"/>
              <w:bottom w:val="nil"/>
              <w:right w:val="nil"/>
            </w:tcBorders>
            <w:shd w:val="clear" w:color="auto" w:fill="auto"/>
            <w:vAlign w:val="center"/>
            <w:hideMark/>
          </w:tcPr>
          <w:p w14:paraId="49E7A7D1" w14:textId="77777777" w:rsidR="0023055F" w:rsidRPr="00B6334D" w:rsidRDefault="0023055F" w:rsidP="006F5BDE">
            <w:pPr>
              <w:rPr>
                <w:rFonts w:asciiTheme="minorHAnsi" w:hAnsiTheme="minorHAnsi" w:cstheme="minorHAnsi"/>
                <w:color w:val="000000"/>
                <w:sz w:val="16"/>
                <w:szCs w:val="16"/>
              </w:rPr>
            </w:pPr>
            <w:proofErr w:type="spellStart"/>
            <w:r w:rsidRPr="00B6334D">
              <w:rPr>
                <w:rFonts w:asciiTheme="minorHAnsi" w:hAnsiTheme="minorHAnsi" w:cstheme="minorHAnsi"/>
                <w:color w:val="000000"/>
                <w:sz w:val="16"/>
                <w:szCs w:val="16"/>
              </w:rPr>
              <w:t>Kontrol</w:t>
            </w:r>
            <w:proofErr w:type="spellEnd"/>
          </w:p>
        </w:tc>
        <w:tc>
          <w:tcPr>
            <w:tcW w:w="1350" w:type="dxa"/>
            <w:tcBorders>
              <w:top w:val="single" w:sz="4" w:space="0" w:color="auto"/>
              <w:left w:val="nil"/>
              <w:bottom w:val="nil"/>
              <w:right w:val="nil"/>
            </w:tcBorders>
            <w:shd w:val="clear" w:color="auto" w:fill="auto"/>
            <w:vAlign w:val="center"/>
            <w:hideMark/>
          </w:tcPr>
          <w:p w14:paraId="571DE680" w14:textId="77777777" w:rsidR="0023055F" w:rsidRPr="00B6334D" w:rsidRDefault="0023055F" w:rsidP="006F5BDE">
            <w:pPr>
              <w:rPr>
                <w:rFonts w:asciiTheme="minorHAnsi" w:hAnsiTheme="minorHAnsi" w:cstheme="minorHAnsi"/>
                <w:sz w:val="16"/>
                <w:szCs w:val="16"/>
              </w:rPr>
            </w:pPr>
          </w:p>
        </w:tc>
        <w:tc>
          <w:tcPr>
            <w:tcW w:w="900" w:type="dxa"/>
            <w:tcBorders>
              <w:top w:val="single" w:sz="4" w:space="0" w:color="auto"/>
              <w:left w:val="nil"/>
              <w:bottom w:val="nil"/>
              <w:right w:val="nil"/>
            </w:tcBorders>
            <w:shd w:val="clear" w:color="auto" w:fill="auto"/>
            <w:vAlign w:val="center"/>
            <w:hideMark/>
          </w:tcPr>
          <w:p w14:paraId="312093B8" w14:textId="77777777" w:rsidR="0023055F" w:rsidRPr="00B6334D" w:rsidRDefault="0023055F" w:rsidP="006F5BDE">
            <w:pPr>
              <w:ind w:hanging="20"/>
              <w:rPr>
                <w:rFonts w:asciiTheme="minorHAnsi" w:hAnsiTheme="minorHAnsi" w:cstheme="minorHAnsi"/>
                <w:color w:val="FF0000"/>
                <w:sz w:val="16"/>
                <w:szCs w:val="16"/>
              </w:rPr>
            </w:pPr>
            <w:r w:rsidRPr="00B6334D">
              <w:rPr>
                <w:rFonts w:asciiTheme="minorHAnsi" w:hAnsiTheme="minorHAnsi" w:cstheme="minorHAnsi"/>
                <w:color w:val="FF0000"/>
                <w:sz w:val="16"/>
                <w:szCs w:val="16"/>
              </w:rPr>
              <w:t>4.96a</w:t>
            </w:r>
          </w:p>
        </w:tc>
        <w:tc>
          <w:tcPr>
            <w:tcW w:w="1080" w:type="dxa"/>
            <w:tcBorders>
              <w:top w:val="single" w:sz="4" w:space="0" w:color="auto"/>
              <w:left w:val="nil"/>
              <w:bottom w:val="nil"/>
              <w:right w:val="nil"/>
            </w:tcBorders>
            <w:shd w:val="clear" w:color="auto" w:fill="auto"/>
            <w:vAlign w:val="center"/>
            <w:hideMark/>
          </w:tcPr>
          <w:p w14:paraId="49CFBDCE" w14:textId="77777777" w:rsidR="0023055F" w:rsidRPr="00B6334D" w:rsidRDefault="0023055F" w:rsidP="006F5BDE">
            <w:pPr>
              <w:ind w:left="160" w:firstLine="60"/>
              <w:rPr>
                <w:rFonts w:asciiTheme="minorHAnsi" w:hAnsiTheme="minorHAnsi" w:cstheme="minorHAnsi"/>
                <w:color w:val="FF0000"/>
                <w:sz w:val="16"/>
                <w:szCs w:val="16"/>
              </w:rPr>
            </w:pPr>
            <w:r w:rsidRPr="00B6334D">
              <w:rPr>
                <w:rFonts w:asciiTheme="minorHAnsi" w:hAnsiTheme="minorHAnsi" w:cstheme="minorHAnsi"/>
                <w:color w:val="FF0000"/>
                <w:sz w:val="16"/>
                <w:szCs w:val="16"/>
              </w:rPr>
              <w:t>6.17a</w:t>
            </w:r>
          </w:p>
        </w:tc>
        <w:tc>
          <w:tcPr>
            <w:tcW w:w="1350" w:type="dxa"/>
            <w:tcBorders>
              <w:top w:val="single" w:sz="4" w:space="0" w:color="auto"/>
              <w:left w:val="nil"/>
              <w:bottom w:val="nil"/>
              <w:right w:val="nil"/>
            </w:tcBorders>
            <w:shd w:val="clear" w:color="auto" w:fill="auto"/>
            <w:vAlign w:val="center"/>
            <w:hideMark/>
          </w:tcPr>
          <w:p w14:paraId="41B15802" w14:textId="77777777" w:rsidR="0023055F" w:rsidRPr="00B6334D" w:rsidRDefault="0023055F" w:rsidP="006F5BDE">
            <w:pPr>
              <w:jc w:val="right"/>
              <w:rPr>
                <w:rFonts w:asciiTheme="minorHAnsi" w:hAnsiTheme="minorHAnsi" w:cstheme="minorHAnsi"/>
                <w:sz w:val="16"/>
                <w:szCs w:val="16"/>
              </w:rPr>
            </w:pPr>
            <w:r w:rsidRPr="00B6334D">
              <w:rPr>
                <w:rFonts w:asciiTheme="minorHAnsi" w:hAnsiTheme="minorHAnsi" w:cstheme="minorHAnsi"/>
                <w:color w:val="FF0000"/>
                <w:sz w:val="16"/>
                <w:szCs w:val="16"/>
              </w:rPr>
              <w:t>0.0016</w:t>
            </w:r>
          </w:p>
        </w:tc>
        <w:tc>
          <w:tcPr>
            <w:tcW w:w="1260" w:type="dxa"/>
            <w:tcBorders>
              <w:top w:val="single" w:sz="4" w:space="0" w:color="auto"/>
              <w:left w:val="nil"/>
              <w:bottom w:val="nil"/>
              <w:right w:val="nil"/>
            </w:tcBorders>
            <w:shd w:val="clear" w:color="auto" w:fill="auto"/>
            <w:vAlign w:val="center"/>
            <w:hideMark/>
          </w:tcPr>
          <w:p w14:paraId="4B8A2C34" w14:textId="77777777" w:rsidR="0023055F" w:rsidRPr="00B6334D" w:rsidRDefault="0023055F" w:rsidP="006F5BDE">
            <w:pPr>
              <w:ind w:firstLine="220"/>
              <w:rPr>
                <w:rFonts w:asciiTheme="minorHAnsi" w:hAnsiTheme="minorHAnsi" w:cstheme="minorHAnsi"/>
                <w:color w:val="FF0000"/>
                <w:sz w:val="16"/>
                <w:szCs w:val="16"/>
              </w:rPr>
            </w:pPr>
            <w:r w:rsidRPr="00B6334D">
              <w:rPr>
                <w:rFonts w:asciiTheme="minorHAnsi" w:hAnsiTheme="minorHAnsi" w:cstheme="minorHAnsi"/>
                <w:color w:val="FF0000"/>
                <w:sz w:val="16"/>
                <w:szCs w:val="16"/>
              </w:rPr>
              <w:t>37.81a</w:t>
            </w:r>
          </w:p>
        </w:tc>
        <w:tc>
          <w:tcPr>
            <w:tcW w:w="900" w:type="dxa"/>
            <w:tcBorders>
              <w:top w:val="single" w:sz="4" w:space="0" w:color="auto"/>
              <w:left w:val="nil"/>
              <w:bottom w:val="nil"/>
              <w:right w:val="nil"/>
            </w:tcBorders>
            <w:shd w:val="clear" w:color="auto" w:fill="auto"/>
            <w:vAlign w:val="center"/>
            <w:hideMark/>
          </w:tcPr>
          <w:p w14:paraId="0ECE9AD0" w14:textId="77777777" w:rsidR="0023055F" w:rsidRPr="00B6334D" w:rsidRDefault="0023055F" w:rsidP="006F5BDE">
            <w:pPr>
              <w:ind w:firstLineChars="100" w:firstLine="160"/>
              <w:jc w:val="right"/>
              <w:rPr>
                <w:rFonts w:asciiTheme="minorHAnsi" w:hAnsiTheme="minorHAnsi" w:cstheme="minorHAnsi"/>
                <w:color w:val="FF0000"/>
                <w:sz w:val="16"/>
                <w:szCs w:val="16"/>
              </w:rPr>
            </w:pPr>
            <w:r w:rsidRPr="00B6334D">
              <w:rPr>
                <w:rFonts w:asciiTheme="minorHAnsi" w:hAnsiTheme="minorHAnsi" w:cstheme="minorHAnsi"/>
                <w:color w:val="FF0000"/>
                <w:sz w:val="16"/>
                <w:szCs w:val="16"/>
              </w:rPr>
              <w:t>10.94</w:t>
            </w:r>
          </w:p>
        </w:tc>
        <w:tc>
          <w:tcPr>
            <w:tcW w:w="990" w:type="dxa"/>
            <w:tcBorders>
              <w:top w:val="single" w:sz="4" w:space="0" w:color="auto"/>
              <w:left w:val="nil"/>
              <w:bottom w:val="nil"/>
              <w:right w:val="nil"/>
            </w:tcBorders>
            <w:shd w:val="clear" w:color="auto" w:fill="auto"/>
            <w:vAlign w:val="center"/>
            <w:hideMark/>
          </w:tcPr>
          <w:p w14:paraId="2715E1D3" w14:textId="77777777" w:rsidR="0023055F" w:rsidRPr="00B6334D" w:rsidRDefault="0023055F" w:rsidP="006F5BDE">
            <w:pPr>
              <w:ind w:firstLineChars="100" w:firstLine="160"/>
              <w:jc w:val="right"/>
              <w:rPr>
                <w:rFonts w:asciiTheme="minorHAnsi" w:hAnsiTheme="minorHAnsi" w:cstheme="minorHAnsi"/>
                <w:sz w:val="16"/>
                <w:szCs w:val="16"/>
              </w:rPr>
            </w:pPr>
            <w:r w:rsidRPr="00B6334D">
              <w:rPr>
                <w:rFonts w:asciiTheme="minorHAnsi" w:hAnsiTheme="minorHAnsi" w:cstheme="minorHAnsi"/>
                <w:sz w:val="16"/>
                <w:szCs w:val="16"/>
              </w:rPr>
              <w:t>51.13</w:t>
            </w:r>
          </w:p>
        </w:tc>
      </w:tr>
      <w:tr w:rsidR="0023055F" w:rsidRPr="00B6334D" w14:paraId="2AE06751" w14:textId="77777777" w:rsidTr="006F5BDE">
        <w:trPr>
          <w:trHeight w:val="260"/>
        </w:trPr>
        <w:tc>
          <w:tcPr>
            <w:tcW w:w="1080" w:type="dxa"/>
            <w:tcBorders>
              <w:top w:val="nil"/>
              <w:left w:val="nil"/>
              <w:bottom w:val="nil"/>
              <w:right w:val="nil"/>
            </w:tcBorders>
            <w:shd w:val="clear" w:color="auto" w:fill="auto"/>
            <w:vAlign w:val="center"/>
            <w:hideMark/>
          </w:tcPr>
          <w:p w14:paraId="475CB73C" w14:textId="77777777" w:rsidR="0023055F" w:rsidRPr="00B6334D" w:rsidRDefault="0023055F" w:rsidP="006F5BDE">
            <w:pPr>
              <w:ind w:right="181"/>
              <w:rPr>
                <w:rFonts w:asciiTheme="minorHAnsi" w:hAnsiTheme="minorHAnsi" w:cstheme="minorHAnsi"/>
                <w:color w:val="000000"/>
                <w:sz w:val="16"/>
                <w:szCs w:val="16"/>
              </w:rPr>
            </w:pPr>
            <w:r w:rsidRPr="00B6334D">
              <w:rPr>
                <w:rFonts w:asciiTheme="minorHAnsi" w:hAnsiTheme="minorHAnsi" w:cstheme="minorHAnsi"/>
                <w:color w:val="000000"/>
                <w:sz w:val="16"/>
                <w:szCs w:val="16"/>
              </w:rPr>
              <w:t>1 jam (L1)</w:t>
            </w:r>
          </w:p>
        </w:tc>
        <w:tc>
          <w:tcPr>
            <w:tcW w:w="1350" w:type="dxa"/>
            <w:tcBorders>
              <w:top w:val="nil"/>
              <w:left w:val="nil"/>
              <w:bottom w:val="nil"/>
              <w:right w:val="nil"/>
            </w:tcBorders>
            <w:shd w:val="clear" w:color="auto" w:fill="auto"/>
            <w:vAlign w:val="center"/>
          </w:tcPr>
          <w:p w14:paraId="4AEE4E37" w14:textId="77777777" w:rsidR="0023055F" w:rsidRPr="00B6334D" w:rsidRDefault="0023055F" w:rsidP="006F5BDE">
            <w:pPr>
              <w:ind w:leftChars="-6" w:hangingChars="9" w:hanging="14"/>
              <w:jc w:val="right"/>
              <w:rPr>
                <w:rFonts w:asciiTheme="minorHAnsi" w:hAnsiTheme="minorHAnsi" w:cstheme="minorHAnsi"/>
                <w:sz w:val="16"/>
                <w:szCs w:val="16"/>
              </w:rPr>
            </w:pPr>
            <w:r w:rsidRPr="00B6334D">
              <w:rPr>
                <w:rFonts w:asciiTheme="minorHAnsi" w:hAnsiTheme="minorHAnsi" w:cstheme="minorHAnsi"/>
                <w:sz w:val="16"/>
                <w:szCs w:val="16"/>
              </w:rPr>
              <w:t>0 ml L</w:t>
            </w:r>
            <w:r w:rsidRPr="00B6334D">
              <w:rPr>
                <w:rFonts w:asciiTheme="minorHAnsi" w:hAnsiTheme="minorHAnsi" w:cstheme="minorHAnsi"/>
                <w:sz w:val="16"/>
                <w:szCs w:val="16"/>
                <w:vertAlign w:val="superscript"/>
              </w:rPr>
              <w:noBreakHyphen/>
              <w:t>1</w:t>
            </w:r>
            <w:r w:rsidRPr="00B6334D">
              <w:rPr>
                <w:rFonts w:asciiTheme="minorHAnsi" w:hAnsiTheme="minorHAnsi" w:cstheme="minorHAnsi"/>
                <w:sz w:val="16"/>
                <w:szCs w:val="16"/>
              </w:rPr>
              <w:t xml:space="preserve"> (D1)</w:t>
            </w:r>
          </w:p>
        </w:tc>
        <w:tc>
          <w:tcPr>
            <w:tcW w:w="900" w:type="dxa"/>
            <w:tcBorders>
              <w:top w:val="nil"/>
              <w:left w:val="nil"/>
              <w:bottom w:val="nil"/>
              <w:right w:val="nil"/>
            </w:tcBorders>
            <w:shd w:val="clear" w:color="auto" w:fill="auto"/>
            <w:vAlign w:val="center"/>
          </w:tcPr>
          <w:p w14:paraId="333B7085" w14:textId="77777777" w:rsidR="0023055F" w:rsidRPr="00B6334D" w:rsidRDefault="0023055F" w:rsidP="006F5BDE">
            <w:pPr>
              <w:ind w:leftChars="-8" w:hangingChars="12" w:hanging="19"/>
              <w:rPr>
                <w:rFonts w:asciiTheme="minorHAnsi" w:hAnsiTheme="minorHAnsi" w:cstheme="minorHAnsi"/>
                <w:color w:val="FF0000"/>
                <w:sz w:val="16"/>
                <w:szCs w:val="16"/>
              </w:rPr>
            </w:pPr>
            <w:r w:rsidRPr="00B6334D">
              <w:rPr>
                <w:rFonts w:asciiTheme="minorHAnsi" w:hAnsiTheme="minorHAnsi" w:cstheme="minorHAnsi"/>
                <w:color w:val="FF0000"/>
                <w:sz w:val="16"/>
                <w:szCs w:val="16"/>
              </w:rPr>
              <w:t>4.95a</w:t>
            </w:r>
          </w:p>
        </w:tc>
        <w:tc>
          <w:tcPr>
            <w:tcW w:w="1080" w:type="dxa"/>
            <w:tcBorders>
              <w:top w:val="nil"/>
              <w:left w:val="nil"/>
              <w:bottom w:val="nil"/>
              <w:right w:val="nil"/>
            </w:tcBorders>
            <w:shd w:val="clear" w:color="auto" w:fill="auto"/>
            <w:vAlign w:val="center"/>
          </w:tcPr>
          <w:p w14:paraId="0A585E4F" w14:textId="77777777" w:rsidR="0023055F" w:rsidRPr="00B6334D" w:rsidRDefault="0023055F" w:rsidP="006F5BDE">
            <w:pPr>
              <w:ind w:leftChars="-1" w:left="-2" w:firstLineChars="138" w:firstLine="221"/>
              <w:rPr>
                <w:rFonts w:asciiTheme="minorHAnsi" w:hAnsiTheme="minorHAnsi" w:cstheme="minorHAnsi"/>
                <w:color w:val="FF0000"/>
                <w:sz w:val="16"/>
                <w:szCs w:val="16"/>
              </w:rPr>
            </w:pPr>
            <w:r w:rsidRPr="00B6334D">
              <w:rPr>
                <w:rFonts w:asciiTheme="minorHAnsi" w:hAnsiTheme="minorHAnsi" w:cstheme="minorHAnsi"/>
                <w:color w:val="FF0000"/>
                <w:sz w:val="16"/>
                <w:szCs w:val="16"/>
              </w:rPr>
              <w:t>5.71a</w:t>
            </w:r>
          </w:p>
        </w:tc>
        <w:tc>
          <w:tcPr>
            <w:tcW w:w="1350" w:type="dxa"/>
            <w:tcBorders>
              <w:top w:val="nil"/>
              <w:left w:val="nil"/>
              <w:bottom w:val="nil"/>
              <w:right w:val="nil"/>
            </w:tcBorders>
            <w:shd w:val="clear" w:color="auto" w:fill="auto"/>
            <w:vAlign w:val="center"/>
          </w:tcPr>
          <w:p w14:paraId="7B26B4D1" w14:textId="77777777" w:rsidR="0023055F" w:rsidRPr="00B6334D" w:rsidRDefault="0023055F" w:rsidP="006F5BDE">
            <w:pPr>
              <w:jc w:val="right"/>
              <w:rPr>
                <w:rFonts w:asciiTheme="minorHAnsi" w:hAnsiTheme="minorHAnsi" w:cstheme="minorHAnsi"/>
                <w:sz w:val="16"/>
                <w:szCs w:val="16"/>
              </w:rPr>
            </w:pPr>
            <w:r w:rsidRPr="00B6334D">
              <w:rPr>
                <w:rFonts w:asciiTheme="minorHAnsi" w:hAnsiTheme="minorHAnsi" w:cstheme="minorHAnsi"/>
                <w:sz w:val="16"/>
                <w:szCs w:val="16"/>
              </w:rPr>
              <w:t>0.0015</w:t>
            </w:r>
          </w:p>
        </w:tc>
        <w:tc>
          <w:tcPr>
            <w:tcW w:w="1260" w:type="dxa"/>
            <w:tcBorders>
              <w:top w:val="nil"/>
              <w:left w:val="nil"/>
              <w:bottom w:val="nil"/>
              <w:right w:val="nil"/>
            </w:tcBorders>
            <w:shd w:val="clear" w:color="auto" w:fill="auto"/>
            <w:vAlign w:val="center"/>
          </w:tcPr>
          <w:p w14:paraId="16F3B801" w14:textId="77777777" w:rsidR="0023055F" w:rsidRPr="00B6334D" w:rsidRDefault="0023055F" w:rsidP="006F5BDE">
            <w:pPr>
              <w:ind w:firstLine="220"/>
              <w:rPr>
                <w:rFonts w:asciiTheme="minorHAnsi" w:hAnsiTheme="minorHAnsi" w:cstheme="minorHAnsi"/>
                <w:color w:val="FF0000"/>
                <w:sz w:val="16"/>
                <w:szCs w:val="16"/>
              </w:rPr>
            </w:pPr>
            <w:r w:rsidRPr="00B6334D">
              <w:rPr>
                <w:rFonts w:asciiTheme="minorHAnsi" w:hAnsiTheme="minorHAnsi" w:cstheme="minorHAnsi"/>
                <w:color w:val="FF0000"/>
                <w:sz w:val="16"/>
                <w:szCs w:val="16"/>
              </w:rPr>
              <w:t>35.25a</w:t>
            </w:r>
          </w:p>
        </w:tc>
        <w:tc>
          <w:tcPr>
            <w:tcW w:w="900" w:type="dxa"/>
            <w:tcBorders>
              <w:top w:val="nil"/>
              <w:left w:val="nil"/>
              <w:bottom w:val="nil"/>
              <w:right w:val="nil"/>
            </w:tcBorders>
            <w:shd w:val="clear" w:color="auto" w:fill="auto"/>
            <w:vAlign w:val="center"/>
          </w:tcPr>
          <w:p w14:paraId="1EE6BE6E" w14:textId="77777777" w:rsidR="0023055F" w:rsidRPr="00B6334D" w:rsidRDefault="0023055F" w:rsidP="006F5BDE">
            <w:pPr>
              <w:ind w:firstLineChars="100" w:firstLine="160"/>
              <w:jc w:val="right"/>
              <w:rPr>
                <w:rFonts w:asciiTheme="minorHAnsi" w:hAnsiTheme="minorHAnsi" w:cstheme="minorHAnsi"/>
                <w:sz w:val="16"/>
                <w:szCs w:val="16"/>
              </w:rPr>
            </w:pPr>
            <w:r w:rsidRPr="00B6334D">
              <w:rPr>
                <w:rFonts w:asciiTheme="minorHAnsi" w:hAnsiTheme="minorHAnsi" w:cstheme="minorHAnsi"/>
                <w:sz w:val="16"/>
                <w:szCs w:val="16"/>
              </w:rPr>
              <w:t>21.50</w:t>
            </w:r>
          </w:p>
        </w:tc>
        <w:tc>
          <w:tcPr>
            <w:tcW w:w="990" w:type="dxa"/>
            <w:tcBorders>
              <w:top w:val="nil"/>
              <w:left w:val="nil"/>
              <w:bottom w:val="nil"/>
              <w:right w:val="nil"/>
            </w:tcBorders>
            <w:shd w:val="clear" w:color="auto" w:fill="auto"/>
            <w:vAlign w:val="center"/>
          </w:tcPr>
          <w:p w14:paraId="1524410E" w14:textId="77777777" w:rsidR="0023055F" w:rsidRPr="00B6334D" w:rsidRDefault="0023055F" w:rsidP="006F5BDE">
            <w:pPr>
              <w:ind w:firstLineChars="100" w:firstLine="160"/>
              <w:jc w:val="right"/>
              <w:rPr>
                <w:rFonts w:asciiTheme="minorHAnsi" w:hAnsiTheme="minorHAnsi" w:cstheme="minorHAnsi"/>
                <w:sz w:val="16"/>
                <w:szCs w:val="16"/>
              </w:rPr>
            </w:pPr>
            <w:r w:rsidRPr="00B6334D">
              <w:rPr>
                <w:rFonts w:asciiTheme="minorHAnsi" w:hAnsiTheme="minorHAnsi" w:cstheme="minorHAnsi"/>
                <w:sz w:val="16"/>
                <w:szCs w:val="16"/>
              </w:rPr>
              <w:t>43.25</w:t>
            </w:r>
          </w:p>
        </w:tc>
      </w:tr>
      <w:tr w:rsidR="0023055F" w:rsidRPr="00B6334D" w14:paraId="68E229E1" w14:textId="77777777" w:rsidTr="006F5BDE">
        <w:trPr>
          <w:trHeight w:val="260"/>
        </w:trPr>
        <w:tc>
          <w:tcPr>
            <w:tcW w:w="1080" w:type="dxa"/>
            <w:tcBorders>
              <w:top w:val="nil"/>
              <w:left w:val="nil"/>
              <w:bottom w:val="nil"/>
              <w:right w:val="nil"/>
            </w:tcBorders>
            <w:shd w:val="clear" w:color="auto" w:fill="auto"/>
            <w:vAlign w:val="center"/>
          </w:tcPr>
          <w:p w14:paraId="7DE84EDC" w14:textId="77777777" w:rsidR="0023055F" w:rsidRPr="00B6334D" w:rsidRDefault="0023055F" w:rsidP="006F5BDE">
            <w:pPr>
              <w:ind w:right="181"/>
              <w:rPr>
                <w:rFonts w:asciiTheme="minorHAnsi" w:hAnsiTheme="minorHAnsi" w:cstheme="minorHAnsi"/>
                <w:color w:val="000000"/>
                <w:sz w:val="16"/>
                <w:szCs w:val="16"/>
              </w:rPr>
            </w:pPr>
          </w:p>
        </w:tc>
        <w:tc>
          <w:tcPr>
            <w:tcW w:w="1350" w:type="dxa"/>
            <w:tcBorders>
              <w:top w:val="nil"/>
              <w:left w:val="nil"/>
              <w:bottom w:val="nil"/>
              <w:right w:val="nil"/>
            </w:tcBorders>
            <w:shd w:val="clear" w:color="auto" w:fill="auto"/>
            <w:vAlign w:val="center"/>
          </w:tcPr>
          <w:p w14:paraId="54265637" w14:textId="77777777" w:rsidR="0023055F" w:rsidRPr="00B6334D" w:rsidRDefault="0023055F" w:rsidP="006F5BDE">
            <w:pPr>
              <w:ind w:leftChars="-6" w:hangingChars="9" w:hanging="14"/>
              <w:jc w:val="right"/>
              <w:rPr>
                <w:rFonts w:asciiTheme="minorHAnsi" w:hAnsiTheme="minorHAnsi" w:cstheme="minorHAnsi"/>
                <w:sz w:val="16"/>
                <w:szCs w:val="16"/>
              </w:rPr>
            </w:pPr>
            <w:r w:rsidRPr="00B6334D">
              <w:rPr>
                <w:rFonts w:asciiTheme="minorHAnsi" w:hAnsiTheme="minorHAnsi" w:cstheme="minorHAnsi"/>
                <w:sz w:val="16"/>
                <w:szCs w:val="16"/>
              </w:rPr>
              <w:t>0.5 ml L</w:t>
            </w:r>
            <w:r w:rsidRPr="00B6334D">
              <w:rPr>
                <w:rFonts w:asciiTheme="minorHAnsi" w:hAnsiTheme="minorHAnsi" w:cstheme="minorHAnsi"/>
                <w:sz w:val="16"/>
                <w:szCs w:val="16"/>
                <w:vertAlign w:val="superscript"/>
              </w:rPr>
              <w:noBreakHyphen/>
              <w:t>1</w:t>
            </w:r>
            <w:r w:rsidRPr="00B6334D">
              <w:rPr>
                <w:rFonts w:asciiTheme="minorHAnsi" w:hAnsiTheme="minorHAnsi" w:cstheme="minorHAnsi"/>
                <w:sz w:val="16"/>
                <w:szCs w:val="16"/>
              </w:rPr>
              <w:t xml:space="preserve"> (D2)</w:t>
            </w:r>
          </w:p>
        </w:tc>
        <w:tc>
          <w:tcPr>
            <w:tcW w:w="900" w:type="dxa"/>
            <w:tcBorders>
              <w:top w:val="nil"/>
              <w:left w:val="nil"/>
              <w:bottom w:val="nil"/>
              <w:right w:val="nil"/>
            </w:tcBorders>
            <w:shd w:val="clear" w:color="auto" w:fill="auto"/>
            <w:vAlign w:val="center"/>
          </w:tcPr>
          <w:p w14:paraId="5DC66567" w14:textId="77777777" w:rsidR="0023055F" w:rsidRPr="00B6334D" w:rsidRDefault="0023055F" w:rsidP="006F5BDE">
            <w:pPr>
              <w:ind w:leftChars="-8" w:hangingChars="12" w:hanging="19"/>
              <w:rPr>
                <w:rFonts w:asciiTheme="minorHAnsi" w:hAnsiTheme="minorHAnsi" w:cstheme="minorHAnsi"/>
                <w:sz w:val="16"/>
                <w:szCs w:val="16"/>
              </w:rPr>
            </w:pPr>
            <w:r w:rsidRPr="00B6334D">
              <w:rPr>
                <w:rFonts w:asciiTheme="minorHAnsi" w:hAnsiTheme="minorHAnsi" w:cstheme="minorHAnsi"/>
                <w:sz w:val="16"/>
                <w:szCs w:val="16"/>
              </w:rPr>
              <w:t>3.55b</w:t>
            </w:r>
          </w:p>
        </w:tc>
        <w:tc>
          <w:tcPr>
            <w:tcW w:w="1080" w:type="dxa"/>
            <w:tcBorders>
              <w:top w:val="nil"/>
              <w:left w:val="nil"/>
              <w:bottom w:val="nil"/>
              <w:right w:val="nil"/>
            </w:tcBorders>
            <w:shd w:val="clear" w:color="auto" w:fill="auto"/>
            <w:vAlign w:val="center"/>
          </w:tcPr>
          <w:p w14:paraId="1F2D1010" w14:textId="77777777" w:rsidR="0023055F" w:rsidRPr="00B6334D" w:rsidRDefault="0023055F" w:rsidP="006F5BDE">
            <w:pPr>
              <w:ind w:leftChars="-1" w:left="-2" w:firstLineChars="138" w:firstLine="221"/>
              <w:rPr>
                <w:rFonts w:asciiTheme="minorHAnsi" w:hAnsiTheme="minorHAnsi" w:cstheme="minorHAnsi"/>
                <w:sz w:val="16"/>
                <w:szCs w:val="16"/>
              </w:rPr>
            </w:pPr>
            <w:r w:rsidRPr="00B6334D">
              <w:rPr>
                <w:rFonts w:asciiTheme="minorHAnsi" w:hAnsiTheme="minorHAnsi" w:cstheme="minorHAnsi"/>
                <w:sz w:val="16"/>
                <w:szCs w:val="16"/>
              </w:rPr>
              <w:t>3.28c</w:t>
            </w:r>
          </w:p>
        </w:tc>
        <w:tc>
          <w:tcPr>
            <w:tcW w:w="1350" w:type="dxa"/>
            <w:tcBorders>
              <w:top w:val="nil"/>
              <w:left w:val="nil"/>
              <w:bottom w:val="nil"/>
              <w:right w:val="nil"/>
            </w:tcBorders>
            <w:shd w:val="clear" w:color="auto" w:fill="auto"/>
            <w:vAlign w:val="center"/>
          </w:tcPr>
          <w:p w14:paraId="1ECE0204" w14:textId="77777777" w:rsidR="0023055F" w:rsidRPr="00B6334D" w:rsidRDefault="0023055F" w:rsidP="006F5BDE">
            <w:pPr>
              <w:jc w:val="right"/>
              <w:rPr>
                <w:rFonts w:asciiTheme="minorHAnsi" w:hAnsiTheme="minorHAnsi" w:cstheme="minorHAnsi"/>
                <w:sz w:val="16"/>
                <w:szCs w:val="16"/>
              </w:rPr>
            </w:pPr>
            <w:r w:rsidRPr="00B6334D">
              <w:rPr>
                <w:rFonts w:asciiTheme="minorHAnsi" w:hAnsiTheme="minorHAnsi" w:cstheme="minorHAnsi"/>
                <w:sz w:val="16"/>
                <w:szCs w:val="16"/>
              </w:rPr>
              <w:t>0.0013</w:t>
            </w:r>
          </w:p>
        </w:tc>
        <w:tc>
          <w:tcPr>
            <w:tcW w:w="1260" w:type="dxa"/>
            <w:tcBorders>
              <w:top w:val="nil"/>
              <w:left w:val="nil"/>
              <w:bottom w:val="nil"/>
              <w:right w:val="nil"/>
            </w:tcBorders>
            <w:shd w:val="clear" w:color="auto" w:fill="auto"/>
            <w:vAlign w:val="center"/>
          </w:tcPr>
          <w:p w14:paraId="603022E0" w14:textId="77777777" w:rsidR="0023055F" w:rsidRPr="00B6334D" w:rsidRDefault="0023055F" w:rsidP="006F5BDE">
            <w:pPr>
              <w:ind w:firstLine="220"/>
              <w:rPr>
                <w:rFonts w:asciiTheme="minorHAnsi" w:hAnsiTheme="minorHAnsi" w:cstheme="minorHAnsi"/>
                <w:sz w:val="16"/>
                <w:szCs w:val="16"/>
              </w:rPr>
            </w:pPr>
            <w:r w:rsidRPr="00B6334D">
              <w:rPr>
                <w:rFonts w:asciiTheme="minorHAnsi" w:hAnsiTheme="minorHAnsi" w:cstheme="minorHAnsi"/>
                <w:sz w:val="16"/>
                <w:szCs w:val="16"/>
              </w:rPr>
              <w:t>20.75c</w:t>
            </w:r>
          </w:p>
        </w:tc>
        <w:tc>
          <w:tcPr>
            <w:tcW w:w="900" w:type="dxa"/>
            <w:tcBorders>
              <w:top w:val="nil"/>
              <w:left w:val="nil"/>
              <w:bottom w:val="nil"/>
              <w:right w:val="nil"/>
            </w:tcBorders>
            <w:shd w:val="clear" w:color="auto" w:fill="auto"/>
            <w:vAlign w:val="center"/>
          </w:tcPr>
          <w:p w14:paraId="31B6D9E5" w14:textId="77777777" w:rsidR="0023055F" w:rsidRPr="00B6334D" w:rsidRDefault="0023055F" w:rsidP="006F5BDE">
            <w:pPr>
              <w:ind w:firstLineChars="100" w:firstLine="160"/>
              <w:jc w:val="right"/>
              <w:rPr>
                <w:rFonts w:asciiTheme="minorHAnsi" w:hAnsiTheme="minorHAnsi" w:cstheme="minorHAnsi"/>
                <w:sz w:val="16"/>
                <w:szCs w:val="16"/>
              </w:rPr>
            </w:pPr>
            <w:r w:rsidRPr="00B6334D">
              <w:rPr>
                <w:rFonts w:asciiTheme="minorHAnsi" w:hAnsiTheme="minorHAnsi" w:cstheme="minorHAnsi"/>
                <w:sz w:val="16"/>
                <w:szCs w:val="16"/>
              </w:rPr>
              <w:t>31.00</w:t>
            </w:r>
          </w:p>
        </w:tc>
        <w:tc>
          <w:tcPr>
            <w:tcW w:w="990" w:type="dxa"/>
            <w:tcBorders>
              <w:top w:val="nil"/>
              <w:left w:val="nil"/>
              <w:bottom w:val="nil"/>
              <w:right w:val="nil"/>
            </w:tcBorders>
            <w:shd w:val="clear" w:color="auto" w:fill="auto"/>
            <w:vAlign w:val="center"/>
          </w:tcPr>
          <w:p w14:paraId="4ED1FCF5" w14:textId="77777777" w:rsidR="0023055F" w:rsidRPr="00B6334D" w:rsidRDefault="0023055F" w:rsidP="006F5BDE">
            <w:pPr>
              <w:ind w:firstLineChars="100" w:firstLine="160"/>
              <w:jc w:val="right"/>
              <w:rPr>
                <w:rFonts w:asciiTheme="minorHAnsi" w:hAnsiTheme="minorHAnsi" w:cstheme="minorHAnsi"/>
                <w:sz w:val="16"/>
                <w:szCs w:val="16"/>
              </w:rPr>
            </w:pPr>
            <w:r w:rsidRPr="00B6334D">
              <w:rPr>
                <w:rFonts w:asciiTheme="minorHAnsi" w:hAnsiTheme="minorHAnsi" w:cstheme="minorHAnsi"/>
                <w:sz w:val="16"/>
                <w:szCs w:val="16"/>
              </w:rPr>
              <w:t>48.25</w:t>
            </w:r>
          </w:p>
        </w:tc>
      </w:tr>
      <w:tr w:rsidR="0023055F" w:rsidRPr="00B6334D" w14:paraId="3AC4A14D" w14:textId="77777777" w:rsidTr="006F5BDE">
        <w:trPr>
          <w:trHeight w:val="260"/>
        </w:trPr>
        <w:tc>
          <w:tcPr>
            <w:tcW w:w="1080" w:type="dxa"/>
            <w:tcBorders>
              <w:top w:val="nil"/>
              <w:left w:val="nil"/>
              <w:bottom w:val="nil"/>
              <w:right w:val="nil"/>
            </w:tcBorders>
            <w:shd w:val="clear" w:color="auto" w:fill="auto"/>
            <w:vAlign w:val="center"/>
            <w:hideMark/>
          </w:tcPr>
          <w:p w14:paraId="476D85A3" w14:textId="77777777" w:rsidR="0023055F" w:rsidRPr="00B6334D" w:rsidRDefault="0023055F" w:rsidP="006F5BDE">
            <w:pPr>
              <w:ind w:firstLineChars="100" w:firstLine="160"/>
              <w:jc w:val="right"/>
              <w:rPr>
                <w:rFonts w:asciiTheme="minorHAnsi" w:hAnsiTheme="minorHAnsi" w:cstheme="minorHAnsi"/>
                <w:color w:val="000000"/>
                <w:sz w:val="16"/>
                <w:szCs w:val="16"/>
              </w:rPr>
            </w:pPr>
          </w:p>
        </w:tc>
        <w:tc>
          <w:tcPr>
            <w:tcW w:w="1350" w:type="dxa"/>
            <w:tcBorders>
              <w:top w:val="nil"/>
              <w:left w:val="nil"/>
              <w:bottom w:val="nil"/>
              <w:right w:val="nil"/>
            </w:tcBorders>
            <w:shd w:val="clear" w:color="auto" w:fill="auto"/>
            <w:vAlign w:val="center"/>
            <w:hideMark/>
          </w:tcPr>
          <w:p w14:paraId="4FACA371" w14:textId="77777777" w:rsidR="0023055F" w:rsidRPr="00B6334D" w:rsidRDefault="0023055F" w:rsidP="006F5BDE">
            <w:pPr>
              <w:jc w:val="right"/>
              <w:rPr>
                <w:rFonts w:asciiTheme="minorHAnsi" w:hAnsiTheme="minorHAnsi" w:cstheme="minorHAnsi"/>
                <w:sz w:val="16"/>
                <w:szCs w:val="16"/>
              </w:rPr>
            </w:pPr>
            <w:r w:rsidRPr="00B6334D">
              <w:rPr>
                <w:rFonts w:asciiTheme="minorHAnsi" w:hAnsiTheme="minorHAnsi" w:cstheme="minorHAnsi"/>
                <w:sz w:val="16"/>
                <w:szCs w:val="16"/>
              </w:rPr>
              <w:t>1 ml L</w:t>
            </w:r>
            <w:r w:rsidRPr="00B6334D">
              <w:rPr>
                <w:rFonts w:asciiTheme="minorHAnsi" w:hAnsiTheme="minorHAnsi" w:cstheme="minorHAnsi"/>
                <w:sz w:val="16"/>
                <w:szCs w:val="16"/>
                <w:vertAlign w:val="superscript"/>
              </w:rPr>
              <w:noBreakHyphen/>
              <w:t>1</w:t>
            </w:r>
            <w:r w:rsidRPr="00B6334D">
              <w:rPr>
                <w:rFonts w:asciiTheme="minorHAnsi" w:hAnsiTheme="minorHAnsi" w:cstheme="minorHAnsi"/>
                <w:sz w:val="16"/>
                <w:szCs w:val="16"/>
              </w:rPr>
              <w:t xml:space="preserve"> (D3)</w:t>
            </w:r>
          </w:p>
        </w:tc>
        <w:tc>
          <w:tcPr>
            <w:tcW w:w="900" w:type="dxa"/>
            <w:tcBorders>
              <w:top w:val="nil"/>
              <w:left w:val="nil"/>
              <w:bottom w:val="nil"/>
              <w:right w:val="nil"/>
            </w:tcBorders>
            <w:shd w:val="clear" w:color="auto" w:fill="auto"/>
            <w:vAlign w:val="center"/>
            <w:hideMark/>
          </w:tcPr>
          <w:p w14:paraId="2D070F1A" w14:textId="77777777" w:rsidR="0023055F" w:rsidRPr="00B6334D" w:rsidRDefault="0023055F" w:rsidP="006F5BDE">
            <w:pPr>
              <w:ind w:hanging="20"/>
              <w:rPr>
                <w:rFonts w:asciiTheme="minorHAnsi" w:hAnsiTheme="minorHAnsi" w:cstheme="minorHAnsi"/>
                <w:sz w:val="16"/>
                <w:szCs w:val="16"/>
              </w:rPr>
            </w:pPr>
            <w:r w:rsidRPr="00B6334D">
              <w:rPr>
                <w:rFonts w:asciiTheme="minorHAnsi" w:hAnsiTheme="minorHAnsi" w:cstheme="minorHAnsi"/>
                <w:color w:val="FF0000"/>
                <w:sz w:val="16"/>
                <w:szCs w:val="16"/>
              </w:rPr>
              <w:t>4.24ab</w:t>
            </w:r>
          </w:p>
        </w:tc>
        <w:tc>
          <w:tcPr>
            <w:tcW w:w="1080" w:type="dxa"/>
            <w:tcBorders>
              <w:top w:val="nil"/>
              <w:left w:val="nil"/>
              <w:bottom w:val="nil"/>
              <w:right w:val="nil"/>
            </w:tcBorders>
            <w:shd w:val="clear" w:color="auto" w:fill="auto"/>
            <w:vAlign w:val="center"/>
            <w:hideMark/>
          </w:tcPr>
          <w:p w14:paraId="02DB2540" w14:textId="77777777" w:rsidR="0023055F" w:rsidRPr="00B6334D" w:rsidRDefault="0023055F" w:rsidP="006F5BDE">
            <w:pPr>
              <w:ind w:left="160"/>
              <w:rPr>
                <w:rFonts w:asciiTheme="minorHAnsi" w:hAnsiTheme="minorHAnsi" w:cstheme="minorHAnsi"/>
                <w:sz w:val="16"/>
                <w:szCs w:val="16"/>
              </w:rPr>
            </w:pPr>
            <w:r w:rsidRPr="00B6334D">
              <w:rPr>
                <w:rFonts w:asciiTheme="minorHAnsi" w:hAnsiTheme="minorHAnsi" w:cstheme="minorHAnsi"/>
                <w:sz w:val="16"/>
                <w:szCs w:val="16"/>
              </w:rPr>
              <w:t xml:space="preserve"> </w:t>
            </w:r>
            <w:r w:rsidRPr="00B6334D">
              <w:rPr>
                <w:rFonts w:asciiTheme="minorHAnsi" w:hAnsiTheme="minorHAnsi" w:cstheme="minorHAnsi"/>
                <w:color w:val="FF0000"/>
                <w:sz w:val="16"/>
                <w:szCs w:val="16"/>
              </w:rPr>
              <w:t>4.79ab</w:t>
            </w:r>
          </w:p>
        </w:tc>
        <w:tc>
          <w:tcPr>
            <w:tcW w:w="1350" w:type="dxa"/>
            <w:tcBorders>
              <w:top w:val="nil"/>
              <w:left w:val="nil"/>
              <w:bottom w:val="nil"/>
              <w:right w:val="nil"/>
            </w:tcBorders>
            <w:shd w:val="clear" w:color="auto" w:fill="auto"/>
            <w:vAlign w:val="center"/>
            <w:hideMark/>
          </w:tcPr>
          <w:p w14:paraId="2C30C2B2" w14:textId="77777777" w:rsidR="0023055F" w:rsidRPr="00B6334D" w:rsidRDefault="0023055F" w:rsidP="006F5BDE">
            <w:pPr>
              <w:jc w:val="right"/>
              <w:rPr>
                <w:rFonts w:asciiTheme="minorHAnsi" w:hAnsiTheme="minorHAnsi" w:cstheme="minorHAnsi"/>
                <w:sz w:val="16"/>
                <w:szCs w:val="16"/>
              </w:rPr>
            </w:pPr>
            <w:r w:rsidRPr="00B6334D">
              <w:rPr>
                <w:rFonts w:asciiTheme="minorHAnsi" w:hAnsiTheme="minorHAnsi" w:cstheme="minorHAnsi"/>
                <w:sz w:val="16"/>
                <w:szCs w:val="16"/>
              </w:rPr>
              <w:t>0.0014</w:t>
            </w:r>
          </w:p>
        </w:tc>
        <w:tc>
          <w:tcPr>
            <w:tcW w:w="1260" w:type="dxa"/>
            <w:tcBorders>
              <w:top w:val="nil"/>
              <w:left w:val="nil"/>
              <w:bottom w:val="nil"/>
              <w:right w:val="nil"/>
            </w:tcBorders>
            <w:shd w:val="clear" w:color="auto" w:fill="auto"/>
            <w:vAlign w:val="center"/>
            <w:hideMark/>
          </w:tcPr>
          <w:p w14:paraId="65A9F437" w14:textId="77777777" w:rsidR="0023055F" w:rsidRPr="00B6334D" w:rsidRDefault="0023055F" w:rsidP="006F5BDE">
            <w:pPr>
              <w:ind w:firstLine="220"/>
              <w:rPr>
                <w:rFonts w:asciiTheme="minorHAnsi" w:hAnsiTheme="minorHAnsi" w:cstheme="minorHAnsi"/>
                <w:sz w:val="16"/>
                <w:szCs w:val="16"/>
              </w:rPr>
            </w:pPr>
            <w:r w:rsidRPr="00B6334D">
              <w:rPr>
                <w:rFonts w:asciiTheme="minorHAnsi" w:hAnsiTheme="minorHAnsi" w:cstheme="minorHAnsi"/>
                <w:color w:val="FF0000"/>
                <w:sz w:val="16"/>
                <w:szCs w:val="16"/>
              </w:rPr>
              <w:t>31.75ab</w:t>
            </w:r>
          </w:p>
        </w:tc>
        <w:tc>
          <w:tcPr>
            <w:tcW w:w="900" w:type="dxa"/>
            <w:tcBorders>
              <w:top w:val="nil"/>
              <w:left w:val="nil"/>
              <w:bottom w:val="nil"/>
              <w:right w:val="nil"/>
            </w:tcBorders>
            <w:shd w:val="clear" w:color="auto" w:fill="auto"/>
            <w:vAlign w:val="center"/>
            <w:hideMark/>
          </w:tcPr>
          <w:p w14:paraId="440AD2BF" w14:textId="77777777" w:rsidR="0023055F" w:rsidRPr="00B6334D" w:rsidRDefault="0023055F" w:rsidP="006F5BDE">
            <w:pPr>
              <w:ind w:firstLineChars="100" w:firstLine="160"/>
              <w:jc w:val="right"/>
              <w:rPr>
                <w:rFonts w:asciiTheme="minorHAnsi" w:hAnsiTheme="minorHAnsi" w:cstheme="minorHAnsi"/>
                <w:sz w:val="16"/>
                <w:szCs w:val="16"/>
              </w:rPr>
            </w:pPr>
            <w:r w:rsidRPr="00B6334D">
              <w:rPr>
                <w:rFonts w:asciiTheme="minorHAnsi" w:hAnsiTheme="minorHAnsi" w:cstheme="minorHAnsi"/>
                <w:sz w:val="16"/>
                <w:szCs w:val="16"/>
              </w:rPr>
              <w:t>26.00</w:t>
            </w:r>
          </w:p>
        </w:tc>
        <w:tc>
          <w:tcPr>
            <w:tcW w:w="990" w:type="dxa"/>
            <w:tcBorders>
              <w:top w:val="nil"/>
              <w:left w:val="nil"/>
              <w:bottom w:val="nil"/>
              <w:right w:val="nil"/>
            </w:tcBorders>
            <w:shd w:val="clear" w:color="auto" w:fill="auto"/>
            <w:vAlign w:val="center"/>
            <w:hideMark/>
          </w:tcPr>
          <w:p w14:paraId="6E43D162" w14:textId="77777777" w:rsidR="0023055F" w:rsidRPr="00B6334D" w:rsidRDefault="0023055F" w:rsidP="006F5BDE">
            <w:pPr>
              <w:ind w:firstLineChars="100" w:firstLine="160"/>
              <w:jc w:val="right"/>
              <w:rPr>
                <w:rFonts w:asciiTheme="minorHAnsi" w:hAnsiTheme="minorHAnsi" w:cstheme="minorHAnsi"/>
                <w:sz w:val="16"/>
                <w:szCs w:val="16"/>
              </w:rPr>
            </w:pPr>
            <w:r w:rsidRPr="00B6334D">
              <w:rPr>
                <w:rFonts w:asciiTheme="minorHAnsi" w:hAnsiTheme="minorHAnsi" w:cstheme="minorHAnsi"/>
                <w:sz w:val="16"/>
                <w:szCs w:val="16"/>
              </w:rPr>
              <w:t>42.25</w:t>
            </w:r>
          </w:p>
        </w:tc>
      </w:tr>
      <w:tr w:rsidR="0023055F" w:rsidRPr="00B6334D" w14:paraId="1ADA4A7E" w14:textId="77777777" w:rsidTr="006F5BDE">
        <w:trPr>
          <w:trHeight w:val="260"/>
        </w:trPr>
        <w:tc>
          <w:tcPr>
            <w:tcW w:w="1080" w:type="dxa"/>
            <w:tcBorders>
              <w:top w:val="nil"/>
              <w:left w:val="nil"/>
              <w:bottom w:val="nil"/>
              <w:right w:val="nil"/>
            </w:tcBorders>
            <w:shd w:val="clear" w:color="auto" w:fill="auto"/>
            <w:vAlign w:val="center"/>
            <w:hideMark/>
          </w:tcPr>
          <w:p w14:paraId="246CD4D3" w14:textId="77777777" w:rsidR="0023055F" w:rsidRPr="00B6334D" w:rsidRDefault="0023055F" w:rsidP="006F5BDE">
            <w:pPr>
              <w:ind w:firstLineChars="100" w:firstLine="160"/>
              <w:jc w:val="right"/>
              <w:rPr>
                <w:rFonts w:asciiTheme="minorHAnsi" w:hAnsiTheme="minorHAnsi" w:cstheme="minorHAnsi"/>
                <w:color w:val="000000"/>
                <w:sz w:val="16"/>
                <w:szCs w:val="16"/>
              </w:rPr>
            </w:pPr>
          </w:p>
        </w:tc>
        <w:tc>
          <w:tcPr>
            <w:tcW w:w="1350" w:type="dxa"/>
            <w:tcBorders>
              <w:top w:val="nil"/>
              <w:left w:val="nil"/>
              <w:bottom w:val="nil"/>
              <w:right w:val="nil"/>
            </w:tcBorders>
            <w:shd w:val="clear" w:color="auto" w:fill="auto"/>
            <w:vAlign w:val="center"/>
            <w:hideMark/>
          </w:tcPr>
          <w:p w14:paraId="7E2D71EC" w14:textId="77777777" w:rsidR="0023055F" w:rsidRPr="00B6334D" w:rsidRDefault="0023055F" w:rsidP="006F5BDE">
            <w:pPr>
              <w:ind w:firstLineChars="100" w:firstLine="160"/>
              <w:jc w:val="right"/>
              <w:rPr>
                <w:rFonts w:asciiTheme="minorHAnsi" w:hAnsiTheme="minorHAnsi" w:cstheme="minorHAnsi"/>
                <w:sz w:val="16"/>
                <w:szCs w:val="16"/>
              </w:rPr>
            </w:pPr>
            <w:r w:rsidRPr="00B6334D">
              <w:rPr>
                <w:rFonts w:asciiTheme="minorHAnsi" w:hAnsiTheme="minorHAnsi" w:cstheme="minorHAnsi"/>
                <w:sz w:val="16"/>
                <w:szCs w:val="16"/>
              </w:rPr>
              <w:t>1.5 ml L</w:t>
            </w:r>
            <w:r w:rsidRPr="00B6334D">
              <w:rPr>
                <w:rFonts w:asciiTheme="minorHAnsi" w:hAnsiTheme="minorHAnsi" w:cstheme="minorHAnsi"/>
                <w:sz w:val="16"/>
                <w:szCs w:val="16"/>
                <w:vertAlign w:val="superscript"/>
              </w:rPr>
              <w:noBreakHyphen/>
              <w:t>1</w:t>
            </w:r>
            <w:r w:rsidRPr="00B6334D">
              <w:rPr>
                <w:rFonts w:asciiTheme="minorHAnsi" w:hAnsiTheme="minorHAnsi" w:cstheme="minorHAnsi"/>
                <w:sz w:val="16"/>
                <w:szCs w:val="16"/>
              </w:rPr>
              <w:t xml:space="preserve"> (D4)</w:t>
            </w:r>
          </w:p>
        </w:tc>
        <w:tc>
          <w:tcPr>
            <w:tcW w:w="900" w:type="dxa"/>
            <w:tcBorders>
              <w:top w:val="nil"/>
              <w:left w:val="nil"/>
              <w:bottom w:val="nil"/>
              <w:right w:val="nil"/>
            </w:tcBorders>
            <w:shd w:val="clear" w:color="auto" w:fill="auto"/>
            <w:vAlign w:val="center"/>
            <w:hideMark/>
          </w:tcPr>
          <w:p w14:paraId="307871AE" w14:textId="77777777" w:rsidR="0023055F" w:rsidRPr="00B6334D" w:rsidRDefault="0023055F" w:rsidP="006F5BDE">
            <w:pPr>
              <w:ind w:hanging="20"/>
              <w:rPr>
                <w:rFonts w:asciiTheme="minorHAnsi" w:hAnsiTheme="minorHAnsi" w:cstheme="minorHAnsi"/>
                <w:sz w:val="16"/>
                <w:szCs w:val="16"/>
              </w:rPr>
            </w:pPr>
            <w:r w:rsidRPr="00B6334D">
              <w:rPr>
                <w:rFonts w:asciiTheme="minorHAnsi" w:hAnsiTheme="minorHAnsi" w:cstheme="minorHAnsi"/>
                <w:sz w:val="16"/>
                <w:szCs w:val="16"/>
              </w:rPr>
              <w:t>4.17b</w:t>
            </w:r>
          </w:p>
        </w:tc>
        <w:tc>
          <w:tcPr>
            <w:tcW w:w="1080" w:type="dxa"/>
            <w:tcBorders>
              <w:top w:val="nil"/>
              <w:left w:val="nil"/>
              <w:bottom w:val="nil"/>
              <w:right w:val="nil"/>
            </w:tcBorders>
            <w:shd w:val="clear" w:color="auto" w:fill="auto"/>
            <w:vAlign w:val="center"/>
            <w:hideMark/>
          </w:tcPr>
          <w:p w14:paraId="17ADFF4C" w14:textId="77777777" w:rsidR="0023055F" w:rsidRPr="00B6334D" w:rsidRDefault="0023055F" w:rsidP="006F5BDE">
            <w:pPr>
              <w:ind w:leftChars="-1" w:left="-2" w:firstLineChars="100" w:firstLine="160"/>
              <w:rPr>
                <w:rFonts w:asciiTheme="minorHAnsi" w:hAnsiTheme="minorHAnsi" w:cstheme="minorHAnsi"/>
                <w:sz w:val="16"/>
                <w:szCs w:val="16"/>
              </w:rPr>
            </w:pPr>
            <w:r w:rsidRPr="00B6334D">
              <w:rPr>
                <w:rFonts w:asciiTheme="minorHAnsi" w:hAnsiTheme="minorHAnsi" w:cstheme="minorHAnsi"/>
                <w:sz w:val="16"/>
                <w:szCs w:val="16"/>
              </w:rPr>
              <w:t xml:space="preserve"> 3.53bc</w:t>
            </w:r>
          </w:p>
        </w:tc>
        <w:tc>
          <w:tcPr>
            <w:tcW w:w="1350" w:type="dxa"/>
            <w:tcBorders>
              <w:top w:val="nil"/>
              <w:left w:val="nil"/>
              <w:bottom w:val="nil"/>
              <w:right w:val="nil"/>
            </w:tcBorders>
            <w:shd w:val="clear" w:color="auto" w:fill="auto"/>
            <w:vAlign w:val="center"/>
            <w:hideMark/>
          </w:tcPr>
          <w:p w14:paraId="0927CD58" w14:textId="77777777" w:rsidR="0023055F" w:rsidRPr="00B6334D" w:rsidRDefault="0023055F" w:rsidP="006F5BDE">
            <w:pPr>
              <w:jc w:val="right"/>
              <w:rPr>
                <w:rFonts w:asciiTheme="minorHAnsi" w:hAnsiTheme="minorHAnsi" w:cstheme="minorHAnsi"/>
                <w:sz w:val="16"/>
                <w:szCs w:val="16"/>
              </w:rPr>
            </w:pPr>
            <w:r w:rsidRPr="00B6334D">
              <w:rPr>
                <w:rFonts w:asciiTheme="minorHAnsi" w:hAnsiTheme="minorHAnsi" w:cstheme="minorHAnsi"/>
                <w:sz w:val="16"/>
                <w:szCs w:val="16"/>
              </w:rPr>
              <w:t>0.0013</w:t>
            </w:r>
          </w:p>
        </w:tc>
        <w:tc>
          <w:tcPr>
            <w:tcW w:w="1260" w:type="dxa"/>
            <w:tcBorders>
              <w:top w:val="nil"/>
              <w:left w:val="nil"/>
              <w:bottom w:val="nil"/>
              <w:right w:val="nil"/>
            </w:tcBorders>
            <w:shd w:val="clear" w:color="auto" w:fill="auto"/>
            <w:vAlign w:val="center"/>
            <w:hideMark/>
          </w:tcPr>
          <w:p w14:paraId="56FD6E6D" w14:textId="77777777" w:rsidR="0023055F" w:rsidRPr="00B6334D" w:rsidRDefault="0023055F" w:rsidP="006F5BDE">
            <w:pPr>
              <w:ind w:firstLine="220"/>
              <w:rPr>
                <w:rFonts w:asciiTheme="minorHAnsi" w:hAnsiTheme="minorHAnsi" w:cstheme="minorHAnsi"/>
                <w:sz w:val="16"/>
                <w:szCs w:val="16"/>
              </w:rPr>
            </w:pPr>
            <w:r w:rsidRPr="00B6334D">
              <w:rPr>
                <w:rFonts w:asciiTheme="minorHAnsi" w:hAnsiTheme="minorHAnsi" w:cstheme="minorHAnsi"/>
                <w:sz w:val="16"/>
                <w:szCs w:val="16"/>
              </w:rPr>
              <w:t>23.25bc</w:t>
            </w:r>
          </w:p>
        </w:tc>
        <w:tc>
          <w:tcPr>
            <w:tcW w:w="900" w:type="dxa"/>
            <w:tcBorders>
              <w:top w:val="nil"/>
              <w:left w:val="nil"/>
              <w:bottom w:val="nil"/>
              <w:right w:val="nil"/>
            </w:tcBorders>
            <w:shd w:val="clear" w:color="auto" w:fill="auto"/>
            <w:vAlign w:val="center"/>
            <w:hideMark/>
          </w:tcPr>
          <w:p w14:paraId="5382340C" w14:textId="77777777" w:rsidR="0023055F" w:rsidRPr="00B6334D" w:rsidRDefault="0023055F" w:rsidP="006F5BDE">
            <w:pPr>
              <w:ind w:firstLineChars="100" w:firstLine="160"/>
              <w:jc w:val="right"/>
              <w:rPr>
                <w:rFonts w:asciiTheme="minorHAnsi" w:hAnsiTheme="minorHAnsi" w:cstheme="minorHAnsi"/>
                <w:sz w:val="16"/>
                <w:szCs w:val="16"/>
              </w:rPr>
            </w:pPr>
            <w:r w:rsidRPr="00B6334D">
              <w:rPr>
                <w:rFonts w:asciiTheme="minorHAnsi" w:hAnsiTheme="minorHAnsi" w:cstheme="minorHAnsi"/>
                <w:sz w:val="16"/>
                <w:szCs w:val="16"/>
              </w:rPr>
              <w:t>25.00</w:t>
            </w:r>
          </w:p>
        </w:tc>
        <w:tc>
          <w:tcPr>
            <w:tcW w:w="990" w:type="dxa"/>
            <w:tcBorders>
              <w:top w:val="nil"/>
              <w:left w:val="nil"/>
              <w:bottom w:val="nil"/>
              <w:right w:val="nil"/>
            </w:tcBorders>
            <w:shd w:val="clear" w:color="auto" w:fill="auto"/>
            <w:vAlign w:val="center"/>
            <w:hideMark/>
          </w:tcPr>
          <w:p w14:paraId="45139224" w14:textId="77777777" w:rsidR="0023055F" w:rsidRPr="00B6334D" w:rsidRDefault="0023055F" w:rsidP="006F5BDE">
            <w:pPr>
              <w:ind w:firstLineChars="100" w:firstLine="160"/>
              <w:jc w:val="right"/>
              <w:rPr>
                <w:rFonts w:asciiTheme="minorHAnsi" w:hAnsiTheme="minorHAnsi" w:cstheme="minorHAnsi"/>
                <w:sz w:val="16"/>
                <w:szCs w:val="16"/>
              </w:rPr>
            </w:pPr>
            <w:r w:rsidRPr="00B6334D">
              <w:rPr>
                <w:rFonts w:asciiTheme="minorHAnsi" w:hAnsiTheme="minorHAnsi" w:cstheme="minorHAnsi"/>
                <w:sz w:val="16"/>
                <w:szCs w:val="16"/>
              </w:rPr>
              <w:t>52.25</w:t>
            </w:r>
          </w:p>
        </w:tc>
      </w:tr>
      <w:tr w:rsidR="0023055F" w:rsidRPr="00B6334D" w14:paraId="7C603D67" w14:textId="77777777" w:rsidTr="006F5BDE">
        <w:trPr>
          <w:trHeight w:val="260"/>
        </w:trPr>
        <w:tc>
          <w:tcPr>
            <w:tcW w:w="1080" w:type="dxa"/>
            <w:tcBorders>
              <w:top w:val="nil"/>
              <w:left w:val="nil"/>
              <w:bottom w:val="nil"/>
              <w:right w:val="nil"/>
            </w:tcBorders>
            <w:shd w:val="clear" w:color="auto" w:fill="auto"/>
            <w:vAlign w:val="center"/>
            <w:hideMark/>
          </w:tcPr>
          <w:p w14:paraId="43688E54" w14:textId="77777777" w:rsidR="0023055F" w:rsidRPr="00B6334D" w:rsidRDefault="0023055F" w:rsidP="006F5BDE">
            <w:pPr>
              <w:rPr>
                <w:rFonts w:asciiTheme="minorHAnsi" w:hAnsiTheme="minorHAnsi" w:cstheme="minorHAnsi"/>
                <w:color w:val="FF0000"/>
                <w:sz w:val="16"/>
                <w:szCs w:val="16"/>
              </w:rPr>
            </w:pPr>
            <w:r w:rsidRPr="00B6334D">
              <w:rPr>
                <w:rFonts w:asciiTheme="minorHAnsi" w:hAnsiTheme="minorHAnsi" w:cstheme="minorHAnsi"/>
                <w:color w:val="FF0000"/>
                <w:sz w:val="16"/>
                <w:szCs w:val="16"/>
              </w:rPr>
              <w:t xml:space="preserve">2 </w:t>
            </w:r>
            <w:proofErr w:type="gramStart"/>
            <w:r w:rsidRPr="00B6334D">
              <w:rPr>
                <w:rFonts w:asciiTheme="minorHAnsi" w:hAnsiTheme="minorHAnsi" w:cstheme="minorHAnsi"/>
                <w:color w:val="FF0000"/>
                <w:sz w:val="16"/>
                <w:szCs w:val="16"/>
              </w:rPr>
              <w:t>jam</w:t>
            </w:r>
            <w:proofErr w:type="gramEnd"/>
            <w:r w:rsidRPr="00B6334D">
              <w:rPr>
                <w:rFonts w:asciiTheme="minorHAnsi" w:hAnsiTheme="minorHAnsi" w:cstheme="minorHAnsi"/>
                <w:color w:val="FF0000"/>
                <w:sz w:val="16"/>
                <w:szCs w:val="16"/>
              </w:rPr>
              <w:t xml:space="preserve"> (L2)</w:t>
            </w:r>
          </w:p>
        </w:tc>
        <w:tc>
          <w:tcPr>
            <w:tcW w:w="1350" w:type="dxa"/>
            <w:tcBorders>
              <w:top w:val="nil"/>
              <w:left w:val="nil"/>
              <w:bottom w:val="nil"/>
              <w:right w:val="nil"/>
            </w:tcBorders>
            <w:shd w:val="clear" w:color="auto" w:fill="auto"/>
            <w:vAlign w:val="center"/>
          </w:tcPr>
          <w:p w14:paraId="1D28FC18" w14:textId="77777777" w:rsidR="0023055F" w:rsidRPr="00B6334D" w:rsidRDefault="0023055F" w:rsidP="006F5BDE">
            <w:pPr>
              <w:ind w:firstLineChars="100" w:firstLine="160"/>
              <w:jc w:val="right"/>
              <w:rPr>
                <w:rFonts w:asciiTheme="minorHAnsi" w:hAnsiTheme="minorHAnsi" w:cstheme="minorHAnsi"/>
                <w:color w:val="FF0000"/>
                <w:sz w:val="16"/>
                <w:szCs w:val="16"/>
              </w:rPr>
            </w:pPr>
            <w:r w:rsidRPr="00B6334D">
              <w:rPr>
                <w:rFonts w:asciiTheme="minorHAnsi" w:hAnsiTheme="minorHAnsi" w:cstheme="minorHAnsi"/>
                <w:color w:val="FF0000"/>
                <w:sz w:val="16"/>
                <w:szCs w:val="16"/>
              </w:rPr>
              <w:t>0 ml L</w:t>
            </w:r>
            <w:r w:rsidRPr="00B6334D">
              <w:rPr>
                <w:rFonts w:asciiTheme="minorHAnsi" w:hAnsiTheme="minorHAnsi" w:cstheme="minorHAnsi"/>
                <w:color w:val="FF0000"/>
                <w:sz w:val="16"/>
                <w:szCs w:val="16"/>
                <w:vertAlign w:val="superscript"/>
              </w:rPr>
              <w:noBreakHyphen/>
              <w:t>1</w:t>
            </w:r>
            <w:r w:rsidRPr="00B6334D">
              <w:rPr>
                <w:rFonts w:asciiTheme="minorHAnsi" w:hAnsiTheme="minorHAnsi" w:cstheme="minorHAnsi"/>
                <w:color w:val="FF0000"/>
                <w:sz w:val="16"/>
                <w:szCs w:val="16"/>
              </w:rPr>
              <w:t xml:space="preserve"> (D1)</w:t>
            </w:r>
          </w:p>
        </w:tc>
        <w:tc>
          <w:tcPr>
            <w:tcW w:w="900" w:type="dxa"/>
            <w:tcBorders>
              <w:top w:val="nil"/>
              <w:left w:val="nil"/>
              <w:bottom w:val="nil"/>
              <w:right w:val="nil"/>
            </w:tcBorders>
            <w:shd w:val="clear" w:color="auto" w:fill="auto"/>
            <w:vAlign w:val="center"/>
          </w:tcPr>
          <w:p w14:paraId="485BD473" w14:textId="77777777" w:rsidR="0023055F" w:rsidRPr="00B6334D" w:rsidRDefault="0023055F" w:rsidP="006F5BDE">
            <w:pPr>
              <w:ind w:leftChars="-8" w:hangingChars="12" w:hanging="19"/>
              <w:rPr>
                <w:rFonts w:asciiTheme="minorHAnsi" w:hAnsiTheme="minorHAnsi" w:cstheme="minorHAnsi"/>
                <w:sz w:val="16"/>
                <w:szCs w:val="16"/>
              </w:rPr>
            </w:pPr>
            <w:r w:rsidRPr="00B6334D">
              <w:rPr>
                <w:rFonts w:asciiTheme="minorHAnsi" w:hAnsiTheme="minorHAnsi" w:cstheme="minorHAnsi"/>
                <w:color w:val="FF0000"/>
                <w:sz w:val="16"/>
                <w:szCs w:val="16"/>
              </w:rPr>
              <w:t>4.91a</w:t>
            </w:r>
          </w:p>
        </w:tc>
        <w:tc>
          <w:tcPr>
            <w:tcW w:w="1080" w:type="dxa"/>
            <w:tcBorders>
              <w:top w:val="nil"/>
              <w:left w:val="nil"/>
              <w:bottom w:val="nil"/>
              <w:right w:val="nil"/>
            </w:tcBorders>
            <w:shd w:val="clear" w:color="auto" w:fill="auto"/>
            <w:vAlign w:val="center"/>
          </w:tcPr>
          <w:p w14:paraId="05F20E4E" w14:textId="77777777" w:rsidR="0023055F" w:rsidRPr="00B6334D" w:rsidRDefault="0023055F" w:rsidP="006F5BDE">
            <w:pPr>
              <w:ind w:left="160"/>
              <w:rPr>
                <w:rFonts w:asciiTheme="minorHAnsi" w:hAnsiTheme="minorHAnsi" w:cstheme="minorHAnsi"/>
                <w:sz w:val="16"/>
                <w:szCs w:val="16"/>
              </w:rPr>
            </w:pPr>
            <w:r w:rsidRPr="00B6334D">
              <w:rPr>
                <w:rFonts w:asciiTheme="minorHAnsi" w:hAnsiTheme="minorHAnsi" w:cstheme="minorHAnsi"/>
                <w:color w:val="FF0000"/>
                <w:sz w:val="16"/>
                <w:szCs w:val="16"/>
              </w:rPr>
              <w:t>6.95a</w:t>
            </w:r>
          </w:p>
        </w:tc>
        <w:tc>
          <w:tcPr>
            <w:tcW w:w="1350" w:type="dxa"/>
            <w:tcBorders>
              <w:top w:val="nil"/>
              <w:left w:val="nil"/>
              <w:bottom w:val="nil"/>
              <w:right w:val="nil"/>
            </w:tcBorders>
            <w:shd w:val="clear" w:color="auto" w:fill="auto"/>
            <w:vAlign w:val="center"/>
          </w:tcPr>
          <w:p w14:paraId="321B879A" w14:textId="77777777" w:rsidR="0023055F" w:rsidRPr="00B6334D" w:rsidRDefault="0023055F" w:rsidP="006F5BDE">
            <w:pPr>
              <w:jc w:val="right"/>
              <w:rPr>
                <w:rFonts w:asciiTheme="minorHAnsi" w:hAnsiTheme="minorHAnsi" w:cstheme="minorHAnsi"/>
                <w:sz w:val="16"/>
                <w:szCs w:val="16"/>
              </w:rPr>
            </w:pPr>
            <w:r w:rsidRPr="00B6334D">
              <w:rPr>
                <w:rFonts w:asciiTheme="minorHAnsi" w:hAnsiTheme="minorHAnsi" w:cstheme="minorHAnsi"/>
                <w:color w:val="FF0000"/>
                <w:sz w:val="16"/>
                <w:szCs w:val="16"/>
              </w:rPr>
              <w:t>0.0017</w:t>
            </w:r>
          </w:p>
        </w:tc>
        <w:tc>
          <w:tcPr>
            <w:tcW w:w="1260" w:type="dxa"/>
            <w:tcBorders>
              <w:top w:val="nil"/>
              <w:left w:val="nil"/>
              <w:bottom w:val="nil"/>
              <w:right w:val="nil"/>
            </w:tcBorders>
            <w:shd w:val="clear" w:color="auto" w:fill="auto"/>
            <w:vAlign w:val="center"/>
          </w:tcPr>
          <w:p w14:paraId="652DDA70" w14:textId="77777777" w:rsidR="0023055F" w:rsidRPr="00B6334D" w:rsidRDefault="0023055F" w:rsidP="006F5BDE">
            <w:pPr>
              <w:ind w:firstLine="220"/>
              <w:rPr>
                <w:rFonts w:asciiTheme="minorHAnsi" w:hAnsiTheme="minorHAnsi" w:cstheme="minorHAnsi"/>
                <w:sz w:val="16"/>
                <w:szCs w:val="16"/>
              </w:rPr>
            </w:pPr>
            <w:r w:rsidRPr="00B6334D">
              <w:rPr>
                <w:rFonts w:asciiTheme="minorHAnsi" w:hAnsiTheme="minorHAnsi" w:cstheme="minorHAnsi"/>
                <w:color w:val="FF0000"/>
                <w:sz w:val="16"/>
                <w:szCs w:val="16"/>
              </w:rPr>
              <w:t>43.25a</w:t>
            </w:r>
          </w:p>
        </w:tc>
        <w:tc>
          <w:tcPr>
            <w:tcW w:w="900" w:type="dxa"/>
            <w:tcBorders>
              <w:top w:val="nil"/>
              <w:left w:val="nil"/>
              <w:bottom w:val="nil"/>
              <w:right w:val="nil"/>
            </w:tcBorders>
            <w:shd w:val="clear" w:color="auto" w:fill="auto"/>
            <w:vAlign w:val="center"/>
          </w:tcPr>
          <w:p w14:paraId="2B21DD12" w14:textId="77777777" w:rsidR="0023055F" w:rsidRPr="00B6334D" w:rsidRDefault="0023055F" w:rsidP="006F5BDE">
            <w:pPr>
              <w:ind w:firstLineChars="100" w:firstLine="160"/>
              <w:jc w:val="right"/>
              <w:rPr>
                <w:rFonts w:asciiTheme="minorHAnsi" w:hAnsiTheme="minorHAnsi" w:cstheme="minorHAnsi"/>
                <w:sz w:val="16"/>
                <w:szCs w:val="16"/>
              </w:rPr>
            </w:pPr>
            <w:r w:rsidRPr="00B6334D">
              <w:rPr>
                <w:rFonts w:asciiTheme="minorHAnsi" w:hAnsiTheme="minorHAnsi" w:cstheme="minorHAnsi"/>
                <w:sz w:val="16"/>
                <w:szCs w:val="16"/>
              </w:rPr>
              <w:t>20.00</w:t>
            </w:r>
          </w:p>
        </w:tc>
        <w:tc>
          <w:tcPr>
            <w:tcW w:w="990" w:type="dxa"/>
            <w:tcBorders>
              <w:top w:val="nil"/>
              <w:left w:val="nil"/>
              <w:bottom w:val="nil"/>
              <w:right w:val="nil"/>
            </w:tcBorders>
            <w:shd w:val="clear" w:color="auto" w:fill="auto"/>
            <w:vAlign w:val="center"/>
          </w:tcPr>
          <w:p w14:paraId="4D2AC1F9" w14:textId="77777777" w:rsidR="0023055F" w:rsidRPr="00B6334D" w:rsidRDefault="0023055F" w:rsidP="006F5BDE">
            <w:pPr>
              <w:ind w:firstLineChars="100" w:firstLine="160"/>
              <w:jc w:val="right"/>
              <w:rPr>
                <w:rFonts w:asciiTheme="minorHAnsi" w:hAnsiTheme="minorHAnsi" w:cstheme="minorHAnsi"/>
                <w:sz w:val="16"/>
                <w:szCs w:val="16"/>
              </w:rPr>
            </w:pPr>
            <w:r w:rsidRPr="00B6334D">
              <w:rPr>
                <w:rFonts w:asciiTheme="minorHAnsi" w:hAnsiTheme="minorHAnsi" w:cstheme="minorHAnsi"/>
                <w:sz w:val="16"/>
                <w:szCs w:val="16"/>
              </w:rPr>
              <w:t>36.75</w:t>
            </w:r>
          </w:p>
        </w:tc>
      </w:tr>
      <w:tr w:rsidR="0023055F" w:rsidRPr="00B6334D" w14:paraId="21842FF4" w14:textId="77777777" w:rsidTr="006F5BDE">
        <w:trPr>
          <w:trHeight w:val="260"/>
        </w:trPr>
        <w:tc>
          <w:tcPr>
            <w:tcW w:w="1080" w:type="dxa"/>
            <w:tcBorders>
              <w:top w:val="nil"/>
              <w:left w:val="nil"/>
              <w:bottom w:val="nil"/>
              <w:right w:val="nil"/>
            </w:tcBorders>
            <w:shd w:val="clear" w:color="auto" w:fill="auto"/>
            <w:vAlign w:val="center"/>
          </w:tcPr>
          <w:p w14:paraId="1320915B" w14:textId="77777777" w:rsidR="0023055F" w:rsidRPr="00B6334D" w:rsidRDefault="0023055F" w:rsidP="006F5BDE">
            <w:pPr>
              <w:rPr>
                <w:rFonts w:asciiTheme="minorHAnsi" w:hAnsiTheme="minorHAnsi" w:cstheme="minorHAnsi"/>
                <w:color w:val="000000"/>
                <w:sz w:val="16"/>
                <w:szCs w:val="16"/>
              </w:rPr>
            </w:pPr>
          </w:p>
        </w:tc>
        <w:tc>
          <w:tcPr>
            <w:tcW w:w="1350" w:type="dxa"/>
            <w:tcBorders>
              <w:top w:val="nil"/>
              <w:left w:val="nil"/>
              <w:bottom w:val="nil"/>
              <w:right w:val="nil"/>
            </w:tcBorders>
            <w:shd w:val="clear" w:color="auto" w:fill="auto"/>
            <w:vAlign w:val="center"/>
          </w:tcPr>
          <w:p w14:paraId="63750A20" w14:textId="77777777" w:rsidR="0023055F" w:rsidRPr="00B6334D" w:rsidRDefault="0023055F" w:rsidP="006F5BDE">
            <w:pPr>
              <w:ind w:firstLineChars="100" w:firstLine="160"/>
              <w:jc w:val="right"/>
              <w:rPr>
                <w:rFonts w:asciiTheme="minorHAnsi" w:hAnsiTheme="minorHAnsi" w:cstheme="minorHAnsi"/>
                <w:sz w:val="16"/>
                <w:szCs w:val="16"/>
              </w:rPr>
            </w:pPr>
            <w:r w:rsidRPr="00B6334D">
              <w:rPr>
                <w:rFonts w:asciiTheme="minorHAnsi" w:hAnsiTheme="minorHAnsi" w:cstheme="minorHAnsi"/>
                <w:sz w:val="16"/>
                <w:szCs w:val="16"/>
              </w:rPr>
              <w:t>0.5 ml L</w:t>
            </w:r>
            <w:r w:rsidRPr="00B6334D">
              <w:rPr>
                <w:rFonts w:asciiTheme="minorHAnsi" w:hAnsiTheme="minorHAnsi" w:cstheme="minorHAnsi"/>
                <w:sz w:val="16"/>
                <w:szCs w:val="16"/>
                <w:vertAlign w:val="superscript"/>
              </w:rPr>
              <w:noBreakHyphen/>
              <w:t>1</w:t>
            </w:r>
            <w:r w:rsidRPr="00B6334D">
              <w:rPr>
                <w:rFonts w:asciiTheme="minorHAnsi" w:hAnsiTheme="minorHAnsi" w:cstheme="minorHAnsi"/>
                <w:sz w:val="16"/>
                <w:szCs w:val="16"/>
              </w:rPr>
              <w:t xml:space="preserve"> (D2)</w:t>
            </w:r>
          </w:p>
        </w:tc>
        <w:tc>
          <w:tcPr>
            <w:tcW w:w="900" w:type="dxa"/>
            <w:tcBorders>
              <w:top w:val="nil"/>
              <w:left w:val="nil"/>
              <w:bottom w:val="nil"/>
              <w:right w:val="nil"/>
            </w:tcBorders>
            <w:shd w:val="clear" w:color="auto" w:fill="auto"/>
            <w:vAlign w:val="center"/>
          </w:tcPr>
          <w:p w14:paraId="1C126510" w14:textId="77777777" w:rsidR="0023055F" w:rsidRPr="00B6334D" w:rsidRDefault="0023055F" w:rsidP="006F5BDE">
            <w:pPr>
              <w:ind w:leftChars="-8" w:hangingChars="12" w:hanging="19"/>
              <w:rPr>
                <w:rFonts w:asciiTheme="minorHAnsi" w:hAnsiTheme="minorHAnsi" w:cstheme="minorHAnsi"/>
                <w:sz w:val="16"/>
                <w:szCs w:val="16"/>
              </w:rPr>
            </w:pPr>
            <w:r w:rsidRPr="00B6334D">
              <w:rPr>
                <w:rFonts w:asciiTheme="minorHAnsi" w:hAnsiTheme="minorHAnsi" w:cstheme="minorHAnsi"/>
                <w:sz w:val="16"/>
                <w:szCs w:val="16"/>
              </w:rPr>
              <w:t>3.91b</w:t>
            </w:r>
          </w:p>
        </w:tc>
        <w:tc>
          <w:tcPr>
            <w:tcW w:w="1080" w:type="dxa"/>
            <w:tcBorders>
              <w:top w:val="nil"/>
              <w:left w:val="nil"/>
              <w:bottom w:val="nil"/>
              <w:right w:val="nil"/>
            </w:tcBorders>
            <w:shd w:val="clear" w:color="auto" w:fill="auto"/>
            <w:vAlign w:val="center"/>
          </w:tcPr>
          <w:p w14:paraId="08BBDED3" w14:textId="77777777" w:rsidR="0023055F" w:rsidRPr="00B6334D" w:rsidRDefault="0023055F" w:rsidP="006F5BDE">
            <w:pPr>
              <w:ind w:left="160"/>
              <w:rPr>
                <w:rFonts w:asciiTheme="minorHAnsi" w:hAnsiTheme="minorHAnsi" w:cstheme="minorHAnsi"/>
                <w:sz w:val="16"/>
                <w:szCs w:val="16"/>
              </w:rPr>
            </w:pPr>
            <w:r w:rsidRPr="00B6334D">
              <w:rPr>
                <w:rFonts w:asciiTheme="minorHAnsi" w:hAnsiTheme="minorHAnsi" w:cstheme="minorHAnsi"/>
                <w:sz w:val="16"/>
                <w:szCs w:val="16"/>
              </w:rPr>
              <w:t xml:space="preserve"> 4.28b</w:t>
            </w:r>
          </w:p>
        </w:tc>
        <w:tc>
          <w:tcPr>
            <w:tcW w:w="1350" w:type="dxa"/>
            <w:tcBorders>
              <w:top w:val="nil"/>
              <w:left w:val="nil"/>
              <w:bottom w:val="nil"/>
              <w:right w:val="nil"/>
            </w:tcBorders>
            <w:shd w:val="clear" w:color="auto" w:fill="auto"/>
            <w:vAlign w:val="center"/>
          </w:tcPr>
          <w:p w14:paraId="2A5FE71F" w14:textId="77777777" w:rsidR="0023055F" w:rsidRPr="00B6334D" w:rsidRDefault="0023055F" w:rsidP="006F5BDE">
            <w:pPr>
              <w:jc w:val="right"/>
              <w:rPr>
                <w:rFonts w:asciiTheme="minorHAnsi" w:hAnsiTheme="minorHAnsi" w:cstheme="minorHAnsi"/>
                <w:sz w:val="16"/>
                <w:szCs w:val="16"/>
              </w:rPr>
            </w:pPr>
            <w:r w:rsidRPr="00B6334D">
              <w:rPr>
                <w:rFonts w:asciiTheme="minorHAnsi" w:hAnsiTheme="minorHAnsi" w:cstheme="minorHAnsi"/>
                <w:sz w:val="16"/>
                <w:szCs w:val="16"/>
              </w:rPr>
              <w:t>0.0013</w:t>
            </w:r>
          </w:p>
        </w:tc>
        <w:tc>
          <w:tcPr>
            <w:tcW w:w="1260" w:type="dxa"/>
            <w:tcBorders>
              <w:top w:val="nil"/>
              <w:left w:val="nil"/>
              <w:bottom w:val="nil"/>
              <w:right w:val="nil"/>
            </w:tcBorders>
            <w:shd w:val="clear" w:color="auto" w:fill="auto"/>
            <w:vAlign w:val="center"/>
          </w:tcPr>
          <w:p w14:paraId="3C325905" w14:textId="77777777" w:rsidR="0023055F" w:rsidRPr="00B6334D" w:rsidRDefault="0023055F" w:rsidP="006F5BDE">
            <w:pPr>
              <w:ind w:firstLine="220"/>
              <w:rPr>
                <w:rFonts w:asciiTheme="minorHAnsi" w:hAnsiTheme="minorHAnsi" w:cstheme="minorHAnsi"/>
                <w:sz w:val="16"/>
                <w:szCs w:val="16"/>
              </w:rPr>
            </w:pPr>
            <w:r w:rsidRPr="00B6334D">
              <w:rPr>
                <w:rFonts w:asciiTheme="minorHAnsi" w:hAnsiTheme="minorHAnsi" w:cstheme="minorHAnsi"/>
                <w:sz w:val="16"/>
                <w:szCs w:val="16"/>
              </w:rPr>
              <w:t>28.25b</w:t>
            </w:r>
          </w:p>
        </w:tc>
        <w:tc>
          <w:tcPr>
            <w:tcW w:w="900" w:type="dxa"/>
            <w:tcBorders>
              <w:top w:val="nil"/>
              <w:left w:val="nil"/>
              <w:bottom w:val="nil"/>
              <w:right w:val="nil"/>
            </w:tcBorders>
            <w:shd w:val="clear" w:color="auto" w:fill="auto"/>
            <w:vAlign w:val="center"/>
          </w:tcPr>
          <w:p w14:paraId="728DD69A" w14:textId="77777777" w:rsidR="0023055F" w:rsidRPr="00B6334D" w:rsidRDefault="0023055F" w:rsidP="006F5BDE">
            <w:pPr>
              <w:ind w:firstLineChars="100" w:firstLine="160"/>
              <w:jc w:val="right"/>
              <w:rPr>
                <w:rFonts w:asciiTheme="minorHAnsi" w:hAnsiTheme="minorHAnsi" w:cstheme="minorHAnsi"/>
                <w:sz w:val="16"/>
                <w:szCs w:val="16"/>
              </w:rPr>
            </w:pPr>
            <w:r w:rsidRPr="00B6334D">
              <w:rPr>
                <w:rFonts w:asciiTheme="minorHAnsi" w:hAnsiTheme="minorHAnsi" w:cstheme="minorHAnsi"/>
                <w:sz w:val="16"/>
                <w:szCs w:val="16"/>
              </w:rPr>
              <w:t>18.25</w:t>
            </w:r>
          </w:p>
        </w:tc>
        <w:tc>
          <w:tcPr>
            <w:tcW w:w="990" w:type="dxa"/>
            <w:tcBorders>
              <w:top w:val="nil"/>
              <w:left w:val="nil"/>
              <w:bottom w:val="nil"/>
              <w:right w:val="nil"/>
            </w:tcBorders>
            <w:shd w:val="clear" w:color="auto" w:fill="auto"/>
            <w:vAlign w:val="center"/>
          </w:tcPr>
          <w:p w14:paraId="466EBE37" w14:textId="77777777" w:rsidR="0023055F" w:rsidRPr="00B6334D" w:rsidRDefault="0023055F" w:rsidP="006F5BDE">
            <w:pPr>
              <w:ind w:firstLineChars="100" w:firstLine="160"/>
              <w:jc w:val="right"/>
              <w:rPr>
                <w:rFonts w:asciiTheme="minorHAnsi" w:hAnsiTheme="minorHAnsi" w:cstheme="minorHAnsi"/>
                <w:sz w:val="16"/>
                <w:szCs w:val="16"/>
              </w:rPr>
            </w:pPr>
            <w:r w:rsidRPr="00B6334D">
              <w:rPr>
                <w:rFonts w:asciiTheme="minorHAnsi" w:hAnsiTheme="minorHAnsi" w:cstheme="minorHAnsi"/>
                <w:sz w:val="16"/>
                <w:szCs w:val="16"/>
              </w:rPr>
              <w:t>53.50</w:t>
            </w:r>
          </w:p>
        </w:tc>
      </w:tr>
      <w:tr w:rsidR="0023055F" w:rsidRPr="00B6334D" w14:paraId="38EC2907" w14:textId="77777777" w:rsidTr="006F5BDE">
        <w:trPr>
          <w:trHeight w:val="260"/>
        </w:trPr>
        <w:tc>
          <w:tcPr>
            <w:tcW w:w="1080" w:type="dxa"/>
            <w:tcBorders>
              <w:top w:val="nil"/>
              <w:left w:val="nil"/>
              <w:bottom w:val="nil"/>
              <w:right w:val="nil"/>
            </w:tcBorders>
            <w:shd w:val="clear" w:color="auto" w:fill="auto"/>
            <w:vAlign w:val="center"/>
            <w:hideMark/>
          </w:tcPr>
          <w:p w14:paraId="673073A9" w14:textId="77777777" w:rsidR="0023055F" w:rsidRPr="00B6334D" w:rsidRDefault="0023055F" w:rsidP="006F5BDE">
            <w:pPr>
              <w:ind w:firstLineChars="100" w:firstLine="160"/>
              <w:jc w:val="right"/>
              <w:rPr>
                <w:rFonts w:asciiTheme="minorHAnsi" w:hAnsiTheme="minorHAnsi" w:cstheme="minorHAnsi"/>
                <w:color w:val="000000"/>
                <w:sz w:val="16"/>
                <w:szCs w:val="16"/>
              </w:rPr>
            </w:pPr>
          </w:p>
        </w:tc>
        <w:tc>
          <w:tcPr>
            <w:tcW w:w="1350" w:type="dxa"/>
            <w:tcBorders>
              <w:top w:val="nil"/>
              <w:left w:val="nil"/>
              <w:bottom w:val="nil"/>
              <w:right w:val="nil"/>
            </w:tcBorders>
            <w:shd w:val="clear" w:color="auto" w:fill="auto"/>
            <w:vAlign w:val="center"/>
            <w:hideMark/>
          </w:tcPr>
          <w:p w14:paraId="48D21A4C" w14:textId="77777777" w:rsidR="0023055F" w:rsidRPr="00B6334D" w:rsidRDefault="0023055F" w:rsidP="006F5BDE">
            <w:pPr>
              <w:ind w:firstLineChars="100" w:firstLine="160"/>
              <w:jc w:val="right"/>
              <w:rPr>
                <w:rFonts w:asciiTheme="minorHAnsi" w:hAnsiTheme="minorHAnsi" w:cstheme="minorHAnsi"/>
                <w:sz w:val="16"/>
                <w:szCs w:val="16"/>
              </w:rPr>
            </w:pPr>
            <w:r w:rsidRPr="00B6334D">
              <w:rPr>
                <w:rFonts w:asciiTheme="minorHAnsi" w:hAnsiTheme="minorHAnsi" w:cstheme="minorHAnsi"/>
                <w:sz w:val="16"/>
                <w:szCs w:val="16"/>
              </w:rPr>
              <w:t>1 ml L</w:t>
            </w:r>
            <w:r w:rsidRPr="00B6334D">
              <w:rPr>
                <w:rFonts w:asciiTheme="minorHAnsi" w:hAnsiTheme="minorHAnsi" w:cstheme="minorHAnsi"/>
                <w:sz w:val="16"/>
                <w:szCs w:val="16"/>
                <w:vertAlign w:val="superscript"/>
              </w:rPr>
              <w:noBreakHyphen/>
              <w:t>1</w:t>
            </w:r>
            <w:r w:rsidRPr="00B6334D">
              <w:rPr>
                <w:rFonts w:asciiTheme="minorHAnsi" w:hAnsiTheme="minorHAnsi" w:cstheme="minorHAnsi"/>
                <w:sz w:val="16"/>
                <w:szCs w:val="16"/>
              </w:rPr>
              <w:t xml:space="preserve"> (D3)</w:t>
            </w:r>
          </w:p>
        </w:tc>
        <w:tc>
          <w:tcPr>
            <w:tcW w:w="900" w:type="dxa"/>
            <w:tcBorders>
              <w:top w:val="nil"/>
              <w:left w:val="nil"/>
              <w:bottom w:val="nil"/>
              <w:right w:val="nil"/>
            </w:tcBorders>
            <w:shd w:val="clear" w:color="auto" w:fill="auto"/>
            <w:vAlign w:val="center"/>
            <w:hideMark/>
          </w:tcPr>
          <w:p w14:paraId="3F47B1C6" w14:textId="77777777" w:rsidR="0023055F" w:rsidRPr="00B6334D" w:rsidRDefault="0023055F" w:rsidP="006F5BDE">
            <w:pPr>
              <w:ind w:hanging="20"/>
              <w:rPr>
                <w:rFonts w:asciiTheme="minorHAnsi" w:hAnsiTheme="minorHAnsi" w:cstheme="minorHAnsi"/>
                <w:sz w:val="16"/>
                <w:szCs w:val="16"/>
              </w:rPr>
            </w:pPr>
            <w:r w:rsidRPr="00B6334D">
              <w:rPr>
                <w:rFonts w:asciiTheme="minorHAnsi" w:hAnsiTheme="minorHAnsi" w:cstheme="minorHAnsi"/>
                <w:sz w:val="16"/>
                <w:szCs w:val="16"/>
              </w:rPr>
              <w:t>3.79b</w:t>
            </w:r>
          </w:p>
        </w:tc>
        <w:tc>
          <w:tcPr>
            <w:tcW w:w="1080" w:type="dxa"/>
            <w:tcBorders>
              <w:top w:val="nil"/>
              <w:left w:val="nil"/>
              <w:bottom w:val="nil"/>
              <w:right w:val="nil"/>
            </w:tcBorders>
            <w:shd w:val="clear" w:color="auto" w:fill="auto"/>
            <w:vAlign w:val="center"/>
            <w:hideMark/>
          </w:tcPr>
          <w:p w14:paraId="3C7BBC71" w14:textId="77777777" w:rsidR="0023055F" w:rsidRPr="00B6334D" w:rsidRDefault="0023055F" w:rsidP="006F5BDE">
            <w:pPr>
              <w:ind w:leftChars="-8" w:left="-19" w:firstLineChars="100" w:firstLine="160"/>
              <w:rPr>
                <w:rFonts w:asciiTheme="minorHAnsi" w:hAnsiTheme="minorHAnsi" w:cstheme="minorHAnsi"/>
                <w:sz w:val="16"/>
                <w:szCs w:val="16"/>
              </w:rPr>
            </w:pPr>
            <w:r w:rsidRPr="00B6334D">
              <w:rPr>
                <w:rFonts w:asciiTheme="minorHAnsi" w:hAnsiTheme="minorHAnsi" w:cstheme="minorHAnsi"/>
                <w:sz w:val="16"/>
                <w:szCs w:val="16"/>
              </w:rPr>
              <w:t xml:space="preserve"> 3.78b</w:t>
            </w:r>
          </w:p>
        </w:tc>
        <w:tc>
          <w:tcPr>
            <w:tcW w:w="1350" w:type="dxa"/>
            <w:tcBorders>
              <w:top w:val="nil"/>
              <w:left w:val="nil"/>
              <w:bottom w:val="nil"/>
              <w:right w:val="nil"/>
            </w:tcBorders>
            <w:shd w:val="clear" w:color="auto" w:fill="auto"/>
            <w:vAlign w:val="center"/>
            <w:hideMark/>
          </w:tcPr>
          <w:p w14:paraId="71F907C6" w14:textId="77777777" w:rsidR="0023055F" w:rsidRPr="00B6334D" w:rsidRDefault="0023055F" w:rsidP="006F5BDE">
            <w:pPr>
              <w:jc w:val="right"/>
              <w:rPr>
                <w:rFonts w:asciiTheme="minorHAnsi" w:hAnsiTheme="minorHAnsi" w:cstheme="minorHAnsi"/>
                <w:sz w:val="16"/>
                <w:szCs w:val="16"/>
              </w:rPr>
            </w:pPr>
            <w:r w:rsidRPr="00B6334D">
              <w:rPr>
                <w:rFonts w:asciiTheme="minorHAnsi" w:hAnsiTheme="minorHAnsi" w:cstheme="minorHAnsi"/>
                <w:sz w:val="16"/>
                <w:szCs w:val="16"/>
              </w:rPr>
              <w:t>0.0014</w:t>
            </w:r>
          </w:p>
        </w:tc>
        <w:tc>
          <w:tcPr>
            <w:tcW w:w="1260" w:type="dxa"/>
            <w:tcBorders>
              <w:top w:val="nil"/>
              <w:left w:val="nil"/>
              <w:bottom w:val="nil"/>
              <w:right w:val="nil"/>
            </w:tcBorders>
            <w:shd w:val="clear" w:color="auto" w:fill="auto"/>
            <w:vAlign w:val="center"/>
            <w:hideMark/>
          </w:tcPr>
          <w:p w14:paraId="79AC3721" w14:textId="77777777" w:rsidR="0023055F" w:rsidRPr="00B6334D" w:rsidRDefault="0023055F" w:rsidP="006F5BDE">
            <w:pPr>
              <w:ind w:firstLine="220"/>
              <w:rPr>
                <w:rFonts w:asciiTheme="minorHAnsi" w:hAnsiTheme="minorHAnsi" w:cstheme="minorHAnsi"/>
                <w:sz w:val="16"/>
                <w:szCs w:val="16"/>
              </w:rPr>
            </w:pPr>
            <w:r w:rsidRPr="00B6334D">
              <w:rPr>
                <w:rFonts w:asciiTheme="minorHAnsi" w:hAnsiTheme="minorHAnsi" w:cstheme="minorHAnsi"/>
                <w:sz w:val="16"/>
                <w:szCs w:val="16"/>
              </w:rPr>
              <w:t>24.75b</w:t>
            </w:r>
          </w:p>
        </w:tc>
        <w:tc>
          <w:tcPr>
            <w:tcW w:w="900" w:type="dxa"/>
            <w:tcBorders>
              <w:top w:val="nil"/>
              <w:left w:val="nil"/>
              <w:bottom w:val="nil"/>
              <w:right w:val="nil"/>
            </w:tcBorders>
            <w:shd w:val="clear" w:color="auto" w:fill="auto"/>
            <w:vAlign w:val="center"/>
            <w:hideMark/>
          </w:tcPr>
          <w:p w14:paraId="5ECBE519" w14:textId="77777777" w:rsidR="0023055F" w:rsidRPr="00B6334D" w:rsidRDefault="0023055F" w:rsidP="006F5BDE">
            <w:pPr>
              <w:ind w:firstLineChars="100" w:firstLine="160"/>
              <w:jc w:val="right"/>
              <w:rPr>
                <w:rFonts w:asciiTheme="minorHAnsi" w:hAnsiTheme="minorHAnsi" w:cstheme="minorHAnsi"/>
                <w:sz w:val="16"/>
                <w:szCs w:val="16"/>
              </w:rPr>
            </w:pPr>
            <w:r w:rsidRPr="00B6334D">
              <w:rPr>
                <w:rFonts w:asciiTheme="minorHAnsi" w:hAnsiTheme="minorHAnsi" w:cstheme="minorHAnsi"/>
                <w:sz w:val="16"/>
                <w:szCs w:val="16"/>
              </w:rPr>
              <w:t>23.25</w:t>
            </w:r>
          </w:p>
        </w:tc>
        <w:tc>
          <w:tcPr>
            <w:tcW w:w="990" w:type="dxa"/>
            <w:tcBorders>
              <w:top w:val="nil"/>
              <w:left w:val="nil"/>
              <w:bottom w:val="nil"/>
              <w:right w:val="nil"/>
            </w:tcBorders>
            <w:shd w:val="clear" w:color="auto" w:fill="auto"/>
            <w:vAlign w:val="center"/>
            <w:hideMark/>
          </w:tcPr>
          <w:p w14:paraId="4F20D084" w14:textId="77777777" w:rsidR="0023055F" w:rsidRPr="00B6334D" w:rsidRDefault="0023055F" w:rsidP="006F5BDE">
            <w:pPr>
              <w:ind w:firstLineChars="100" w:firstLine="160"/>
              <w:jc w:val="right"/>
              <w:rPr>
                <w:rFonts w:asciiTheme="minorHAnsi" w:hAnsiTheme="minorHAnsi" w:cstheme="minorHAnsi"/>
                <w:sz w:val="16"/>
                <w:szCs w:val="16"/>
              </w:rPr>
            </w:pPr>
            <w:r w:rsidRPr="00B6334D">
              <w:rPr>
                <w:rFonts w:asciiTheme="minorHAnsi" w:hAnsiTheme="minorHAnsi" w:cstheme="minorHAnsi"/>
                <w:sz w:val="16"/>
                <w:szCs w:val="16"/>
              </w:rPr>
              <w:t>52.00</w:t>
            </w:r>
          </w:p>
        </w:tc>
      </w:tr>
      <w:tr w:rsidR="0023055F" w:rsidRPr="00B6334D" w14:paraId="0287B92E" w14:textId="77777777" w:rsidTr="006F5BDE">
        <w:trPr>
          <w:trHeight w:val="260"/>
        </w:trPr>
        <w:tc>
          <w:tcPr>
            <w:tcW w:w="1080" w:type="dxa"/>
            <w:tcBorders>
              <w:top w:val="nil"/>
              <w:left w:val="nil"/>
              <w:bottom w:val="nil"/>
              <w:right w:val="nil"/>
            </w:tcBorders>
            <w:shd w:val="clear" w:color="auto" w:fill="auto"/>
            <w:vAlign w:val="center"/>
            <w:hideMark/>
          </w:tcPr>
          <w:p w14:paraId="56EEB98C" w14:textId="77777777" w:rsidR="0023055F" w:rsidRPr="00B6334D" w:rsidRDefault="0023055F" w:rsidP="006F5BDE">
            <w:pPr>
              <w:ind w:firstLineChars="100" w:firstLine="160"/>
              <w:jc w:val="right"/>
              <w:rPr>
                <w:rFonts w:asciiTheme="minorHAnsi" w:hAnsiTheme="minorHAnsi" w:cstheme="minorHAnsi"/>
                <w:color w:val="000000"/>
                <w:sz w:val="16"/>
                <w:szCs w:val="16"/>
              </w:rPr>
            </w:pPr>
          </w:p>
        </w:tc>
        <w:tc>
          <w:tcPr>
            <w:tcW w:w="1350" w:type="dxa"/>
            <w:tcBorders>
              <w:top w:val="nil"/>
              <w:left w:val="nil"/>
              <w:bottom w:val="nil"/>
              <w:right w:val="nil"/>
            </w:tcBorders>
            <w:shd w:val="clear" w:color="auto" w:fill="auto"/>
            <w:vAlign w:val="center"/>
            <w:hideMark/>
          </w:tcPr>
          <w:p w14:paraId="1F511F0E" w14:textId="77777777" w:rsidR="0023055F" w:rsidRPr="00B6334D" w:rsidRDefault="0023055F" w:rsidP="006F5BDE">
            <w:pPr>
              <w:ind w:firstLineChars="100" w:firstLine="160"/>
              <w:jc w:val="right"/>
              <w:rPr>
                <w:rFonts w:asciiTheme="minorHAnsi" w:hAnsiTheme="minorHAnsi" w:cstheme="minorHAnsi"/>
                <w:sz w:val="16"/>
                <w:szCs w:val="16"/>
              </w:rPr>
            </w:pPr>
            <w:r w:rsidRPr="00B6334D">
              <w:rPr>
                <w:rFonts w:asciiTheme="minorHAnsi" w:hAnsiTheme="minorHAnsi" w:cstheme="minorHAnsi"/>
                <w:sz w:val="16"/>
                <w:szCs w:val="16"/>
              </w:rPr>
              <w:t>1.5 ml L</w:t>
            </w:r>
            <w:r w:rsidRPr="00B6334D">
              <w:rPr>
                <w:rFonts w:asciiTheme="minorHAnsi" w:hAnsiTheme="minorHAnsi" w:cstheme="minorHAnsi"/>
                <w:sz w:val="16"/>
                <w:szCs w:val="16"/>
                <w:vertAlign w:val="superscript"/>
              </w:rPr>
              <w:noBreakHyphen/>
              <w:t>1</w:t>
            </w:r>
            <w:r w:rsidRPr="00B6334D">
              <w:rPr>
                <w:rFonts w:asciiTheme="minorHAnsi" w:hAnsiTheme="minorHAnsi" w:cstheme="minorHAnsi"/>
                <w:sz w:val="16"/>
                <w:szCs w:val="16"/>
              </w:rPr>
              <w:t xml:space="preserve"> (D4)</w:t>
            </w:r>
          </w:p>
        </w:tc>
        <w:tc>
          <w:tcPr>
            <w:tcW w:w="900" w:type="dxa"/>
            <w:tcBorders>
              <w:top w:val="nil"/>
              <w:left w:val="nil"/>
              <w:bottom w:val="nil"/>
              <w:right w:val="nil"/>
            </w:tcBorders>
            <w:shd w:val="clear" w:color="auto" w:fill="auto"/>
            <w:vAlign w:val="center"/>
            <w:hideMark/>
          </w:tcPr>
          <w:p w14:paraId="062124D8" w14:textId="77777777" w:rsidR="0023055F" w:rsidRPr="00B6334D" w:rsidRDefault="0023055F" w:rsidP="006F5BDE">
            <w:pPr>
              <w:ind w:hanging="20"/>
              <w:rPr>
                <w:rFonts w:asciiTheme="minorHAnsi" w:hAnsiTheme="minorHAnsi" w:cstheme="minorHAnsi"/>
                <w:sz w:val="16"/>
                <w:szCs w:val="16"/>
              </w:rPr>
            </w:pPr>
            <w:r w:rsidRPr="00B6334D">
              <w:rPr>
                <w:rFonts w:asciiTheme="minorHAnsi" w:hAnsiTheme="minorHAnsi" w:cstheme="minorHAnsi"/>
                <w:sz w:val="16"/>
                <w:szCs w:val="16"/>
              </w:rPr>
              <w:t>4.32ab</w:t>
            </w:r>
          </w:p>
        </w:tc>
        <w:tc>
          <w:tcPr>
            <w:tcW w:w="1080" w:type="dxa"/>
            <w:tcBorders>
              <w:top w:val="nil"/>
              <w:left w:val="nil"/>
              <w:bottom w:val="nil"/>
              <w:right w:val="nil"/>
            </w:tcBorders>
            <w:shd w:val="clear" w:color="auto" w:fill="auto"/>
            <w:vAlign w:val="center"/>
            <w:hideMark/>
          </w:tcPr>
          <w:p w14:paraId="408F3442" w14:textId="77777777" w:rsidR="0023055F" w:rsidRPr="00B6334D" w:rsidRDefault="0023055F" w:rsidP="006F5BDE">
            <w:pPr>
              <w:ind w:leftChars="-8" w:left="-19" w:firstLineChars="100" w:firstLine="160"/>
              <w:rPr>
                <w:rFonts w:asciiTheme="minorHAnsi" w:hAnsiTheme="minorHAnsi" w:cstheme="minorHAnsi"/>
                <w:sz w:val="16"/>
                <w:szCs w:val="16"/>
              </w:rPr>
            </w:pPr>
            <w:r w:rsidRPr="00B6334D">
              <w:rPr>
                <w:rFonts w:asciiTheme="minorHAnsi" w:hAnsiTheme="minorHAnsi" w:cstheme="minorHAnsi"/>
                <w:sz w:val="16"/>
                <w:szCs w:val="16"/>
              </w:rPr>
              <w:t xml:space="preserve"> 4.27b</w:t>
            </w:r>
          </w:p>
        </w:tc>
        <w:tc>
          <w:tcPr>
            <w:tcW w:w="1350" w:type="dxa"/>
            <w:tcBorders>
              <w:top w:val="nil"/>
              <w:left w:val="nil"/>
              <w:bottom w:val="nil"/>
              <w:right w:val="nil"/>
            </w:tcBorders>
            <w:shd w:val="clear" w:color="auto" w:fill="auto"/>
            <w:vAlign w:val="center"/>
            <w:hideMark/>
          </w:tcPr>
          <w:p w14:paraId="50D48DE2" w14:textId="77777777" w:rsidR="0023055F" w:rsidRPr="00B6334D" w:rsidRDefault="0023055F" w:rsidP="006F5BDE">
            <w:pPr>
              <w:jc w:val="right"/>
              <w:rPr>
                <w:rFonts w:asciiTheme="minorHAnsi" w:hAnsiTheme="minorHAnsi" w:cstheme="minorHAnsi"/>
                <w:sz w:val="16"/>
                <w:szCs w:val="16"/>
              </w:rPr>
            </w:pPr>
            <w:r w:rsidRPr="00B6334D">
              <w:rPr>
                <w:rFonts w:asciiTheme="minorHAnsi" w:hAnsiTheme="minorHAnsi" w:cstheme="minorHAnsi"/>
                <w:sz w:val="16"/>
                <w:szCs w:val="16"/>
              </w:rPr>
              <w:t>0.0014</w:t>
            </w:r>
          </w:p>
        </w:tc>
        <w:tc>
          <w:tcPr>
            <w:tcW w:w="1260" w:type="dxa"/>
            <w:tcBorders>
              <w:top w:val="nil"/>
              <w:left w:val="nil"/>
              <w:bottom w:val="nil"/>
              <w:right w:val="nil"/>
            </w:tcBorders>
            <w:shd w:val="clear" w:color="auto" w:fill="auto"/>
            <w:vAlign w:val="center"/>
            <w:hideMark/>
          </w:tcPr>
          <w:p w14:paraId="05540301" w14:textId="77777777" w:rsidR="0023055F" w:rsidRPr="00B6334D" w:rsidRDefault="0023055F" w:rsidP="006F5BDE">
            <w:pPr>
              <w:ind w:firstLine="220"/>
              <w:rPr>
                <w:rFonts w:asciiTheme="minorHAnsi" w:hAnsiTheme="minorHAnsi" w:cstheme="minorHAnsi"/>
                <w:sz w:val="16"/>
                <w:szCs w:val="16"/>
              </w:rPr>
            </w:pPr>
            <w:r w:rsidRPr="00B6334D">
              <w:rPr>
                <w:rFonts w:asciiTheme="minorHAnsi" w:hAnsiTheme="minorHAnsi" w:cstheme="minorHAnsi"/>
                <w:sz w:val="16"/>
                <w:szCs w:val="16"/>
              </w:rPr>
              <w:t>27.75b</w:t>
            </w:r>
          </w:p>
        </w:tc>
        <w:tc>
          <w:tcPr>
            <w:tcW w:w="900" w:type="dxa"/>
            <w:tcBorders>
              <w:top w:val="nil"/>
              <w:left w:val="nil"/>
              <w:bottom w:val="nil"/>
              <w:right w:val="nil"/>
            </w:tcBorders>
            <w:shd w:val="clear" w:color="auto" w:fill="auto"/>
            <w:vAlign w:val="center"/>
            <w:hideMark/>
          </w:tcPr>
          <w:p w14:paraId="0303E00F" w14:textId="77777777" w:rsidR="0023055F" w:rsidRPr="00B6334D" w:rsidRDefault="0023055F" w:rsidP="006F5BDE">
            <w:pPr>
              <w:ind w:firstLineChars="100" w:firstLine="160"/>
              <w:jc w:val="right"/>
              <w:rPr>
                <w:rFonts w:asciiTheme="minorHAnsi" w:hAnsiTheme="minorHAnsi" w:cstheme="minorHAnsi"/>
                <w:sz w:val="16"/>
                <w:szCs w:val="16"/>
              </w:rPr>
            </w:pPr>
            <w:r w:rsidRPr="00B6334D">
              <w:rPr>
                <w:rFonts w:asciiTheme="minorHAnsi" w:hAnsiTheme="minorHAnsi" w:cstheme="minorHAnsi"/>
                <w:sz w:val="16"/>
                <w:szCs w:val="16"/>
              </w:rPr>
              <w:t>20.50</w:t>
            </w:r>
          </w:p>
        </w:tc>
        <w:tc>
          <w:tcPr>
            <w:tcW w:w="990" w:type="dxa"/>
            <w:tcBorders>
              <w:top w:val="nil"/>
              <w:left w:val="nil"/>
              <w:bottom w:val="nil"/>
              <w:right w:val="nil"/>
            </w:tcBorders>
            <w:shd w:val="clear" w:color="auto" w:fill="auto"/>
            <w:vAlign w:val="center"/>
            <w:hideMark/>
          </w:tcPr>
          <w:p w14:paraId="46B756BF" w14:textId="77777777" w:rsidR="0023055F" w:rsidRPr="00B6334D" w:rsidRDefault="0023055F" w:rsidP="006F5BDE">
            <w:pPr>
              <w:ind w:firstLineChars="100" w:firstLine="160"/>
              <w:jc w:val="right"/>
              <w:rPr>
                <w:rFonts w:asciiTheme="minorHAnsi" w:hAnsiTheme="minorHAnsi" w:cstheme="minorHAnsi"/>
                <w:sz w:val="16"/>
                <w:szCs w:val="16"/>
              </w:rPr>
            </w:pPr>
            <w:r w:rsidRPr="00B6334D">
              <w:rPr>
                <w:rFonts w:asciiTheme="minorHAnsi" w:hAnsiTheme="minorHAnsi" w:cstheme="minorHAnsi"/>
                <w:sz w:val="16"/>
                <w:szCs w:val="16"/>
              </w:rPr>
              <w:t>51.75</w:t>
            </w:r>
          </w:p>
        </w:tc>
      </w:tr>
      <w:tr w:rsidR="0023055F" w:rsidRPr="00B6334D" w14:paraId="29C803B6" w14:textId="77777777" w:rsidTr="006F5BDE">
        <w:trPr>
          <w:trHeight w:val="260"/>
        </w:trPr>
        <w:tc>
          <w:tcPr>
            <w:tcW w:w="1080" w:type="dxa"/>
            <w:tcBorders>
              <w:top w:val="nil"/>
              <w:left w:val="nil"/>
              <w:bottom w:val="nil"/>
              <w:right w:val="nil"/>
            </w:tcBorders>
            <w:shd w:val="clear" w:color="auto" w:fill="auto"/>
            <w:vAlign w:val="center"/>
            <w:hideMark/>
          </w:tcPr>
          <w:p w14:paraId="2BD7D162" w14:textId="77777777" w:rsidR="0023055F" w:rsidRPr="00B6334D" w:rsidRDefault="0023055F" w:rsidP="006F5BDE">
            <w:pPr>
              <w:rPr>
                <w:rFonts w:asciiTheme="minorHAnsi" w:hAnsiTheme="minorHAnsi" w:cstheme="minorHAnsi"/>
                <w:color w:val="000000"/>
                <w:sz w:val="16"/>
                <w:szCs w:val="16"/>
              </w:rPr>
            </w:pPr>
            <w:r w:rsidRPr="00B6334D">
              <w:rPr>
                <w:rFonts w:asciiTheme="minorHAnsi" w:hAnsiTheme="minorHAnsi" w:cstheme="minorHAnsi"/>
                <w:color w:val="000000"/>
                <w:sz w:val="16"/>
                <w:szCs w:val="16"/>
              </w:rPr>
              <w:t xml:space="preserve">3 </w:t>
            </w:r>
            <w:proofErr w:type="gramStart"/>
            <w:r w:rsidRPr="00B6334D">
              <w:rPr>
                <w:rFonts w:asciiTheme="minorHAnsi" w:hAnsiTheme="minorHAnsi" w:cstheme="minorHAnsi"/>
                <w:color w:val="000000"/>
                <w:sz w:val="16"/>
                <w:szCs w:val="16"/>
              </w:rPr>
              <w:t>jam</w:t>
            </w:r>
            <w:proofErr w:type="gramEnd"/>
            <w:r w:rsidRPr="00B6334D">
              <w:rPr>
                <w:rFonts w:asciiTheme="minorHAnsi" w:hAnsiTheme="minorHAnsi" w:cstheme="minorHAnsi"/>
                <w:color w:val="000000"/>
                <w:sz w:val="16"/>
                <w:szCs w:val="16"/>
              </w:rPr>
              <w:t xml:space="preserve"> (L3)</w:t>
            </w:r>
          </w:p>
        </w:tc>
        <w:tc>
          <w:tcPr>
            <w:tcW w:w="1350" w:type="dxa"/>
            <w:tcBorders>
              <w:top w:val="nil"/>
              <w:left w:val="nil"/>
              <w:bottom w:val="nil"/>
              <w:right w:val="nil"/>
            </w:tcBorders>
            <w:shd w:val="clear" w:color="auto" w:fill="auto"/>
            <w:vAlign w:val="center"/>
          </w:tcPr>
          <w:p w14:paraId="118874DF" w14:textId="77777777" w:rsidR="0023055F" w:rsidRPr="00B6334D" w:rsidRDefault="0023055F" w:rsidP="006F5BDE">
            <w:pPr>
              <w:ind w:firstLineChars="100" w:firstLine="160"/>
              <w:jc w:val="right"/>
              <w:rPr>
                <w:rFonts w:asciiTheme="minorHAnsi" w:hAnsiTheme="minorHAnsi" w:cstheme="minorHAnsi"/>
                <w:sz w:val="16"/>
                <w:szCs w:val="16"/>
              </w:rPr>
            </w:pPr>
            <w:r w:rsidRPr="00B6334D">
              <w:rPr>
                <w:rFonts w:asciiTheme="minorHAnsi" w:hAnsiTheme="minorHAnsi" w:cstheme="minorHAnsi"/>
                <w:sz w:val="16"/>
                <w:szCs w:val="16"/>
              </w:rPr>
              <w:t>0 ml L</w:t>
            </w:r>
            <w:r w:rsidRPr="00B6334D">
              <w:rPr>
                <w:rFonts w:asciiTheme="minorHAnsi" w:hAnsiTheme="minorHAnsi" w:cstheme="minorHAnsi"/>
                <w:sz w:val="16"/>
                <w:szCs w:val="16"/>
                <w:vertAlign w:val="superscript"/>
              </w:rPr>
              <w:noBreakHyphen/>
              <w:t>1</w:t>
            </w:r>
            <w:r w:rsidRPr="00B6334D">
              <w:rPr>
                <w:rFonts w:asciiTheme="minorHAnsi" w:hAnsiTheme="minorHAnsi" w:cstheme="minorHAnsi"/>
                <w:sz w:val="16"/>
                <w:szCs w:val="16"/>
              </w:rPr>
              <w:t xml:space="preserve"> (D1)</w:t>
            </w:r>
          </w:p>
        </w:tc>
        <w:tc>
          <w:tcPr>
            <w:tcW w:w="900" w:type="dxa"/>
            <w:tcBorders>
              <w:top w:val="nil"/>
              <w:left w:val="nil"/>
              <w:bottom w:val="nil"/>
              <w:right w:val="nil"/>
            </w:tcBorders>
            <w:shd w:val="clear" w:color="auto" w:fill="auto"/>
            <w:vAlign w:val="center"/>
          </w:tcPr>
          <w:p w14:paraId="3AF85871" w14:textId="77777777" w:rsidR="0023055F" w:rsidRPr="00B6334D" w:rsidRDefault="0023055F" w:rsidP="006F5BDE">
            <w:pPr>
              <w:ind w:hanging="20"/>
              <w:rPr>
                <w:rFonts w:asciiTheme="minorHAnsi" w:hAnsiTheme="minorHAnsi" w:cstheme="minorHAnsi"/>
                <w:sz w:val="16"/>
                <w:szCs w:val="16"/>
              </w:rPr>
            </w:pPr>
            <w:r w:rsidRPr="00B6334D">
              <w:rPr>
                <w:rFonts w:asciiTheme="minorHAnsi" w:hAnsiTheme="minorHAnsi" w:cstheme="minorHAnsi"/>
                <w:color w:val="FF0000"/>
                <w:sz w:val="16"/>
                <w:szCs w:val="16"/>
              </w:rPr>
              <w:t>4.97a</w:t>
            </w:r>
          </w:p>
        </w:tc>
        <w:tc>
          <w:tcPr>
            <w:tcW w:w="1080" w:type="dxa"/>
            <w:tcBorders>
              <w:top w:val="nil"/>
              <w:left w:val="nil"/>
              <w:bottom w:val="nil"/>
              <w:right w:val="nil"/>
            </w:tcBorders>
            <w:shd w:val="clear" w:color="auto" w:fill="auto"/>
            <w:vAlign w:val="center"/>
          </w:tcPr>
          <w:p w14:paraId="6465C130" w14:textId="77777777" w:rsidR="0023055F" w:rsidRPr="00B6334D" w:rsidRDefault="0023055F" w:rsidP="006F5BDE">
            <w:pPr>
              <w:ind w:leftChars="-8" w:left="-19" w:firstLineChars="100" w:firstLine="160"/>
              <w:rPr>
                <w:rFonts w:asciiTheme="minorHAnsi" w:hAnsiTheme="minorHAnsi" w:cstheme="minorHAnsi"/>
                <w:sz w:val="16"/>
                <w:szCs w:val="16"/>
              </w:rPr>
            </w:pPr>
            <w:r w:rsidRPr="00B6334D">
              <w:rPr>
                <w:rFonts w:asciiTheme="minorHAnsi" w:hAnsiTheme="minorHAnsi" w:cstheme="minorHAnsi"/>
                <w:color w:val="FF0000"/>
                <w:sz w:val="16"/>
                <w:szCs w:val="16"/>
              </w:rPr>
              <w:t>6.37a</w:t>
            </w:r>
          </w:p>
        </w:tc>
        <w:tc>
          <w:tcPr>
            <w:tcW w:w="1350" w:type="dxa"/>
            <w:tcBorders>
              <w:top w:val="nil"/>
              <w:left w:val="nil"/>
              <w:bottom w:val="nil"/>
              <w:right w:val="nil"/>
            </w:tcBorders>
            <w:shd w:val="clear" w:color="auto" w:fill="auto"/>
            <w:vAlign w:val="center"/>
          </w:tcPr>
          <w:p w14:paraId="2EB13BFC" w14:textId="77777777" w:rsidR="0023055F" w:rsidRPr="00B6334D" w:rsidRDefault="0023055F" w:rsidP="006F5BDE">
            <w:pPr>
              <w:jc w:val="right"/>
              <w:rPr>
                <w:rFonts w:asciiTheme="minorHAnsi" w:hAnsiTheme="minorHAnsi" w:cstheme="minorHAnsi"/>
                <w:sz w:val="16"/>
                <w:szCs w:val="16"/>
              </w:rPr>
            </w:pPr>
            <w:r w:rsidRPr="00B6334D">
              <w:rPr>
                <w:rFonts w:asciiTheme="minorHAnsi" w:hAnsiTheme="minorHAnsi" w:cstheme="minorHAnsi"/>
                <w:color w:val="FF0000"/>
                <w:sz w:val="16"/>
                <w:szCs w:val="16"/>
              </w:rPr>
              <w:t>0.0017</w:t>
            </w:r>
          </w:p>
        </w:tc>
        <w:tc>
          <w:tcPr>
            <w:tcW w:w="1260" w:type="dxa"/>
            <w:tcBorders>
              <w:top w:val="nil"/>
              <w:left w:val="nil"/>
              <w:bottom w:val="nil"/>
              <w:right w:val="nil"/>
            </w:tcBorders>
            <w:shd w:val="clear" w:color="auto" w:fill="auto"/>
            <w:vAlign w:val="center"/>
          </w:tcPr>
          <w:p w14:paraId="6056FB73" w14:textId="77777777" w:rsidR="0023055F" w:rsidRPr="00B6334D" w:rsidRDefault="0023055F" w:rsidP="006F5BDE">
            <w:pPr>
              <w:ind w:firstLine="220"/>
              <w:rPr>
                <w:rFonts w:asciiTheme="minorHAnsi" w:hAnsiTheme="minorHAnsi" w:cstheme="minorHAnsi"/>
                <w:sz w:val="16"/>
                <w:szCs w:val="16"/>
              </w:rPr>
            </w:pPr>
            <w:r w:rsidRPr="00B6334D">
              <w:rPr>
                <w:rFonts w:asciiTheme="minorHAnsi" w:hAnsiTheme="minorHAnsi" w:cstheme="minorHAnsi"/>
                <w:color w:val="FF0000"/>
                <w:sz w:val="16"/>
                <w:szCs w:val="16"/>
              </w:rPr>
              <w:t>39.25a</w:t>
            </w:r>
          </w:p>
        </w:tc>
        <w:tc>
          <w:tcPr>
            <w:tcW w:w="900" w:type="dxa"/>
            <w:tcBorders>
              <w:top w:val="nil"/>
              <w:left w:val="nil"/>
              <w:bottom w:val="nil"/>
              <w:right w:val="nil"/>
            </w:tcBorders>
            <w:shd w:val="clear" w:color="auto" w:fill="auto"/>
            <w:vAlign w:val="center"/>
          </w:tcPr>
          <w:p w14:paraId="03F960DE" w14:textId="77777777" w:rsidR="0023055F" w:rsidRPr="00B6334D" w:rsidRDefault="0023055F" w:rsidP="006F5BDE">
            <w:pPr>
              <w:ind w:firstLineChars="100" w:firstLine="160"/>
              <w:jc w:val="right"/>
              <w:rPr>
                <w:rFonts w:asciiTheme="minorHAnsi" w:hAnsiTheme="minorHAnsi" w:cstheme="minorHAnsi"/>
                <w:color w:val="FF0000"/>
                <w:sz w:val="16"/>
                <w:szCs w:val="16"/>
              </w:rPr>
            </w:pPr>
            <w:r w:rsidRPr="00B6334D">
              <w:rPr>
                <w:rFonts w:asciiTheme="minorHAnsi" w:hAnsiTheme="minorHAnsi" w:cstheme="minorHAnsi"/>
                <w:color w:val="FF0000"/>
                <w:sz w:val="16"/>
                <w:szCs w:val="16"/>
              </w:rPr>
              <w:t>8.50</w:t>
            </w:r>
          </w:p>
        </w:tc>
        <w:tc>
          <w:tcPr>
            <w:tcW w:w="990" w:type="dxa"/>
            <w:tcBorders>
              <w:top w:val="nil"/>
              <w:left w:val="nil"/>
              <w:bottom w:val="nil"/>
              <w:right w:val="nil"/>
            </w:tcBorders>
            <w:shd w:val="clear" w:color="auto" w:fill="auto"/>
            <w:vAlign w:val="center"/>
          </w:tcPr>
          <w:p w14:paraId="1105E251" w14:textId="77777777" w:rsidR="0023055F" w:rsidRPr="00B6334D" w:rsidRDefault="0023055F" w:rsidP="006F5BDE">
            <w:pPr>
              <w:ind w:firstLineChars="100" w:firstLine="160"/>
              <w:jc w:val="right"/>
              <w:rPr>
                <w:rFonts w:asciiTheme="minorHAnsi" w:hAnsiTheme="minorHAnsi" w:cstheme="minorHAnsi"/>
                <w:sz w:val="16"/>
                <w:szCs w:val="16"/>
              </w:rPr>
            </w:pPr>
            <w:r w:rsidRPr="00B6334D">
              <w:rPr>
                <w:rFonts w:asciiTheme="minorHAnsi" w:hAnsiTheme="minorHAnsi" w:cstheme="minorHAnsi"/>
                <w:sz w:val="16"/>
                <w:szCs w:val="16"/>
              </w:rPr>
              <w:t>52.75</w:t>
            </w:r>
          </w:p>
        </w:tc>
      </w:tr>
      <w:tr w:rsidR="0023055F" w:rsidRPr="00B6334D" w14:paraId="77B84788" w14:textId="77777777" w:rsidTr="006F5BDE">
        <w:trPr>
          <w:trHeight w:val="260"/>
        </w:trPr>
        <w:tc>
          <w:tcPr>
            <w:tcW w:w="1080" w:type="dxa"/>
            <w:tcBorders>
              <w:top w:val="nil"/>
              <w:left w:val="nil"/>
              <w:bottom w:val="nil"/>
              <w:right w:val="nil"/>
            </w:tcBorders>
            <w:shd w:val="clear" w:color="auto" w:fill="auto"/>
            <w:vAlign w:val="center"/>
          </w:tcPr>
          <w:p w14:paraId="79431F20" w14:textId="77777777" w:rsidR="0023055F" w:rsidRPr="00B6334D" w:rsidRDefault="0023055F" w:rsidP="006F5BDE">
            <w:pPr>
              <w:rPr>
                <w:rFonts w:asciiTheme="minorHAnsi" w:hAnsiTheme="minorHAnsi" w:cstheme="minorHAnsi"/>
                <w:color w:val="000000"/>
                <w:sz w:val="16"/>
                <w:szCs w:val="16"/>
              </w:rPr>
            </w:pPr>
          </w:p>
        </w:tc>
        <w:tc>
          <w:tcPr>
            <w:tcW w:w="1350" w:type="dxa"/>
            <w:tcBorders>
              <w:top w:val="nil"/>
              <w:left w:val="nil"/>
              <w:bottom w:val="nil"/>
              <w:right w:val="nil"/>
            </w:tcBorders>
            <w:shd w:val="clear" w:color="auto" w:fill="auto"/>
            <w:vAlign w:val="center"/>
          </w:tcPr>
          <w:p w14:paraId="1F0E0FCE" w14:textId="77777777" w:rsidR="0023055F" w:rsidRPr="00B6334D" w:rsidRDefault="0023055F" w:rsidP="006F5BDE">
            <w:pPr>
              <w:ind w:firstLineChars="100" w:firstLine="160"/>
              <w:jc w:val="right"/>
              <w:rPr>
                <w:rFonts w:asciiTheme="minorHAnsi" w:hAnsiTheme="minorHAnsi" w:cstheme="minorHAnsi"/>
                <w:sz w:val="16"/>
                <w:szCs w:val="16"/>
              </w:rPr>
            </w:pPr>
            <w:r w:rsidRPr="00B6334D">
              <w:rPr>
                <w:rFonts w:asciiTheme="minorHAnsi" w:hAnsiTheme="minorHAnsi" w:cstheme="minorHAnsi"/>
                <w:sz w:val="16"/>
                <w:szCs w:val="16"/>
              </w:rPr>
              <w:t>0.5 ml L</w:t>
            </w:r>
            <w:r w:rsidRPr="00B6334D">
              <w:rPr>
                <w:rFonts w:asciiTheme="minorHAnsi" w:hAnsiTheme="minorHAnsi" w:cstheme="minorHAnsi"/>
                <w:sz w:val="16"/>
                <w:szCs w:val="16"/>
                <w:vertAlign w:val="superscript"/>
              </w:rPr>
              <w:noBreakHyphen/>
              <w:t>1</w:t>
            </w:r>
            <w:r w:rsidRPr="00B6334D">
              <w:rPr>
                <w:rFonts w:asciiTheme="minorHAnsi" w:hAnsiTheme="minorHAnsi" w:cstheme="minorHAnsi"/>
                <w:sz w:val="16"/>
                <w:szCs w:val="16"/>
              </w:rPr>
              <w:t xml:space="preserve"> (D2)</w:t>
            </w:r>
          </w:p>
        </w:tc>
        <w:tc>
          <w:tcPr>
            <w:tcW w:w="900" w:type="dxa"/>
            <w:tcBorders>
              <w:top w:val="nil"/>
              <w:left w:val="nil"/>
              <w:bottom w:val="nil"/>
              <w:right w:val="nil"/>
            </w:tcBorders>
            <w:shd w:val="clear" w:color="auto" w:fill="auto"/>
            <w:vAlign w:val="center"/>
          </w:tcPr>
          <w:p w14:paraId="79810B01" w14:textId="77777777" w:rsidR="0023055F" w:rsidRPr="00B6334D" w:rsidRDefault="0023055F" w:rsidP="006F5BDE">
            <w:pPr>
              <w:ind w:hanging="20"/>
              <w:rPr>
                <w:rFonts w:asciiTheme="minorHAnsi" w:hAnsiTheme="minorHAnsi" w:cstheme="minorHAnsi"/>
                <w:sz w:val="16"/>
                <w:szCs w:val="16"/>
              </w:rPr>
            </w:pPr>
            <w:r w:rsidRPr="00B6334D">
              <w:rPr>
                <w:rFonts w:asciiTheme="minorHAnsi" w:hAnsiTheme="minorHAnsi" w:cstheme="minorHAnsi"/>
                <w:sz w:val="16"/>
                <w:szCs w:val="16"/>
              </w:rPr>
              <w:t>4.13b</w:t>
            </w:r>
          </w:p>
        </w:tc>
        <w:tc>
          <w:tcPr>
            <w:tcW w:w="1080" w:type="dxa"/>
            <w:tcBorders>
              <w:top w:val="nil"/>
              <w:left w:val="nil"/>
              <w:bottom w:val="nil"/>
              <w:right w:val="nil"/>
            </w:tcBorders>
            <w:shd w:val="clear" w:color="auto" w:fill="auto"/>
            <w:vAlign w:val="center"/>
          </w:tcPr>
          <w:p w14:paraId="669015E7" w14:textId="77777777" w:rsidR="0023055F" w:rsidRPr="00B6334D" w:rsidRDefault="0023055F" w:rsidP="006F5BDE">
            <w:pPr>
              <w:ind w:leftChars="-8" w:left="-19" w:firstLineChars="100" w:firstLine="160"/>
              <w:rPr>
                <w:rFonts w:asciiTheme="minorHAnsi" w:hAnsiTheme="minorHAnsi" w:cstheme="minorHAnsi"/>
                <w:sz w:val="16"/>
                <w:szCs w:val="16"/>
              </w:rPr>
            </w:pPr>
            <w:r w:rsidRPr="00B6334D">
              <w:rPr>
                <w:rFonts w:asciiTheme="minorHAnsi" w:hAnsiTheme="minorHAnsi" w:cstheme="minorHAnsi"/>
                <w:sz w:val="16"/>
                <w:szCs w:val="16"/>
              </w:rPr>
              <w:t xml:space="preserve"> 4.19b</w:t>
            </w:r>
          </w:p>
        </w:tc>
        <w:tc>
          <w:tcPr>
            <w:tcW w:w="1350" w:type="dxa"/>
            <w:tcBorders>
              <w:top w:val="nil"/>
              <w:left w:val="nil"/>
              <w:bottom w:val="nil"/>
              <w:right w:val="nil"/>
            </w:tcBorders>
            <w:shd w:val="clear" w:color="auto" w:fill="auto"/>
            <w:vAlign w:val="center"/>
          </w:tcPr>
          <w:p w14:paraId="40A53887" w14:textId="77777777" w:rsidR="0023055F" w:rsidRPr="00B6334D" w:rsidRDefault="0023055F" w:rsidP="006F5BDE">
            <w:pPr>
              <w:jc w:val="right"/>
              <w:rPr>
                <w:rFonts w:asciiTheme="minorHAnsi" w:hAnsiTheme="minorHAnsi" w:cstheme="minorHAnsi"/>
                <w:sz w:val="16"/>
                <w:szCs w:val="16"/>
              </w:rPr>
            </w:pPr>
            <w:r w:rsidRPr="00B6334D">
              <w:rPr>
                <w:rFonts w:asciiTheme="minorHAnsi" w:hAnsiTheme="minorHAnsi" w:cstheme="minorHAnsi"/>
                <w:sz w:val="16"/>
                <w:szCs w:val="16"/>
              </w:rPr>
              <w:t>0.0011</w:t>
            </w:r>
          </w:p>
        </w:tc>
        <w:tc>
          <w:tcPr>
            <w:tcW w:w="1260" w:type="dxa"/>
            <w:tcBorders>
              <w:top w:val="nil"/>
              <w:left w:val="nil"/>
              <w:bottom w:val="nil"/>
              <w:right w:val="nil"/>
            </w:tcBorders>
            <w:shd w:val="clear" w:color="auto" w:fill="auto"/>
            <w:vAlign w:val="center"/>
          </w:tcPr>
          <w:p w14:paraId="1D766551" w14:textId="77777777" w:rsidR="0023055F" w:rsidRPr="00B6334D" w:rsidRDefault="0023055F" w:rsidP="006F5BDE">
            <w:pPr>
              <w:ind w:firstLine="220"/>
              <w:rPr>
                <w:rFonts w:asciiTheme="minorHAnsi" w:hAnsiTheme="minorHAnsi" w:cstheme="minorHAnsi"/>
                <w:sz w:val="16"/>
                <w:szCs w:val="16"/>
              </w:rPr>
            </w:pPr>
            <w:r w:rsidRPr="00B6334D">
              <w:rPr>
                <w:rFonts w:asciiTheme="minorHAnsi" w:hAnsiTheme="minorHAnsi" w:cstheme="minorHAnsi"/>
                <w:sz w:val="16"/>
                <w:szCs w:val="16"/>
              </w:rPr>
              <w:t>27.00b</w:t>
            </w:r>
          </w:p>
        </w:tc>
        <w:tc>
          <w:tcPr>
            <w:tcW w:w="900" w:type="dxa"/>
            <w:tcBorders>
              <w:top w:val="nil"/>
              <w:left w:val="nil"/>
              <w:bottom w:val="nil"/>
              <w:right w:val="nil"/>
            </w:tcBorders>
            <w:shd w:val="clear" w:color="auto" w:fill="auto"/>
            <w:vAlign w:val="center"/>
          </w:tcPr>
          <w:p w14:paraId="621998D5" w14:textId="77777777" w:rsidR="0023055F" w:rsidRPr="00B6334D" w:rsidRDefault="0023055F" w:rsidP="006F5BDE">
            <w:pPr>
              <w:ind w:firstLineChars="100" w:firstLine="160"/>
              <w:jc w:val="right"/>
              <w:rPr>
                <w:rFonts w:asciiTheme="minorHAnsi" w:hAnsiTheme="minorHAnsi" w:cstheme="minorHAnsi"/>
                <w:color w:val="FF0000"/>
                <w:sz w:val="16"/>
                <w:szCs w:val="16"/>
              </w:rPr>
            </w:pPr>
            <w:r w:rsidRPr="00B6334D">
              <w:rPr>
                <w:rFonts w:asciiTheme="minorHAnsi" w:hAnsiTheme="minorHAnsi" w:cstheme="minorHAnsi"/>
                <w:color w:val="000000" w:themeColor="text1"/>
                <w:sz w:val="16"/>
                <w:szCs w:val="16"/>
              </w:rPr>
              <w:t>18.75</w:t>
            </w:r>
          </w:p>
        </w:tc>
        <w:tc>
          <w:tcPr>
            <w:tcW w:w="990" w:type="dxa"/>
            <w:tcBorders>
              <w:top w:val="nil"/>
              <w:left w:val="nil"/>
              <w:bottom w:val="nil"/>
              <w:right w:val="nil"/>
            </w:tcBorders>
            <w:shd w:val="clear" w:color="auto" w:fill="auto"/>
            <w:vAlign w:val="center"/>
          </w:tcPr>
          <w:p w14:paraId="0B091D5E" w14:textId="77777777" w:rsidR="0023055F" w:rsidRPr="00B6334D" w:rsidRDefault="0023055F" w:rsidP="006F5BDE">
            <w:pPr>
              <w:ind w:firstLineChars="100" w:firstLine="160"/>
              <w:jc w:val="right"/>
              <w:rPr>
                <w:rFonts w:asciiTheme="minorHAnsi" w:hAnsiTheme="minorHAnsi" w:cstheme="minorHAnsi"/>
                <w:sz w:val="16"/>
                <w:szCs w:val="16"/>
              </w:rPr>
            </w:pPr>
            <w:r w:rsidRPr="00B6334D">
              <w:rPr>
                <w:rFonts w:asciiTheme="minorHAnsi" w:hAnsiTheme="minorHAnsi" w:cstheme="minorHAnsi"/>
                <w:sz w:val="16"/>
                <w:szCs w:val="16"/>
              </w:rPr>
              <w:t>54.25</w:t>
            </w:r>
          </w:p>
        </w:tc>
      </w:tr>
      <w:tr w:rsidR="0023055F" w:rsidRPr="00B6334D" w14:paraId="45DC3D3D" w14:textId="77777777" w:rsidTr="006F5BDE">
        <w:trPr>
          <w:trHeight w:val="260"/>
        </w:trPr>
        <w:tc>
          <w:tcPr>
            <w:tcW w:w="1080" w:type="dxa"/>
            <w:tcBorders>
              <w:top w:val="nil"/>
              <w:left w:val="nil"/>
              <w:bottom w:val="nil"/>
              <w:right w:val="nil"/>
            </w:tcBorders>
            <w:shd w:val="clear" w:color="auto" w:fill="auto"/>
            <w:vAlign w:val="center"/>
            <w:hideMark/>
          </w:tcPr>
          <w:p w14:paraId="739D28EF" w14:textId="77777777" w:rsidR="0023055F" w:rsidRPr="00B6334D" w:rsidRDefault="0023055F" w:rsidP="006F5BDE">
            <w:pPr>
              <w:ind w:firstLineChars="100" w:firstLine="160"/>
              <w:jc w:val="right"/>
              <w:rPr>
                <w:rFonts w:asciiTheme="minorHAnsi" w:hAnsiTheme="minorHAnsi" w:cstheme="minorHAnsi"/>
                <w:color w:val="000000"/>
                <w:sz w:val="16"/>
                <w:szCs w:val="16"/>
              </w:rPr>
            </w:pPr>
          </w:p>
        </w:tc>
        <w:tc>
          <w:tcPr>
            <w:tcW w:w="1350" w:type="dxa"/>
            <w:tcBorders>
              <w:top w:val="nil"/>
              <w:left w:val="nil"/>
              <w:bottom w:val="nil"/>
              <w:right w:val="nil"/>
            </w:tcBorders>
            <w:shd w:val="clear" w:color="auto" w:fill="auto"/>
            <w:vAlign w:val="center"/>
            <w:hideMark/>
          </w:tcPr>
          <w:p w14:paraId="6F3854D4" w14:textId="77777777" w:rsidR="0023055F" w:rsidRPr="00B6334D" w:rsidRDefault="0023055F" w:rsidP="006F5BDE">
            <w:pPr>
              <w:ind w:firstLineChars="100" w:firstLine="160"/>
              <w:jc w:val="right"/>
              <w:rPr>
                <w:rFonts w:asciiTheme="minorHAnsi" w:hAnsiTheme="minorHAnsi" w:cstheme="minorHAnsi"/>
                <w:sz w:val="16"/>
                <w:szCs w:val="16"/>
              </w:rPr>
            </w:pPr>
            <w:r w:rsidRPr="00B6334D">
              <w:rPr>
                <w:rFonts w:asciiTheme="minorHAnsi" w:hAnsiTheme="minorHAnsi" w:cstheme="minorHAnsi"/>
                <w:sz w:val="16"/>
                <w:szCs w:val="16"/>
              </w:rPr>
              <w:t>1 ml L</w:t>
            </w:r>
            <w:r w:rsidRPr="00B6334D">
              <w:rPr>
                <w:rFonts w:asciiTheme="minorHAnsi" w:hAnsiTheme="minorHAnsi" w:cstheme="minorHAnsi"/>
                <w:sz w:val="16"/>
                <w:szCs w:val="16"/>
                <w:vertAlign w:val="superscript"/>
              </w:rPr>
              <w:noBreakHyphen/>
              <w:t>1</w:t>
            </w:r>
            <w:r w:rsidRPr="00B6334D">
              <w:rPr>
                <w:rFonts w:asciiTheme="minorHAnsi" w:hAnsiTheme="minorHAnsi" w:cstheme="minorHAnsi"/>
                <w:sz w:val="16"/>
                <w:szCs w:val="16"/>
              </w:rPr>
              <w:t xml:space="preserve"> (D3)</w:t>
            </w:r>
          </w:p>
        </w:tc>
        <w:tc>
          <w:tcPr>
            <w:tcW w:w="900" w:type="dxa"/>
            <w:tcBorders>
              <w:top w:val="nil"/>
              <w:left w:val="nil"/>
              <w:bottom w:val="nil"/>
              <w:right w:val="nil"/>
            </w:tcBorders>
            <w:shd w:val="clear" w:color="auto" w:fill="auto"/>
            <w:vAlign w:val="center"/>
            <w:hideMark/>
          </w:tcPr>
          <w:p w14:paraId="5F1B3A88" w14:textId="77777777" w:rsidR="0023055F" w:rsidRPr="00B6334D" w:rsidRDefault="0023055F" w:rsidP="006F5BDE">
            <w:pPr>
              <w:ind w:leftChars="-8" w:hangingChars="12" w:hanging="19"/>
              <w:rPr>
                <w:rFonts w:asciiTheme="minorHAnsi" w:hAnsiTheme="minorHAnsi" w:cstheme="minorHAnsi"/>
                <w:sz w:val="16"/>
                <w:szCs w:val="16"/>
              </w:rPr>
            </w:pPr>
            <w:r w:rsidRPr="00B6334D">
              <w:rPr>
                <w:rFonts w:asciiTheme="minorHAnsi" w:hAnsiTheme="minorHAnsi" w:cstheme="minorHAnsi"/>
                <w:sz w:val="16"/>
                <w:szCs w:val="16"/>
              </w:rPr>
              <w:t>3.79b</w:t>
            </w:r>
          </w:p>
        </w:tc>
        <w:tc>
          <w:tcPr>
            <w:tcW w:w="1080" w:type="dxa"/>
            <w:tcBorders>
              <w:top w:val="nil"/>
              <w:left w:val="nil"/>
              <w:bottom w:val="nil"/>
              <w:right w:val="nil"/>
            </w:tcBorders>
            <w:shd w:val="clear" w:color="auto" w:fill="auto"/>
            <w:vAlign w:val="center"/>
            <w:hideMark/>
          </w:tcPr>
          <w:p w14:paraId="32A15471" w14:textId="77777777" w:rsidR="0023055F" w:rsidRPr="00B6334D" w:rsidRDefault="0023055F" w:rsidP="006F5BDE">
            <w:pPr>
              <w:ind w:leftChars="-8" w:left="-19" w:firstLineChars="100" w:firstLine="160"/>
              <w:rPr>
                <w:rFonts w:asciiTheme="minorHAnsi" w:hAnsiTheme="minorHAnsi" w:cstheme="minorHAnsi"/>
                <w:sz w:val="16"/>
                <w:szCs w:val="16"/>
              </w:rPr>
            </w:pPr>
            <w:r w:rsidRPr="00B6334D">
              <w:rPr>
                <w:rFonts w:asciiTheme="minorHAnsi" w:hAnsiTheme="minorHAnsi" w:cstheme="minorHAnsi"/>
                <w:sz w:val="16"/>
                <w:szCs w:val="16"/>
              </w:rPr>
              <w:t xml:space="preserve"> 4.30b</w:t>
            </w:r>
          </w:p>
        </w:tc>
        <w:tc>
          <w:tcPr>
            <w:tcW w:w="1350" w:type="dxa"/>
            <w:tcBorders>
              <w:top w:val="nil"/>
              <w:left w:val="nil"/>
              <w:bottom w:val="nil"/>
              <w:right w:val="nil"/>
            </w:tcBorders>
            <w:shd w:val="clear" w:color="auto" w:fill="auto"/>
            <w:vAlign w:val="center"/>
            <w:hideMark/>
          </w:tcPr>
          <w:p w14:paraId="72312F24" w14:textId="77777777" w:rsidR="0023055F" w:rsidRPr="00B6334D" w:rsidRDefault="0023055F" w:rsidP="006F5BDE">
            <w:pPr>
              <w:jc w:val="right"/>
              <w:rPr>
                <w:rFonts w:asciiTheme="minorHAnsi" w:hAnsiTheme="minorHAnsi" w:cstheme="minorHAnsi"/>
                <w:sz w:val="16"/>
                <w:szCs w:val="16"/>
              </w:rPr>
            </w:pPr>
            <w:r w:rsidRPr="00B6334D">
              <w:rPr>
                <w:rFonts w:asciiTheme="minorHAnsi" w:hAnsiTheme="minorHAnsi" w:cstheme="minorHAnsi"/>
                <w:sz w:val="16"/>
                <w:szCs w:val="16"/>
              </w:rPr>
              <w:t>0.0014</w:t>
            </w:r>
          </w:p>
        </w:tc>
        <w:tc>
          <w:tcPr>
            <w:tcW w:w="1260" w:type="dxa"/>
            <w:tcBorders>
              <w:top w:val="nil"/>
              <w:left w:val="nil"/>
              <w:bottom w:val="nil"/>
              <w:right w:val="nil"/>
            </w:tcBorders>
            <w:shd w:val="clear" w:color="auto" w:fill="auto"/>
            <w:vAlign w:val="center"/>
            <w:hideMark/>
          </w:tcPr>
          <w:p w14:paraId="63EA6BD7" w14:textId="77777777" w:rsidR="0023055F" w:rsidRPr="00B6334D" w:rsidRDefault="0023055F" w:rsidP="006F5BDE">
            <w:pPr>
              <w:ind w:firstLine="220"/>
              <w:rPr>
                <w:rFonts w:asciiTheme="minorHAnsi" w:hAnsiTheme="minorHAnsi" w:cstheme="minorHAnsi"/>
                <w:sz w:val="16"/>
                <w:szCs w:val="16"/>
              </w:rPr>
            </w:pPr>
            <w:r w:rsidRPr="00B6334D">
              <w:rPr>
                <w:rFonts w:asciiTheme="minorHAnsi" w:hAnsiTheme="minorHAnsi" w:cstheme="minorHAnsi"/>
                <w:sz w:val="16"/>
                <w:szCs w:val="16"/>
              </w:rPr>
              <w:t>27.75b</w:t>
            </w:r>
          </w:p>
        </w:tc>
        <w:tc>
          <w:tcPr>
            <w:tcW w:w="900" w:type="dxa"/>
            <w:tcBorders>
              <w:top w:val="nil"/>
              <w:left w:val="nil"/>
              <w:bottom w:val="nil"/>
              <w:right w:val="nil"/>
            </w:tcBorders>
            <w:shd w:val="clear" w:color="auto" w:fill="auto"/>
            <w:vAlign w:val="center"/>
            <w:hideMark/>
          </w:tcPr>
          <w:p w14:paraId="3338095F" w14:textId="77777777" w:rsidR="0023055F" w:rsidRPr="00B6334D" w:rsidRDefault="0023055F" w:rsidP="006F5BDE">
            <w:pPr>
              <w:ind w:firstLineChars="100" w:firstLine="160"/>
              <w:jc w:val="right"/>
              <w:rPr>
                <w:rFonts w:asciiTheme="minorHAnsi" w:hAnsiTheme="minorHAnsi" w:cstheme="minorHAnsi"/>
                <w:color w:val="FF0000"/>
                <w:sz w:val="16"/>
                <w:szCs w:val="16"/>
              </w:rPr>
            </w:pPr>
            <w:r w:rsidRPr="00B6334D">
              <w:rPr>
                <w:rFonts w:asciiTheme="minorHAnsi" w:hAnsiTheme="minorHAnsi" w:cstheme="minorHAnsi"/>
                <w:color w:val="FF0000"/>
                <w:sz w:val="16"/>
                <w:szCs w:val="16"/>
              </w:rPr>
              <w:t>10.25</w:t>
            </w:r>
            <w:r w:rsidRPr="00B6334D">
              <w:rPr>
                <w:rFonts w:asciiTheme="minorHAnsi" w:hAnsiTheme="minorHAnsi" w:cstheme="minorHAnsi"/>
                <w:color w:val="FF0000"/>
                <w:sz w:val="16"/>
                <w:szCs w:val="16"/>
                <w:vertAlign w:val="superscript"/>
              </w:rPr>
              <w:t xml:space="preserve"> </w:t>
            </w:r>
          </w:p>
        </w:tc>
        <w:tc>
          <w:tcPr>
            <w:tcW w:w="990" w:type="dxa"/>
            <w:tcBorders>
              <w:top w:val="nil"/>
              <w:left w:val="nil"/>
              <w:bottom w:val="nil"/>
              <w:right w:val="nil"/>
            </w:tcBorders>
            <w:shd w:val="clear" w:color="auto" w:fill="auto"/>
            <w:vAlign w:val="center"/>
            <w:hideMark/>
          </w:tcPr>
          <w:p w14:paraId="07CC5B6E" w14:textId="77777777" w:rsidR="0023055F" w:rsidRPr="00B6334D" w:rsidRDefault="0023055F" w:rsidP="006F5BDE">
            <w:pPr>
              <w:ind w:firstLineChars="100" w:firstLine="160"/>
              <w:jc w:val="right"/>
              <w:rPr>
                <w:rFonts w:asciiTheme="minorHAnsi" w:hAnsiTheme="minorHAnsi" w:cstheme="minorHAnsi"/>
                <w:sz w:val="16"/>
                <w:szCs w:val="16"/>
              </w:rPr>
            </w:pPr>
            <w:r w:rsidRPr="00B6334D">
              <w:rPr>
                <w:rFonts w:asciiTheme="minorHAnsi" w:hAnsiTheme="minorHAnsi" w:cstheme="minorHAnsi"/>
                <w:sz w:val="16"/>
                <w:szCs w:val="16"/>
              </w:rPr>
              <w:t>61.25</w:t>
            </w:r>
          </w:p>
        </w:tc>
      </w:tr>
      <w:tr w:rsidR="0023055F" w:rsidRPr="00B6334D" w14:paraId="44CE89C2" w14:textId="77777777" w:rsidTr="006F5BDE">
        <w:trPr>
          <w:trHeight w:val="260"/>
        </w:trPr>
        <w:tc>
          <w:tcPr>
            <w:tcW w:w="1080" w:type="dxa"/>
            <w:tcBorders>
              <w:top w:val="nil"/>
              <w:left w:val="nil"/>
              <w:bottom w:val="nil"/>
              <w:right w:val="nil"/>
            </w:tcBorders>
            <w:shd w:val="clear" w:color="auto" w:fill="auto"/>
            <w:noWrap/>
            <w:vAlign w:val="bottom"/>
            <w:hideMark/>
          </w:tcPr>
          <w:p w14:paraId="2D26226E" w14:textId="77777777" w:rsidR="0023055F" w:rsidRPr="00B6334D" w:rsidRDefault="0023055F" w:rsidP="006F5BDE">
            <w:pPr>
              <w:ind w:firstLineChars="100" w:firstLine="160"/>
              <w:jc w:val="right"/>
              <w:rPr>
                <w:rFonts w:asciiTheme="minorHAnsi" w:hAnsiTheme="minorHAnsi" w:cstheme="minorHAnsi"/>
                <w:color w:val="000000"/>
                <w:sz w:val="16"/>
                <w:szCs w:val="16"/>
              </w:rPr>
            </w:pPr>
          </w:p>
        </w:tc>
        <w:tc>
          <w:tcPr>
            <w:tcW w:w="1350" w:type="dxa"/>
            <w:tcBorders>
              <w:top w:val="nil"/>
              <w:left w:val="nil"/>
              <w:bottom w:val="nil"/>
              <w:right w:val="nil"/>
            </w:tcBorders>
            <w:shd w:val="clear" w:color="auto" w:fill="auto"/>
            <w:vAlign w:val="center"/>
            <w:hideMark/>
          </w:tcPr>
          <w:p w14:paraId="2B03A490" w14:textId="77777777" w:rsidR="0023055F" w:rsidRPr="00B6334D" w:rsidRDefault="0023055F" w:rsidP="006F5BDE">
            <w:pPr>
              <w:ind w:firstLineChars="100" w:firstLine="160"/>
              <w:jc w:val="right"/>
              <w:rPr>
                <w:rFonts w:asciiTheme="minorHAnsi" w:hAnsiTheme="minorHAnsi" w:cstheme="minorHAnsi"/>
                <w:sz w:val="16"/>
                <w:szCs w:val="16"/>
              </w:rPr>
            </w:pPr>
            <w:r w:rsidRPr="00B6334D">
              <w:rPr>
                <w:rFonts w:asciiTheme="minorHAnsi" w:hAnsiTheme="minorHAnsi" w:cstheme="minorHAnsi"/>
                <w:sz w:val="16"/>
                <w:szCs w:val="16"/>
              </w:rPr>
              <w:t>1.5 ml L</w:t>
            </w:r>
            <w:r w:rsidRPr="00B6334D">
              <w:rPr>
                <w:rFonts w:asciiTheme="minorHAnsi" w:hAnsiTheme="minorHAnsi" w:cstheme="minorHAnsi"/>
                <w:sz w:val="16"/>
                <w:szCs w:val="16"/>
                <w:vertAlign w:val="superscript"/>
              </w:rPr>
              <w:noBreakHyphen/>
              <w:t>1</w:t>
            </w:r>
            <w:r w:rsidRPr="00B6334D">
              <w:rPr>
                <w:rFonts w:asciiTheme="minorHAnsi" w:hAnsiTheme="minorHAnsi" w:cstheme="minorHAnsi"/>
                <w:sz w:val="16"/>
                <w:szCs w:val="16"/>
              </w:rPr>
              <w:t xml:space="preserve"> (D4)</w:t>
            </w:r>
          </w:p>
        </w:tc>
        <w:tc>
          <w:tcPr>
            <w:tcW w:w="900" w:type="dxa"/>
            <w:tcBorders>
              <w:top w:val="nil"/>
              <w:left w:val="nil"/>
              <w:bottom w:val="nil"/>
              <w:right w:val="nil"/>
            </w:tcBorders>
            <w:shd w:val="clear" w:color="auto" w:fill="auto"/>
            <w:vAlign w:val="center"/>
            <w:hideMark/>
          </w:tcPr>
          <w:p w14:paraId="45CCF08B" w14:textId="77777777" w:rsidR="0023055F" w:rsidRPr="00B6334D" w:rsidRDefault="0023055F" w:rsidP="006F5BDE">
            <w:pPr>
              <w:ind w:hanging="20"/>
              <w:rPr>
                <w:rFonts w:asciiTheme="minorHAnsi" w:hAnsiTheme="minorHAnsi" w:cstheme="minorHAnsi"/>
                <w:sz w:val="16"/>
                <w:szCs w:val="16"/>
              </w:rPr>
            </w:pPr>
            <w:r w:rsidRPr="00B6334D">
              <w:rPr>
                <w:rFonts w:asciiTheme="minorHAnsi" w:hAnsiTheme="minorHAnsi" w:cstheme="minorHAnsi"/>
                <w:sz w:val="16"/>
                <w:szCs w:val="16"/>
              </w:rPr>
              <w:t>4.06b</w:t>
            </w:r>
          </w:p>
        </w:tc>
        <w:tc>
          <w:tcPr>
            <w:tcW w:w="1080" w:type="dxa"/>
            <w:tcBorders>
              <w:top w:val="nil"/>
              <w:left w:val="nil"/>
              <w:bottom w:val="nil"/>
              <w:right w:val="nil"/>
            </w:tcBorders>
            <w:shd w:val="clear" w:color="auto" w:fill="auto"/>
            <w:vAlign w:val="center"/>
            <w:hideMark/>
          </w:tcPr>
          <w:p w14:paraId="6234E23B" w14:textId="77777777" w:rsidR="0023055F" w:rsidRPr="00B6334D" w:rsidRDefault="0023055F" w:rsidP="006F5BDE">
            <w:pPr>
              <w:ind w:left="160"/>
              <w:rPr>
                <w:rFonts w:asciiTheme="minorHAnsi" w:hAnsiTheme="minorHAnsi" w:cstheme="minorHAnsi"/>
                <w:sz w:val="16"/>
                <w:szCs w:val="16"/>
              </w:rPr>
            </w:pPr>
            <w:r w:rsidRPr="00B6334D">
              <w:rPr>
                <w:rFonts w:asciiTheme="minorHAnsi" w:hAnsiTheme="minorHAnsi" w:cstheme="minorHAnsi"/>
                <w:sz w:val="16"/>
                <w:szCs w:val="16"/>
              </w:rPr>
              <w:t>2.87b</w:t>
            </w:r>
          </w:p>
        </w:tc>
        <w:tc>
          <w:tcPr>
            <w:tcW w:w="1350" w:type="dxa"/>
            <w:tcBorders>
              <w:top w:val="nil"/>
              <w:left w:val="nil"/>
              <w:bottom w:val="nil"/>
              <w:right w:val="nil"/>
            </w:tcBorders>
            <w:shd w:val="clear" w:color="auto" w:fill="auto"/>
            <w:vAlign w:val="center"/>
            <w:hideMark/>
          </w:tcPr>
          <w:p w14:paraId="21D7D431" w14:textId="77777777" w:rsidR="0023055F" w:rsidRPr="00B6334D" w:rsidRDefault="0023055F" w:rsidP="006F5BDE">
            <w:pPr>
              <w:jc w:val="right"/>
              <w:rPr>
                <w:rFonts w:asciiTheme="minorHAnsi" w:hAnsiTheme="minorHAnsi" w:cstheme="minorHAnsi"/>
                <w:sz w:val="16"/>
                <w:szCs w:val="16"/>
              </w:rPr>
            </w:pPr>
            <w:r w:rsidRPr="00B6334D">
              <w:rPr>
                <w:rFonts w:asciiTheme="minorHAnsi" w:hAnsiTheme="minorHAnsi" w:cstheme="minorHAnsi"/>
                <w:sz w:val="16"/>
                <w:szCs w:val="16"/>
              </w:rPr>
              <w:t>0.0015</w:t>
            </w:r>
          </w:p>
        </w:tc>
        <w:tc>
          <w:tcPr>
            <w:tcW w:w="1260" w:type="dxa"/>
            <w:tcBorders>
              <w:top w:val="nil"/>
              <w:left w:val="nil"/>
              <w:bottom w:val="nil"/>
              <w:right w:val="nil"/>
            </w:tcBorders>
            <w:shd w:val="clear" w:color="auto" w:fill="auto"/>
            <w:vAlign w:val="center"/>
            <w:hideMark/>
          </w:tcPr>
          <w:p w14:paraId="6FF41EB6" w14:textId="77777777" w:rsidR="0023055F" w:rsidRPr="00B6334D" w:rsidRDefault="0023055F" w:rsidP="006F5BDE">
            <w:pPr>
              <w:ind w:firstLineChars="137" w:firstLine="219"/>
              <w:rPr>
                <w:rFonts w:asciiTheme="minorHAnsi" w:hAnsiTheme="minorHAnsi" w:cstheme="minorHAnsi"/>
                <w:sz w:val="16"/>
                <w:szCs w:val="16"/>
              </w:rPr>
            </w:pPr>
            <w:r w:rsidRPr="00B6334D">
              <w:rPr>
                <w:rFonts w:asciiTheme="minorHAnsi" w:hAnsiTheme="minorHAnsi" w:cstheme="minorHAnsi"/>
                <w:sz w:val="16"/>
                <w:szCs w:val="16"/>
              </w:rPr>
              <w:t>19.75b</w:t>
            </w:r>
          </w:p>
        </w:tc>
        <w:tc>
          <w:tcPr>
            <w:tcW w:w="900" w:type="dxa"/>
            <w:tcBorders>
              <w:top w:val="nil"/>
              <w:left w:val="nil"/>
              <w:bottom w:val="nil"/>
              <w:right w:val="nil"/>
            </w:tcBorders>
            <w:shd w:val="clear" w:color="auto" w:fill="auto"/>
            <w:vAlign w:val="center"/>
            <w:hideMark/>
          </w:tcPr>
          <w:p w14:paraId="034B0DD4" w14:textId="77777777" w:rsidR="0023055F" w:rsidRPr="00B6334D" w:rsidRDefault="0023055F" w:rsidP="006F5BDE">
            <w:pPr>
              <w:ind w:firstLineChars="100" w:firstLine="160"/>
              <w:jc w:val="right"/>
              <w:rPr>
                <w:rFonts w:asciiTheme="minorHAnsi" w:hAnsiTheme="minorHAnsi" w:cstheme="minorHAnsi"/>
                <w:color w:val="FF0000"/>
                <w:sz w:val="16"/>
                <w:szCs w:val="16"/>
              </w:rPr>
            </w:pPr>
            <w:r w:rsidRPr="00B6334D">
              <w:rPr>
                <w:rFonts w:asciiTheme="minorHAnsi" w:hAnsiTheme="minorHAnsi" w:cstheme="minorHAnsi"/>
                <w:color w:val="000000" w:themeColor="text1"/>
                <w:sz w:val="16"/>
                <w:szCs w:val="16"/>
              </w:rPr>
              <w:t>20.00</w:t>
            </w:r>
          </w:p>
        </w:tc>
        <w:tc>
          <w:tcPr>
            <w:tcW w:w="990" w:type="dxa"/>
            <w:tcBorders>
              <w:top w:val="nil"/>
              <w:left w:val="nil"/>
              <w:bottom w:val="nil"/>
              <w:right w:val="nil"/>
            </w:tcBorders>
            <w:shd w:val="clear" w:color="auto" w:fill="auto"/>
            <w:vAlign w:val="center"/>
            <w:hideMark/>
          </w:tcPr>
          <w:p w14:paraId="715E2C18" w14:textId="77777777" w:rsidR="0023055F" w:rsidRPr="00B6334D" w:rsidRDefault="0023055F" w:rsidP="006F5BDE">
            <w:pPr>
              <w:ind w:firstLineChars="100" w:firstLine="160"/>
              <w:jc w:val="right"/>
              <w:rPr>
                <w:rFonts w:asciiTheme="minorHAnsi" w:hAnsiTheme="minorHAnsi" w:cstheme="minorHAnsi"/>
                <w:sz w:val="16"/>
                <w:szCs w:val="16"/>
              </w:rPr>
            </w:pPr>
            <w:r w:rsidRPr="00B6334D">
              <w:rPr>
                <w:rFonts w:asciiTheme="minorHAnsi" w:hAnsiTheme="minorHAnsi" w:cstheme="minorHAnsi"/>
                <w:sz w:val="16"/>
                <w:szCs w:val="16"/>
              </w:rPr>
              <w:t>60.25</w:t>
            </w:r>
          </w:p>
        </w:tc>
      </w:tr>
      <w:tr w:rsidR="0023055F" w:rsidRPr="00B6334D" w14:paraId="4BC9E5B6" w14:textId="77777777" w:rsidTr="006F5BDE">
        <w:trPr>
          <w:trHeight w:val="260"/>
        </w:trPr>
        <w:tc>
          <w:tcPr>
            <w:tcW w:w="1080" w:type="dxa"/>
            <w:tcBorders>
              <w:top w:val="nil"/>
              <w:left w:val="nil"/>
              <w:bottom w:val="nil"/>
              <w:right w:val="nil"/>
            </w:tcBorders>
            <w:shd w:val="clear" w:color="auto" w:fill="auto"/>
            <w:vAlign w:val="center"/>
            <w:hideMark/>
          </w:tcPr>
          <w:p w14:paraId="4287BDC1" w14:textId="77777777" w:rsidR="0023055F" w:rsidRPr="00B6334D" w:rsidRDefault="0023055F" w:rsidP="006F5BDE">
            <w:pPr>
              <w:rPr>
                <w:rFonts w:asciiTheme="minorHAnsi" w:hAnsiTheme="minorHAnsi" w:cstheme="minorHAnsi"/>
                <w:color w:val="000000"/>
                <w:sz w:val="16"/>
                <w:szCs w:val="16"/>
              </w:rPr>
            </w:pPr>
            <w:r w:rsidRPr="00B6334D">
              <w:rPr>
                <w:rFonts w:asciiTheme="minorHAnsi" w:hAnsiTheme="minorHAnsi" w:cstheme="minorHAnsi"/>
                <w:color w:val="000000"/>
                <w:sz w:val="16"/>
                <w:szCs w:val="16"/>
              </w:rPr>
              <w:t xml:space="preserve">4 </w:t>
            </w:r>
            <w:proofErr w:type="gramStart"/>
            <w:r w:rsidRPr="00B6334D">
              <w:rPr>
                <w:rFonts w:asciiTheme="minorHAnsi" w:hAnsiTheme="minorHAnsi" w:cstheme="minorHAnsi"/>
                <w:color w:val="000000"/>
                <w:sz w:val="16"/>
                <w:szCs w:val="16"/>
              </w:rPr>
              <w:t>jam</w:t>
            </w:r>
            <w:proofErr w:type="gramEnd"/>
            <w:r w:rsidRPr="00B6334D">
              <w:rPr>
                <w:rFonts w:asciiTheme="minorHAnsi" w:hAnsiTheme="minorHAnsi" w:cstheme="minorHAnsi"/>
                <w:color w:val="000000"/>
                <w:sz w:val="16"/>
                <w:szCs w:val="16"/>
              </w:rPr>
              <w:t xml:space="preserve"> (L4)</w:t>
            </w:r>
          </w:p>
        </w:tc>
        <w:tc>
          <w:tcPr>
            <w:tcW w:w="1350" w:type="dxa"/>
            <w:tcBorders>
              <w:top w:val="nil"/>
              <w:left w:val="nil"/>
              <w:bottom w:val="nil"/>
              <w:right w:val="nil"/>
            </w:tcBorders>
            <w:shd w:val="clear" w:color="auto" w:fill="auto"/>
            <w:vAlign w:val="center"/>
          </w:tcPr>
          <w:p w14:paraId="6C876CA1" w14:textId="77777777" w:rsidR="0023055F" w:rsidRPr="00B6334D" w:rsidRDefault="0023055F" w:rsidP="006F5BDE">
            <w:pPr>
              <w:ind w:firstLineChars="100" w:firstLine="160"/>
              <w:jc w:val="right"/>
              <w:rPr>
                <w:rFonts w:asciiTheme="minorHAnsi" w:hAnsiTheme="minorHAnsi" w:cstheme="minorHAnsi"/>
                <w:sz w:val="16"/>
                <w:szCs w:val="16"/>
              </w:rPr>
            </w:pPr>
            <w:r w:rsidRPr="00B6334D">
              <w:rPr>
                <w:rFonts w:asciiTheme="minorHAnsi" w:hAnsiTheme="minorHAnsi" w:cstheme="minorHAnsi"/>
                <w:sz w:val="16"/>
                <w:szCs w:val="16"/>
              </w:rPr>
              <w:t>0 ml L</w:t>
            </w:r>
            <w:r w:rsidRPr="00B6334D">
              <w:rPr>
                <w:rFonts w:asciiTheme="minorHAnsi" w:hAnsiTheme="minorHAnsi" w:cstheme="minorHAnsi"/>
                <w:sz w:val="16"/>
                <w:szCs w:val="16"/>
                <w:vertAlign w:val="superscript"/>
              </w:rPr>
              <w:noBreakHyphen/>
              <w:t>1</w:t>
            </w:r>
            <w:r w:rsidRPr="00B6334D">
              <w:rPr>
                <w:rFonts w:asciiTheme="minorHAnsi" w:hAnsiTheme="minorHAnsi" w:cstheme="minorHAnsi"/>
                <w:sz w:val="16"/>
                <w:szCs w:val="16"/>
              </w:rPr>
              <w:t xml:space="preserve"> (D1)</w:t>
            </w:r>
          </w:p>
        </w:tc>
        <w:tc>
          <w:tcPr>
            <w:tcW w:w="900" w:type="dxa"/>
            <w:tcBorders>
              <w:top w:val="nil"/>
              <w:left w:val="nil"/>
              <w:bottom w:val="nil"/>
              <w:right w:val="nil"/>
            </w:tcBorders>
            <w:shd w:val="clear" w:color="auto" w:fill="auto"/>
            <w:vAlign w:val="center"/>
          </w:tcPr>
          <w:p w14:paraId="225F3C53" w14:textId="77777777" w:rsidR="0023055F" w:rsidRPr="00B6334D" w:rsidRDefault="0023055F" w:rsidP="006F5BDE">
            <w:pPr>
              <w:ind w:hanging="20"/>
              <w:rPr>
                <w:rFonts w:asciiTheme="minorHAnsi" w:hAnsiTheme="minorHAnsi" w:cstheme="minorHAnsi"/>
                <w:color w:val="FF0000"/>
                <w:sz w:val="16"/>
                <w:szCs w:val="16"/>
              </w:rPr>
            </w:pPr>
            <w:r w:rsidRPr="00B6334D">
              <w:rPr>
                <w:rFonts w:asciiTheme="minorHAnsi" w:hAnsiTheme="minorHAnsi" w:cstheme="minorHAnsi"/>
                <w:color w:val="FF0000"/>
                <w:sz w:val="16"/>
                <w:szCs w:val="16"/>
              </w:rPr>
              <w:t>4.93a</w:t>
            </w:r>
          </w:p>
        </w:tc>
        <w:tc>
          <w:tcPr>
            <w:tcW w:w="1080" w:type="dxa"/>
            <w:tcBorders>
              <w:top w:val="nil"/>
              <w:left w:val="nil"/>
              <w:bottom w:val="nil"/>
              <w:right w:val="nil"/>
            </w:tcBorders>
            <w:shd w:val="clear" w:color="auto" w:fill="auto"/>
            <w:vAlign w:val="center"/>
          </w:tcPr>
          <w:p w14:paraId="3A99FBEB" w14:textId="77777777" w:rsidR="0023055F" w:rsidRPr="00B6334D" w:rsidRDefault="0023055F" w:rsidP="006F5BDE">
            <w:pPr>
              <w:ind w:left="160"/>
              <w:rPr>
                <w:rFonts w:asciiTheme="minorHAnsi" w:hAnsiTheme="minorHAnsi" w:cstheme="minorHAnsi"/>
                <w:sz w:val="16"/>
                <w:szCs w:val="16"/>
              </w:rPr>
            </w:pPr>
            <w:r w:rsidRPr="00B6334D">
              <w:rPr>
                <w:rFonts w:asciiTheme="minorHAnsi" w:hAnsiTheme="minorHAnsi" w:cstheme="minorHAnsi"/>
                <w:color w:val="FF0000"/>
                <w:sz w:val="16"/>
                <w:szCs w:val="16"/>
              </w:rPr>
              <w:t>6.66a</w:t>
            </w:r>
          </w:p>
        </w:tc>
        <w:tc>
          <w:tcPr>
            <w:tcW w:w="1350" w:type="dxa"/>
            <w:tcBorders>
              <w:top w:val="nil"/>
              <w:left w:val="nil"/>
              <w:bottom w:val="nil"/>
              <w:right w:val="nil"/>
            </w:tcBorders>
            <w:shd w:val="clear" w:color="auto" w:fill="auto"/>
            <w:vAlign w:val="center"/>
          </w:tcPr>
          <w:p w14:paraId="40622FF3" w14:textId="77777777" w:rsidR="0023055F" w:rsidRPr="00B6334D" w:rsidRDefault="0023055F" w:rsidP="006F5BDE">
            <w:pPr>
              <w:jc w:val="right"/>
              <w:rPr>
                <w:rFonts w:asciiTheme="minorHAnsi" w:hAnsiTheme="minorHAnsi" w:cstheme="minorHAnsi"/>
                <w:sz w:val="16"/>
                <w:szCs w:val="16"/>
              </w:rPr>
            </w:pPr>
            <w:r w:rsidRPr="00B6334D">
              <w:rPr>
                <w:rFonts w:asciiTheme="minorHAnsi" w:hAnsiTheme="minorHAnsi" w:cstheme="minorHAnsi"/>
                <w:color w:val="FF0000"/>
                <w:sz w:val="16"/>
                <w:szCs w:val="16"/>
              </w:rPr>
              <w:t>0.0017</w:t>
            </w:r>
          </w:p>
        </w:tc>
        <w:tc>
          <w:tcPr>
            <w:tcW w:w="1260" w:type="dxa"/>
            <w:tcBorders>
              <w:top w:val="nil"/>
              <w:left w:val="nil"/>
              <w:bottom w:val="nil"/>
              <w:right w:val="nil"/>
            </w:tcBorders>
            <w:shd w:val="clear" w:color="auto" w:fill="auto"/>
            <w:vAlign w:val="center"/>
          </w:tcPr>
          <w:p w14:paraId="11D6655B" w14:textId="77777777" w:rsidR="0023055F" w:rsidRPr="00B6334D" w:rsidRDefault="0023055F" w:rsidP="006F5BDE">
            <w:pPr>
              <w:ind w:firstLineChars="137" w:firstLine="219"/>
              <w:rPr>
                <w:rFonts w:asciiTheme="minorHAnsi" w:hAnsiTheme="minorHAnsi" w:cstheme="minorHAnsi"/>
                <w:sz w:val="16"/>
                <w:szCs w:val="16"/>
              </w:rPr>
            </w:pPr>
            <w:r w:rsidRPr="00B6334D">
              <w:rPr>
                <w:rFonts w:asciiTheme="minorHAnsi" w:hAnsiTheme="minorHAnsi" w:cstheme="minorHAnsi"/>
                <w:color w:val="FF0000"/>
                <w:sz w:val="16"/>
                <w:szCs w:val="16"/>
              </w:rPr>
              <w:t>41.25a</w:t>
            </w:r>
          </w:p>
        </w:tc>
        <w:tc>
          <w:tcPr>
            <w:tcW w:w="900" w:type="dxa"/>
            <w:tcBorders>
              <w:top w:val="nil"/>
              <w:left w:val="nil"/>
              <w:bottom w:val="nil"/>
              <w:right w:val="nil"/>
            </w:tcBorders>
            <w:shd w:val="clear" w:color="auto" w:fill="auto"/>
            <w:vAlign w:val="center"/>
          </w:tcPr>
          <w:p w14:paraId="68FB12FF" w14:textId="77777777" w:rsidR="0023055F" w:rsidRPr="00B6334D" w:rsidRDefault="0023055F" w:rsidP="006F5BDE">
            <w:pPr>
              <w:ind w:firstLineChars="100" w:firstLine="160"/>
              <w:jc w:val="right"/>
              <w:rPr>
                <w:rFonts w:asciiTheme="minorHAnsi" w:hAnsiTheme="minorHAnsi" w:cstheme="minorHAnsi"/>
                <w:sz w:val="16"/>
                <w:szCs w:val="16"/>
              </w:rPr>
            </w:pPr>
            <w:r w:rsidRPr="00B6334D">
              <w:rPr>
                <w:rFonts w:asciiTheme="minorHAnsi" w:hAnsiTheme="minorHAnsi" w:cstheme="minorHAnsi"/>
                <w:color w:val="FF0000"/>
                <w:sz w:val="16"/>
                <w:szCs w:val="16"/>
              </w:rPr>
              <w:t>13.75</w:t>
            </w:r>
          </w:p>
        </w:tc>
        <w:tc>
          <w:tcPr>
            <w:tcW w:w="990" w:type="dxa"/>
            <w:tcBorders>
              <w:top w:val="nil"/>
              <w:left w:val="nil"/>
              <w:bottom w:val="nil"/>
              <w:right w:val="nil"/>
            </w:tcBorders>
            <w:shd w:val="clear" w:color="auto" w:fill="auto"/>
            <w:vAlign w:val="center"/>
          </w:tcPr>
          <w:p w14:paraId="0314B0A9" w14:textId="77777777" w:rsidR="0023055F" w:rsidRPr="00B6334D" w:rsidRDefault="0023055F" w:rsidP="006F5BDE">
            <w:pPr>
              <w:ind w:firstLineChars="100" w:firstLine="160"/>
              <w:jc w:val="right"/>
              <w:rPr>
                <w:rFonts w:asciiTheme="minorHAnsi" w:hAnsiTheme="minorHAnsi" w:cstheme="minorHAnsi"/>
                <w:sz w:val="16"/>
                <w:szCs w:val="16"/>
              </w:rPr>
            </w:pPr>
            <w:r w:rsidRPr="00B6334D">
              <w:rPr>
                <w:rFonts w:asciiTheme="minorHAnsi" w:hAnsiTheme="minorHAnsi" w:cstheme="minorHAnsi"/>
                <w:sz w:val="16"/>
                <w:szCs w:val="16"/>
              </w:rPr>
              <w:t>45.00</w:t>
            </w:r>
          </w:p>
        </w:tc>
      </w:tr>
      <w:tr w:rsidR="0023055F" w:rsidRPr="00B6334D" w14:paraId="629D07D9" w14:textId="77777777" w:rsidTr="006F5BDE">
        <w:trPr>
          <w:trHeight w:val="260"/>
        </w:trPr>
        <w:tc>
          <w:tcPr>
            <w:tcW w:w="1080" w:type="dxa"/>
            <w:tcBorders>
              <w:top w:val="nil"/>
              <w:left w:val="nil"/>
              <w:bottom w:val="nil"/>
              <w:right w:val="nil"/>
            </w:tcBorders>
            <w:shd w:val="clear" w:color="auto" w:fill="auto"/>
            <w:vAlign w:val="center"/>
          </w:tcPr>
          <w:p w14:paraId="1B7E584E" w14:textId="77777777" w:rsidR="0023055F" w:rsidRPr="00B6334D" w:rsidRDefault="0023055F" w:rsidP="006F5BDE">
            <w:pPr>
              <w:rPr>
                <w:rFonts w:asciiTheme="minorHAnsi" w:hAnsiTheme="minorHAnsi" w:cstheme="minorHAnsi"/>
                <w:color w:val="000000"/>
                <w:sz w:val="16"/>
                <w:szCs w:val="16"/>
              </w:rPr>
            </w:pPr>
          </w:p>
        </w:tc>
        <w:tc>
          <w:tcPr>
            <w:tcW w:w="1350" w:type="dxa"/>
            <w:tcBorders>
              <w:top w:val="nil"/>
              <w:left w:val="nil"/>
              <w:bottom w:val="nil"/>
              <w:right w:val="nil"/>
            </w:tcBorders>
            <w:shd w:val="clear" w:color="auto" w:fill="auto"/>
            <w:vAlign w:val="center"/>
          </w:tcPr>
          <w:p w14:paraId="590E6301" w14:textId="77777777" w:rsidR="0023055F" w:rsidRPr="00B6334D" w:rsidRDefault="0023055F" w:rsidP="006F5BDE">
            <w:pPr>
              <w:ind w:firstLineChars="100" w:firstLine="160"/>
              <w:jc w:val="right"/>
              <w:rPr>
                <w:rFonts w:asciiTheme="minorHAnsi" w:hAnsiTheme="minorHAnsi" w:cstheme="minorHAnsi"/>
                <w:sz w:val="16"/>
                <w:szCs w:val="16"/>
              </w:rPr>
            </w:pPr>
            <w:r w:rsidRPr="00B6334D">
              <w:rPr>
                <w:rFonts w:asciiTheme="minorHAnsi" w:hAnsiTheme="minorHAnsi" w:cstheme="minorHAnsi"/>
                <w:sz w:val="16"/>
                <w:szCs w:val="16"/>
              </w:rPr>
              <w:t>0.5 ml L</w:t>
            </w:r>
            <w:r w:rsidRPr="00B6334D">
              <w:rPr>
                <w:rFonts w:asciiTheme="minorHAnsi" w:hAnsiTheme="minorHAnsi" w:cstheme="minorHAnsi"/>
                <w:sz w:val="16"/>
                <w:szCs w:val="16"/>
                <w:vertAlign w:val="superscript"/>
              </w:rPr>
              <w:noBreakHyphen/>
              <w:t>1</w:t>
            </w:r>
            <w:r w:rsidRPr="00B6334D">
              <w:rPr>
                <w:rFonts w:asciiTheme="minorHAnsi" w:hAnsiTheme="minorHAnsi" w:cstheme="minorHAnsi"/>
                <w:sz w:val="16"/>
                <w:szCs w:val="16"/>
              </w:rPr>
              <w:t xml:space="preserve"> (D2)</w:t>
            </w:r>
          </w:p>
        </w:tc>
        <w:tc>
          <w:tcPr>
            <w:tcW w:w="900" w:type="dxa"/>
            <w:tcBorders>
              <w:top w:val="nil"/>
              <w:left w:val="nil"/>
              <w:bottom w:val="nil"/>
              <w:right w:val="nil"/>
            </w:tcBorders>
            <w:shd w:val="clear" w:color="auto" w:fill="auto"/>
            <w:vAlign w:val="center"/>
          </w:tcPr>
          <w:p w14:paraId="17F8FFD2" w14:textId="77777777" w:rsidR="0023055F" w:rsidRPr="00B6334D" w:rsidRDefault="0023055F" w:rsidP="006F5BDE">
            <w:pPr>
              <w:ind w:hanging="20"/>
              <w:rPr>
                <w:rFonts w:asciiTheme="minorHAnsi" w:hAnsiTheme="minorHAnsi" w:cstheme="minorHAnsi"/>
                <w:sz w:val="16"/>
                <w:szCs w:val="16"/>
              </w:rPr>
            </w:pPr>
            <w:r w:rsidRPr="00B6334D">
              <w:rPr>
                <w:rFonts w:asciiTheme="minorHAnsi" w:hAnsiTheme="minorHAnsi" w:cstheme="minorHAnsi"/>
                <w:sz w:val="16"/>
                <w:szCs w:val="16"/>
              </w:rPr>
              <w:t>3.66b</w:t>
            </w:r>
          </w:p>
        </w:tc>
        <w:tc>
          <w:tcPr>
            <w:tcW w:w="1080" w:type="dxa"/>
            <w:tcBorders>
              <w:top w:val="nil"/>
              <w:left w:val="nil"/>
              <w:bottom w:val="nil"/>
              <w:right w:val="nil"/>
            </w:tcBorders>
            <w:shd w:val="clear" w:color="auto" w:fill="auto"/>
            <w:vAlign w:val="center"/>
          </w:tcPr>
          <w:p w14:paraId="467AE8B1" w14:textId="77777777" w:rsidR="0023055F" w:rsidRPr="00B6334D" w:rsidRDefault="0023055F" w:rsidP="006F5BDE">
            <w:pPr>
              <w:ind w:left="160"/>
              <w:rPr>
                <w:rFonts w:asciiTheme="minorHAnsi" w:hAnsiTheme="minorHAnsi" w:cstheme="minorHAnsi"/>
                <w:sz w:val="16"/>
                <w:szCs w:val="16"/>
              </w:rPr>
            </w:pPr>
            <w:r w:rsidRPr="00B6334D">
              <w:rPr>
                <w:rFonts w:asciiTheme="minorHAnsi" w:hAnsiTheme="minorHAnsi" w:cstheme="minorHAnsi"/>
                <w:sz w:val="16"/>
                <w:szCs w:val="16"/>
              </w:rPr>
              <w:t>3.37b</w:t>
            </w:r>
          </w:p>
        </w:tc>
        <w:tc>
          <w:tcPr>
            <w:tcW w:w="1350" w:type="dxa"/>
            <w:tcBorders>
              <w:top w:val="nil"/>
              <w:left w:val="nil"/>
              <w:bottom w:val="nil"/>
              <w:right w:val="nil"/>
            </w:tcBorders>
            <w:shd w:val="clear" w:color="auto" w:fill="auto"/>
            <w:vAlign w:val="center"/>
          </w:tcPr>
          <w:p w14:paraId="743D9A20" w14:textId="77777777" w:rsidR="0023055F" w:rsidRPr="00B6334D" w:rsidRDefault="0023055F" w:rsidP="006F5BDE">
            <w:pPr>
              <w:jc w:val="right"/>
              <w:rPr>
                <w:rFonts w:asciiTheme="minorHAnsi" w:hAnsiTheme="minorHAnsi" w:cstheme="minorHAnsi"/>
                <w:sz w:val="16"/>
                <w:szCs w:val="16"/>
              </w:rPr>
            </w:pPr>
            <w:r w:rsidRPr="00B6334D">
              <w:rPr>
                <w:rFonts w:asciiTheme="minorHAnsi" w:hAnsiTheme="minorHAnsi" w:cstheme="minorHAnsi"/>
                <w:sz w:val="16"/>
                <w:szCs w:val="16"/>
              </w:rPr>
              <w:t>0.0013</w:t>
            </w:r>
          </w:p>
        </w:tc>
        <w:tc>
          <w:tcPr>
            <w:tcW w:w="1260" w:type="dxa"/>
            <w:tcBorders>
              <w:top w:val="nil"/>
              <w:left w:val="nil"/>
              <w:bottom w:val="nil"/>
              <w:right w:val="nil"/>
            </w:tcBorders>
            <w:shd w:val="clear" w:color="auto" w:fill="auto"/>
            <w:vAlign w:val="center"/>
          </w:tcPr>
          <w:p w14:paraId="7A4EB6EE" w14:textId="77777777" w:rsidR="0023055F" w:rsidRPr="00B6334D" w:rsidRDefault="0023055F" w:rsidP="006F5BDE">
            <w:pPr>
              <w:ind w:firstLineChars="137" w:firstLine="219"/>
              <w:rPr>
                <w:rFonts w:asciiTheme="minorHAnsi" w:hAnsiTheme="minorHAnsi" w:cstheme="minorHAnsi"/>
                <w:sz w:val="16"/>
                <w:szCs w:val="16"/>
              </w:rPr>
            </w:pPr>
            <w:r w:rsidRPr="00B6334D">
              <w:rPr>
                <w:rFonts w:asciiTheme="minorHAnsi" w:hAnsiTheme="minorHAnsi" w:cstheme="minorHAnsi"/>
                <w:sz w:val="16"/>
                <w:szCs w:val="16"/>
              </w:rPr>
              <w:t>22.25b</w:t>
            </w:r>
          </w:p>
        </w:tc>
        <w:tc>
          <w:tcPr>
            <w:tcW w:w="900" w:type="dxa"/>
            <w:tcBorders>
              <w:top w:val="nil"/>
              <w:left w:val="nil"/>
              <w:bottom w:val="nil"/>
              <w:right w:val="nil"/>
            </w:tcBorders>
            <w:shd w:val="clear" w:color="auto" w:fill="auto"/>
            <w:vAlign w:val="center"/>
          </w:tcPr>
          <w:p w14:paraId="38CCCBA9" w14:textId="77777777" w:rsidR="0023055F" w:rsidRPr="00B6334D" w:rsidRDefault="0023055F" w:rsidP="006F5BDE">
            <w:pPr>
              <w:ind w:firstLineChars="100" w:firstLine="160"/>
              <w:jc w:val="right"/>
              <w:rPr>
                <w:rFonts w:asciiTheme="minorHAnsi" w:hAnsiTheme="minorHAnsi" w:cstheme="minorHAnsi"/>
                <w:sz w:val="16"/>
                <w:szCs w:val="16"/>
              </w:rPr>
            </w:pPr>
            <w:r w:rsidRPr="00B6334D">
              <w:rPr>
                <w:rFonts w:asciiTheme="minorHAnsi" w:hAnsiTheme="minorHAnsi" w:cstheme="minorHAnsi"/>
                <w:sz w:val="16"/>
                <w:szCs w:val="16"/>
              </w:rPr>
              <w:t>23.75</w:t>
            </w:r>
          </w:p>
        </w:tc>
        <w:tc>
          <w:tcPr>
            <w:tcW w:w="990" w:type="dxa"/>
            <w:tcBorders>
              <w:top w:val="nil"/>
              <w:left w:val="nil"/>
              <w:bottom w:val="nil"/>
              <w:right w:val="nil"/>
            </w:tcBorders>
            <w:shd w:val="clear" w:color="auto" w:fill="auto"/>
            <w:vAlign w:val="center"/>
          </w:tcPr>
          <w:p w14:paraId="23ADEE55" w14:textId="77777777" w:rsidR="0023055F" w:rsidRPr="00B6334D" w:rsidRDefault="0023055F" w:rsidP="006F5BDE">
            <w:pPr>
              <w:ind w:firstLineChars="100" w:firstLine="160"/>
              <w:jc w:val="right"/>
              <w:rPr>
                <w:rFonts w:asciiTheme="minorHAnsi" w:hAnsiTheme="minorHAnsi" w:cstheme="minorHAnsi"/>
                <w:sz w:val="16"/>
                <w:szCs w:val="16"/>
              </w:rPr>
            </w:pPr>
            <w:r w:rsidRPr="00B6334D">
              <w:rPr>
                <w:rFonts w:asciiTheme="minorHAnsi" w:hAnsiTheme="minorHAnsi" w:cstheme="minorHAnsi"/>
                <w:sz w:val="16"/>
                <w:szCs w:val="16"/>
              </w:rPr>
              <w:t>54.00</w:t>
            </w:r>
          </w:p>
        </w:tc>
      </w:tr>
      <w:tr w:rsidR="0023055F" w:rsidRPr="00B6334D" w14:paraId="0773DF9F" w14:textId="77777777" w:rsidTr="006F5BDE">
        <w:trPr>
          <w:trHeight w:val="260"/>
        </w:trPr>
        <w:tc>
          <w:tcPr>
            <w:tcW w:w="1080" w:type="dxa"/>
            <w:tcBorders>
              <w:top w:val="nil"/>
              <w:left w:val="nil"/>
              <w:bottom w:val="nil"/>
              <w:right w:val="nil"/>
            </w:tcBorders>
            <w:shd w:val="clear" w:color="auto" w:fill="auto"/>
            <w:noWrap/>
            <w:vAlign w:val="bottom"/>
            <w:hideMark/>
          </w:tcPr>
          <w:p w14:paraId="3D42E8EC" w14:textId="77777777" w:rsidR="0023055F" w:rsidRPr="00B6334D" w:rsidRDefault="0023055F" w:rsidP="006F5BDE">
            <w:pPr>
              <w:ind w:firstLineChars="100" w:firstLine="160"/>
              <w:jc w:val="right"/>
              <w:rPr>
                <w:rFonts w:asciiTheme="minorHAnsi" w:hAnsiTheme="minorHAnsi" w:cstheme="minorHAnsi"/>
                <w:color w:val="000000"/>
                <w:sz w:val="16"/>
                <w:szCs w:val="16"/>
              </w:rPr>
            </w:pPr>
          </w:p>
        </w:tc>
        <w:tc>
          <w:tcPr>
            <w:tcW w:w="1350" w:type="dxa"/>
            <w:tcBorders>
              <w:top w:val="nil"/>
              <w:left w:val="nil"/>
              <w:bottom w:val="nil"/>
              <w:right w:val="nil"/>
            </w:tcBorders>
            <w:shd w:val="clear" w:color="auto" w:fill="auto"/>
            <w:vAlign w:val="center"/>
            <w:hideMark/>
          </w:tcPr>
          <w:p w14:paraId="4AEE7E73" w14:textId="77777777" w:rsidR="0023055F" w:rsidRPr="00B6334D" w:rsidRDefault="0023055F" w:rsidP="006F5BDE">
            <w:pPr>
              <w:ind w:firstLineChars="100" w:firstLine="160"/>
              <w:jc w:val="right"/>
              <w:rPr>
                <w:rFonts w:asciiTheme="minorHAnsi" w:hAnsiTheme="minorHAnsi" w:cstheme="minorHAnsi"/>
                <w:sz w:val="16"/>
                <w:szCs w:val="16"/>
              </w:rPr>
            </w:pPr>
            <w:r w:rsidRPr="00B6334D">
              <w:rPr>
                <w:rFonts w:asciiTheme="minorHAnsi" w:hAnsiTheme="minorHAnsi" w:cstheme="minorHAnsi"/>
                <w:sz w:val="16"/>
                <w:szCs w:val="16"/>
              </w:rPr>
              <w:t>1 ml L</w:t>
            </w:r>
            <w:r w:rsidRPr="00B6334D">
              <w:rPr>
                <w:rFonts w:asciiTheme="minorHAnsi" w:hAnsiTheme="minorHAnsi" w:cstheme="minorHAnsi"/>
                <w:sz w:val="16"/>
                <w:szCs w:val="16"/>
                <w:vertAlign w:val="superscript"/>
              </w:rPr>
              <w:noBreakHyphen/>
              <w:t>1</w:t>
            </w:r>
            <w:r w:rsidRPr="00B6334D">
              <w:rPr>
                <w:rFonts w:asciiTheme="minorHAnsi" w:hAnsiTheme="minorHAnsi" w:cstheme="minorHAnsi"/>
                <w:sz w:val="16"/>
                <w:szCs w:val="16"/>
              </w:rPr>
              <w:t xml:space="preserve"> (D3)</w:t>
            </w:r>
          </w:p>
        </w:tc>
        <w:tc>
          <w:tcPr>
            <w:tcW w:w="900" w:type="dxa"/>
            <w:tcBorders>
              <w:top w:val="nil"/>
              <w:left w:val="nil"/>
              <w:bottom w:val="nil"/>
              <w:right w:val="nil"/>
            </w:tcBorders>
            <w:shd w:val="clear" w:color="auto" w:fill="auto"/>
            <w:vAlign w:val="center"/>
            <w:hideMark/>
          </w:tcPr>
          <w:p w14:paraId="3A75DE04" w14:textId="77777777" w:rsidR="0023055F" w:rsidRPr="00B6334D" w:rsidRDefault="0023055F" w:rsidP="006F5BDE">
            <w:pPr>
              <w:ind w:leftChars="-8" w:hangingChars="12" w:hanging="19"/>
              <w:rPr>
                <w:rFonts w:asciiTheme="minorHAnsi" w:hAnsiTheme="minorHAnsi" w:cstheme="minorHAnsi"/>
                <w:sz w:val="16"/>
                <w:szCs w:val="16"/>
              </w:rPr>
            </w:pPr>
            <w:r w:rsidRPr="00B6334D">
              <w:rPr>
                <w:rFonts w:asciiTheme="minorHAnsi" w:hAnsiTheme="minorHAnsi" w:cstheme="minorHAnsi"/>
                <w:sz w:val="16"/>
                <w:szCs w:val="16"/>
              </w:rPr>
              <w:t>3.68b</w:t>
            </w:r>
          </w:p>
        </w:tc>
        <w:tc>
          <w:tcPr>
            <w:tcW w:w="1080" w:type="dxa"/>
            <w:tcBorders>
              <w:top w:val="nil"/>
              <w:left w:val="nil"/>
              <w:bottom w:val="nil"/>
              <w:right w:val="nil"/>
            </w:tcBorders>
            <w:shd w:val="clear" w:color="auto" w:fill="auto"/>
            <w:vAlign w:val="center"/>
            <w:hideMark/>
          </w:tcPr>
          <w:p w14:paraId="56D309EE" w14:textId="77777777" w:rsidR="0023055F" w:rsidRPr="00B6334D" w:rsidRDefault="0023055F" w:rsidP="006F5BDE">
            <w:pPr>
              <w:ind w:leftChars="-1" w:left="-2" w:firstLineChars="100" w:firstLine="160"/>
              <w:rPr>
                <w:rFonts w:asciiTheme="minorHAnsi" w:hAnsiTheme="minorHAnsi" w:cstheme="minorHAnsi"/>
                <w:sz w:val="16"/>
                <w:szCs w:val="16"/>
              </w:rPr>
            </w:pPr>
            <w:r w:rsidRPr="00B6334D">
              <w:rPr>
                <w:rFonts w:asciiTheme="minorHAnsi" w:hAnsiTheme="minorHAnsi" w:cstheme="minorHAnsi"/>
                <w:sz w:val="16"/>
                <w:szCs w:val="16"/>
              </w:rPr>
              <w:t>3.46b</w:t>
            </w:r>
          </w:p>
        </w:tc>
        <w:tc>
          <w:tcPr>
            <w:tcW w:w="1350" w:type="dxa"/>
            <w:tcBorders>
              <w:top w:val="nil"/>
              <w:left w:val="nil"/>
              <w:bottom w:val="nil"/>
              <w:right w:val="nil"/>
            </w:tcBorders>
            <w:shd w:val="clear" w:color="auto" w:fill="auto"/>
            <w:vAlign w:val="center"/>
            <w:hideMark/>
          </w:tcPr>
          <w:p w14:paraId="7930DE6D" w14:textId="77777777" w:rsidR="0023055F" w:rsidRPr="00B6334D" w:rsidRDefault="0023055F" w:rsidP="006F5BDE">
            <w:pPr>
              <w:jc w:val="right"/>
              <w:rPr>
                <w:rFonts w:asciiTheme="minorHAnsi" w:hAnsiTheme="minorHAnsi" w:cstheme="minorHAnsi"/>
                <w:sz w:val="16"/>
                <w:szCs w:val="16"/>
              </w:rPr>
            </w:pPr>
            <w:r w:rsidRPr="00B6334D">
              <w:rPr>
                <w:rFonts w:asciiTheme="minorHAnsi" w:hAnsiTheme="minorHAnsi" w:cstheme="minorHAnsi"/>
                <w:sz w:val="16"/>
                <w:szCs w:val="16"/>
              </w:rPr>
              <w:t>0.0014</w:t>
            </w:r>
          </w:p>
        </w:tc>
        <w:tc>
          <w:tcPr>
            <w:tcW w:w="1260" w:type="dxa"/>
            <w:tcBorders>
              <w:top w:val="nil"/>
              <w:left w:val="nil"/>
              <w:bottom w:val="nil"/>
              <w:right w:val="nil"/>
            </w:tcBorders>
            <w:shd w:val="clear" w:color="auto" w:fill="auto"/>
            <w:vAlign w:val="center"/>
            <w:hideMark/>
          </w:tcPr>
          <w:p w14:paraId="62D1FC2C" w14:textId="77777777" w:rsidR="0023055F" w:rsidRPr="00B6334D" w:rsidRDefault="0023055F" w:rsidP="006F5BDE">
            <w:pPr>
              <w:ind w:firstLineChars="137" w:firstLine="219"/>
              <w:rPr>
                <w:rFonts w:asciiTheme="minorHAnsi" w:hAnsiTheme="minorHAnsi" w:cstheme="minorHAnsi"/>
                <w:sz w:val="16"/>
                <w:szCs w:val="16"/>
              </w:rPr>
            </w:pPr>
            <w:r w:rsidRPr="00B6334D">
              <w:rPr>
                <w:rFonts w:asciiTheme="minorHAnsi" w:hAnsiTheme="minorHAnsi" w:cstheme="minorHAnsi"/>
                <w:sz w:val="16"/>
                <w:szCs w:val="16"/>
              </w:rPr>
              <w:t>22.75b</w:t>
            </w:r>
          </w:p>
        </w:tc>
        <w:tc>
          <w:tcPr>
            <w:tcW w:w="900" w:type="dxa"/>
            <w:tcBorders>
              <w:top w:val="nil"/>
              <w:left w:val="nil"/>
              <w:bottom w:val="nil"/>
              <w:right w:val="nil"/>
            </w:tcBorders>
            <w:shd w:val="clear" w:color="auto" w:fill="auto"/>
            <w:vAlign w:val="center"/>
            <w:hideMark/>
          </w:tcPr>
          <w:p w14:paraId="2CC41880" w14:textId="77777777" w:rsidR="0023055F" w:rsidRPr="00B6334D" w:rsidRDefault="0023055F" w:rsidP="006F5BDE">
            <w:pPr>
              <w:ind w:firstLineChars="100" w:firstLine="160"/>
              <w:jc w:val="right"/>
              <w:rPr>
                <w:rFonts w:asciiTheme="minorHAnsi" w:hAnsiTheme="minorHAnsi" w:cstheme="minorHAnsi"/>
                <w:sz w:val="16"/>
                <w:szCs w:val="16"/>
              </w:rPr>
            </w:pPr>
            <w:r w:rsidRPr="00B6334D">
              <w:rPr>
                <w:rFonts w:asciiTheme="minorHAnsi" w:hAnsiTheme="minorHAnsi" w:cstheme="minorHAnsi"/>
                <w:sz w:val="16"/>
                <w:szCs w:val="16"/>
              </w:rPr>
              <w:t>17.50</w:t>
            </w:r>
          </w:p>
        </w:tc>
        <w:tc>
          <w:tcPr>
            <w:tcW w:w="990" w:type="dxa"/>
            <w:tcBorders>
              <w:top w:val="nil"/>
              <w:left w:val="nil"/>
              <w:bottom w:val="nil"/>
              <w:right w:val="nil"/>
            </w:tcBorders>
            <w:shd w:val="clear" w:color="auto" w:fill="auto"/>
            <w:vAlign w:val="center"/>
            <w:hideMark/>
          </w:tcPr>
          <w:p w14:paraId="79ECAB48" w14:textId="77777777" w:rsidR="0023055F" w:rsidRPr="00B6334D" w:rsidRDefault="0023055F" w:rsidP="006F5BDE">
            <w:pPr>
              <w:ind w:firstLineChars="100" w:firstLine="160"/>
              <w:jc w:val="right"/>
              <w:rPr>
                <w:rFonts w:asciiTheme="minorHAnsi" w:hAnsiTheme="minorHAnsi" w:cstheme="minorHAnsi"/>
                <w:sz w:val="16"/>
                <w:szCs w:val="16"/>
              </w:rPr>
            </w:pPr>
            <w:r w:rsidRPr="00B6334D">
              <w:rPr>
                <w:rFonts w:asciiTheme="minorHAnsi" w:hAnsiTheme="minorHAnsi" w:cstheme="minorHAnsi"/>
                <w:sz w:val="16"/>
                <w:szCs w:val="16"/>
              </w:rPr>
              <w:t>55.25</w:t>
            </w:r>
          </w:p>
        </w:tc>
      </w:tr>
      <w:tr w:rsidR="0023055F" w:rsidRPr="00B6334D" w14:paraId="1F86F589" w14:textId="77777777" w:rsidTr="006F5BDE">
        <w:trPr>
          <w:trHeight w:val="260"/>
        </w:trPr>
        <w:tc>
          <w:tcPr>
            <w:tcW w:w="1080" w:type="dxa"/>
            <w:tcBorders>
              <w:top w:val="nil"/>
              <w:left w:val="nil"/>
              <w:bottom w:val="single" w:sz="4" w:space="0" w:color="auto"/>
              <w:right w:val="nil"/>
            </w:tcBorders>
            <w:shd w:val="clear" w:color="auto" w:fill="auto"/>
            <w:noWrap/>
            <w:vAlign w:val="bottom"/>
            <w:hideMark/>
          </w:tcPr>
          <w:p w14:paraId="035690FC" w14:textId="77777777" w:rsidR="0023055F" w:rsidRPr="00B6334D" w:rsidRDefault="0023055F" w:rsidP="006F5BDE">
            <w:pPr>
              <w:ind w:firstLineChars="100" w:firstLine="160"/>
              <w:jc w:val="right"/>
              <w:rPr>
                <w:rFonts w:asciiTheme="minorHAnsi" w:hAnsiTheme="minorHAnsi" w:cstheme="minorHAnsi"/>
                <w:color w:val="000000"/>
                <w:sz w:val="16"/>
                <w:szCs w:val="16"/>
              </w:rPr>
            </w:pPr>
          </w:p>
        </w:tc>
        <w:tc>
          <w:tcPr>
            <w:tcW w:w="1350" w:type="dxa"/>
            <w:tcBorders>
              <w:top w:val="nil"/>
              <w:left w:val="nil"/>
              <w:bottom w:val="single" w:sz="4" w:space="0" w:color="auto"/>
              <w:right w:val="nil"/>
            </w:tcBorders>
            <w:shd w:val="clear" w:color="auto" w:fill="auto"/>
            <w:vAlign w:val="center"/>
            <w:hideMark/>
          </w:tcPr>
          <w:p w14:paraId="2B04CC32" w14:textId="77777777" w:rsidR="0023055F" w:rsidRPr="00B6334D" w:rsidRDefault="0023055F" w:rsidP="006F5BDE">
            <w:pPr>
              <w:ind w:firstLineChars="100" w:firstLine="160"/>
              <w:jc w:val="right"/>
              <w:rPr>
                <w:rFonts w:asciiTheme="minorHAnsi" w:hAnsiTheme="minorHAnsi" w:cstheme="minorHAnsi"/>
                <w:sz w:val="16"/>
                <w:szCs w:val="16"/>
              </w:rPr>
            </w:pPr>
            <w:r w:rsidRPr="00B6334D">
              <w:rPr>
                <w:rFonts w:asciiTheme="minorHAnsi" w:hAnsiTheme="minorHAnsi" w:cstheme="minorHAnsi"/>
                <w:sz w:val="16"/>
                <w:szCs w:val="16"/>
              </w:rPr>
              <w:t>1.5 ml L</w:t>
            </w:r>
            <w:r w:rsidRPr="00B6334D">
              <w:rPr>
                <w:rFonts w:asciiTheme="minorHAnsi" w:hAnsiTheme="minorHAnsi" w:cstheme="minorHAnsi"/>
                <w:sz w:val="16"/>
                <w:szCs w:val="16"/>
                <w:vertAlign w:val="superscript"/>
              </w:rPr>
              <w:noBreakHyphen/>
              <w:t>1</w:t>
            </w:r>
            <w:r w:rsidRPr="00B6334D">
              <w:rPr>
                <w:rFonts w:asciiTheme="minorHAnsi" w:hAnsiTheme="minorHAnsi" w:cstheme="minorHAnsi"/>
                <w:sz w:val="16"/>
                <w:szCs w:val="16"/>
              </w:rPr>
              <w:t xml:space="preserve"> (D4)</w:t>
            </w:r>
          </w:p>
        </w:tc>
        <w:tc>
          <w:tcPr>
            <w:tcW w:w="900" w:type="dxa"/>
            <w:tcBorders>
              <w:top w:val="nil"/>
              <w:left w:val="nil"/>
              <w:bottom w:val="single" w:sz="4" w:space="0" w:color="auto"/>
              <w:right w:val="nil"/>
            </w:tcBorders>
            <w:shd w:val="clear" w:color="auto" w:fill="auto"/>
            <w:vAlign w:val="center"/>
            <w:hideMark/>
          </w:tcPr>
          <w:p w14:paraId="721A59ED" w14:textId="77777777" w:rsidR="0023055F" w:rsidRPr="00B6334D" w:rsidRDefault="0023055F" w:rsidP="006F5BDE">
            <w:pPr>
              <w:ind w:hanging="20"/>
              <w:rPr>
                <w:rFonts w:asciiTheme="minorHAnsi" w:hAnsiTheme="minorHAnsi" w:cstheme="minorHAnsi"/>
                <w:sz w:val="16"/>
                <w:szCs w:val="16"/>
              </w:rPr>
            </w:pPr>
            <w:r w:rsidRPr="00B6334D">
              <w:rPr>
                <w:rFonts w:asciiTheme="minorHAnsi" w:hAnsiTheme="minorHAnsi" w:cstheme="minorHAnsi"/>
                <w:sz w:val="16"/>
                <w:szCs w:val="16"/>
              </w:rPr>
              <w:t>3.63b</w:t>
            </w:r>
          </w:p>
        </w:tc>
        <w:tc>
          <w:tcPr>
            <w:tcW w:w="1080" w:type="dxa"/>
            <w:tcBorders>
              <w:top w:val="nil"/>
              <w:left w:val="nil"/>
              <w:bottom w:val="single" w:sz="4" w:space="0" w:color="auto"/>
              <w:right w:val="nil"/>
            </w:tcBorders>
            <w:shd w:val="clear" w:color="auto" w:fill="auto"/>
            <w:vAlign w:val="center"/>
            <w:hideMark/>
          </w:tcPr>
          <w:p w14:paraId="77F8C90A" w14:textId="77777777" w:rsidR="0023055F" w:rsidRPr="00B6334D" w:rsidRDefault="0023055F" w:rsidP="006F5BDE">
            <w:pPr>
              <w:ind w:left="160"/>
              <w:rPr>
                <w:rFonts w:asciiTheme="minorHAnsi" w:hAnsiTheme="minorHAnsi" w:cstheme="minorHAnsi"/>
                <w:sz w:val="16"/>
                <w:szCs w:val="16"/>
              </w:rPr>
            </w:pPr>
            <w:r w:rsidRPr="00B6334D">
              <w:rPr>
                <w:rFonts w:asciiTheme="minorHAnsi" w:hAnsiTheme="minorHAnsi" w:cstheme="minorHAnsi"/>
                <w:sz w:val="16"/>
                <w:szCs w:val="16"/>
              </w:rPr>
              <w:t>3.79b</w:t>
            </w:r>
          </w:p>
        </w:tc>
        <w:tc>
          <w:tcPr>
            <w:tcW w:w="1350" w:type="dxa"/>
            <w:tcBorders>
              <w:top w:val="nil"/>
              <w:left w:val="nil"/>
              <w:bottom w:val="single" w:sz="4" w:space="0" w:color="auto"/>
              <w:right w:val="nil"/>
            </w:tcBorders>
            <w:shd w:val="clear" w:color="auto" w:fill="auto"/>
            <w:vAlign w:val="center"/>
            <w:hideMark/>
          </w:tcPr>
          <w:p w14:paraId="1E456CDC" w14:textId="77777777" w:rsidR="0023055F" w:rsidRPr="00B6334D" w:rsidRDefault="0023055F" w:rsidP="006F5BDE">
            <w:pPr>
              <w:jc w:val="right"/>
              <w:rPr>
                <w:rFonts w:asciiTheme="minorHAnsi" w:hAnsiTheme="minorHAnsi" w:cstheme="minorHAnsi"/>
                <w:sz w:val="16"/>
                <w:szCs w:val="16"/>
              </w:rPr>
            </w:pPr>
            <w:r w:rsidRPr="00B6334D">
              <w:rPr>
                <w:rFonts w:asciiTheme="minorHAnsi" w:hAnsiTheme="minorHAnsi" w:cstheme="minorHAnsi"/>
                <w:sz w:val="16"/>
                <w:szCs w:val="16"/>
              </w:rPr>
              <w:t>0.0014</w:t>
            </w:r>
          </w:p>
        </w:tc>
        <w:tc>
          <w:tcPr>
            <w:tcW w:w="1260" w:type="dxa"/>
            <w:tcBorders>
              <w:top w:val="nil"/>
              <w:left w:val="nil"/>
              <w:bottom w:val="single" w:sz="4" w:space="0" w:color="auto"/>
              <w:right w:val="nil"/>
            </w:tcBorders>
            <w:shd w:val="clear" w:color="auto" w:fill="auto"/>
            <w:vAlign w:val="center"/>
            <w:hideMark/>
          </w:tcPr>
          <w:p w14:paraId="686E00DF" w14:textId="77777777" w:rsidR="0023055F" w:rsidRPr="00B6334D" w:rsidRDefault="0023055F" w:rsidP="006F5BDE">
            <w:pPr>
              <w:ind w:firstLineChars="137" w:firstLine="219"/>
              <w:rPr>
                <w:rFonts w:asciiTheme="minorHAnsi" w:hAnsiTheme="minorHAnsi" w:cstheme="minorHAnsi"/>
                <w:sz w:val="16"/>
                <w:szCs w:val="16"/>
              </w:rPr>
            </w:pPr>
            <w:r w:rsidRPr="00B6334D">
              <w:rPr>
                <w:rFonts w:asciiTheme="minorHAnsi" w:hAnsiTheme="minorHAnsi" w:cstheme="minorHAnsi"/>
                <w:sz w:val="16"/>
                <w:szCs w:val="16"/>
              </w:rPr>
              <w:t>24.50b</w:t>
            </w:r>
          </w:p>
        </w:tc>
        <w:tc>
          <w:tcPr>
            <w:tcW w:w="900" w:type="dxa"/>
            <w:tcBorders>
              <w:top w:val="nil"/>
              <w:left w:val="nil"/>
              <w:bottom w:val="single" w:sz="4" w:space="0" w:color="auto"/>
              <w:right w:val="nil"/>
            </w:tcBorders>
            <w:shd w:val="clear" w:color="auto" w:fill="auto"/>
            <w:vAlign w:val="center"/>
            <w:hideMark/>
          </w:tcPr>
          <w:p w14:paraId="5F2459C1" w14:textId="77777777" w:rsidR="0023055F" w:rsidRPr="00B6334D" w:rsidRDefault="0023055F" w:rsidP="006F5BDE">
            <w:pPr>
              <w:ind w:firstLineChars="100" w:firstLine="160"/>
              <w:jc w:val="right"/>
              <w:rPr>
                <w:rFonts w:asciiTheme="minorHAnsi" w:hAnsiTheme="minorHAnsi" w:cstheme="minorHAnsi"/>
                <w:sz w:val="16"/>
                <w:szCs w:val="16"/>
              </w:rPr>
            </w:pPr>
            <w:r w:rsidRPr="00B6334D">
              <w:rPr>
                <w:rFonts w:asciiTheme="minorHAnsi" w:hAnsiTheme="minorHAnsi" w:cstheme="minorHAnsi"/>
                <w:color w:val="FF0000"/>
                <w:sz w:val="16"/>
                <w:szCs w:val="16"/>
              </w:rPr>
              <w:t>14.00</w:t>
            </w:r>
          </w:p>
        </w:tc>
        <w:tc>
          <w:tcPr>
            <w:tcW w:w="990" w:type="dxa"/>
            <w:tcBorders>
              <w:top w:val="nil"/>
              <w:left w:val="nil"/>
              <w:bottom w:val="single" w:sz="4" w:space="0" w:color="auto"/>
              <w:right w:val="nil"/>
            </w:tcBorders>
            <w:shd w:val="clear" w:color="auto" w:fill="auto"/>
            <w:vAlign w:val="center"/>
            <w:hideMark/>
          </w:tcPr>
          <w:p w14:paraId="10942CCA" w14:textId="77777777" w:rsidR="0023055F" w:rsidRPr="00B6334D" w:rsidRDefault="0023055F" w:rsidP="006F5BDE">
            <w:pPr>
              <w:ind w:firstLineChars="100" w:firstLine="160"/>
              <w:jc w:val="right"/>
              <w:rPr>
                <w:rFonts w:asciiTheme="minorHAnsi" w:hAnsiTheme="minorHAnsi" w:cstheme="minorHAnsi"/>
                <w:sz w:val="16"/>
                <w:szCs w:val="16"/>
              </w:rPr>
            </w:pPr>
            <w:r w:rsidRPr="00B6334D">
              <w:rPr>
                <w:rFonts w:asciiTheme="minorHAnsi" w:hAnsiTheme="minorHAnsi" w:cstheme="minorHAnsi"/>
                <w:sz w:val="16"/>
                <w:szCs w:val="16"/>
              </w:rPr>
              <w:t>65.75</w:t>
            </w:r>
          </w:p>
        </w:tc>
      </w:tr>
    </w:tbl>
    <w:p w14:paraId="17864C6F" w14:textId="77777777" w:rsidR="0023055F" w:rsidRPr="00B6334D" w:rsidRDefault="0023055F" w:rsidP="0023055F">
      <w:pPr>
        <w:ind w:left="1080" w:hanging="1080"/>
        <w:jc w:val="both"/>
        <w:rPr>
          <w:rFonts w:asciiTheme="minorHAnsi" w:hAnsiTheme="minorHAnsi" w:cstheme="minorHAnsi"/>
          <w:sz w:val="20"/>
          <w:szCs w:val="20"/>
          <w:lang w:val="fi-FI"/>
        </w:rPr>
      </w:pPr>
      <w:r w:rsidRPr="00B6334D">
        <w:rPr>
          <w:rFonts w:asciiTheme="minorHAnsi" w:hAnsiTheme="minorHAnsi" w:cstheme="minorHAnsi"/>
          <w:sz w:val="20"/>
          <w:szCs w:val="20"/>
          <w:lang w:val="fi-FI"/>
        </w:rPr>
        <w:t>Keterangan : Angka yang diikuti dengan huruf yang sama pada kolom yang sama tidak berbeda nyata pada taraf 5%.* = berbeda nyata pada taraf 5%.</w:t>
      </w:r>
    </w:p>
    <w:p w14:paraId="7640E053" w14:textId="77777777" w:rsidR="0023055F" w:rsidRPr="00B6334D" w:rsidRDefault="0023055F" w:rsidP="002A5474">
      <w:pPr>
        <w:ind w:left="567" w:hanging="567"/>
        <w:jc w:val="both"/>
        <w:rPr>
          <w:rFonts w:asciiTheme="minorHAnsi" w:hAnsiTheme="minorHAnsi" w:cstheme="minorHAnsi"/>
          <w:sz w:val="20"/>
          <w:szCs w:val="20"/>
          <w:lang w:val="fi-FI"/>
        </w:rPr>
      </w:pPr>
    </w:p>
    <w:p w14:paraId="35A005F3" w14:textId="77777777" w:rsidR="00745C05" w:rsidRPr="00B6334D" w:rsidRDefault="00745C05" w:rsidP="00745C05">
      <w:pPr>
        <w:spacing w:line="276" w:lineRule="auto"/>
        <w:ind w:firstLine="360"/>
        <w:jc w:val="both"/>
        <w:rPr>
          <w:rFonts w:asciiTheme="minorHAnsi" w:hAnsiTheme="minorHAnsi" w:cstheme="minorHAnsi"/>
          <w:sz w:val="22"/>
          <w:szCs w:val="22"/>
          <w:lang w:val="fi-FI"/>
        </w:rPr>
        <w:sectPr w:rsidR="00745C05" w:rsidRPr="00B6334D" w:rsidSect="00E51301">
          <w:type w:val="continuous"/>
          <w:pgSz w:w="11907" w:h="16840" w:code="9"/>
          <w:pgMar w:top="1701" w:right="1701" w:bottom="1701" w:left="1701" w:header="720" w:footer="720" w:gutter="0"/>
          <w:cols w:space="567"/>
          <w:docGrid w:linePitch="360"/>
        </w:sectPr>
      </w:pPr>
    </w:p>
    <w:p w14:paraId="453E8087" w14:textId="1F059E8B" w:rsidR="00146766" w:rsidRPr="00B6334D" w:rsidRDefault="00AF20CF" w:rsidP="00707E76">
      <w:pPr>
        <w:spacing w:line="276" w:lineRule="auto"/>
        <w:ind w:firstLine="360"/>
        <w:jc w:val="both"/>
        <w:rPr>
          <w:rFonts w:asciiTheme="minorHAnsi" w:hAnsiTheme="minorHAnsi" w:cstheme="minorHAnsi"/>
          <w:sz w:val="22"/>
          <w:szCs w:val="22"/>
          <w:lang w:val="fi-FI"/>
        </w:rPr>
      </w:pPr>
      <w:r w:rsidRPr="00B6334D">
        <w:rPr>
          <w:rFonts w:asciiTheme="minorHAnsi" w:hAnsiTheme="minorHAnsi" w:cstheme="minorHAnsi"/>
          <w:sz w:val="22"/>
          <w:szCs w:val="22"/>
          <w:lang w:val="fi-FI"/>
        </w:rPr>
        <w:lastRenderedPageBreak/>
        <w:t xml:space="preserve">Pada penelitian ini terlihat bahwa untuk mempercepat perkecambahan benih TSS dapat dilakukan dengan perendaman benih TSS ke dalam air selama 2 jam. Penggunaan Previcur-N untuk pra perlakuan benih seperti yang biasa dilakukan petani bawang merah tidak dianjurkan karena selain dapat memperpendek panjang hipokotil dapat pulan menurunkan daya berkecambah, kecepatan tumbuh dan laju pertumbuhan hingga menyebabkan benih abnormal dan benih tidak tumbuh (mati). </w:t>
      </w:r>
    </w:p>
    <w:p w14:paraId="6C354EB7" w14:textId="5B8AD01B" w:rsidR="00ED1C11" w:rsidRPr="00B6334D" w:rsidRDefault="00AF20CF" w:rsidP="00707E76">
      <w:pPr>
        <w:spacing w:line="276" w:lineRule="auto"/>
        <w:ind w:firstLine="360"/>
        <w:jc w:val="both"/>
        <w:rPr>
          <w:rFonts w:asciiTheme="minorHAnsi" w:hAnsiTheme="minorHAnsi" w:cstheme="minorHAnsi"/>
          <w:sz w:val="22"/>
          <w:szCs w:val="22"/>
          <w:lang w:val="fi-FI"/>
        </w:rPr>
      </w:pPr>
      <w:r w:rsidRPr="00B6334D">
        <w:rPr>
          <w:rFonts w:asciiTheme="minorHAnsi" w:hAnsiTheme="minorHAnsi" w:cstheme="minorHAnsi"/>
          <w:sz w:val="22"/>
          <w:szCs w:val="22"/>
          <w:lang w:val="fi-FI"/>
        </w:rPr>
        <w:t xml:space="preserve">Pada penelitian </w:t>
      </w:r>
      <w:r w:rsidR="00ED1C11" w:rsidRPr="00B6334D">
        <w:rPr>
          <w:rFonts w:asciiTheme="minorHAnsi" w:hAnsiTheme="minorHAnsi" w:cstheme="minorHAnsi"/>
          <w:sz w:val="22"/>
          <w:szCs w:val="22"/>
          <w:lang w:val="fi-FI"/>
        </w:rPr>
        <w:t>sebelumnya</w:t>
      </w:r>
      <w:r w:rsidR="00647CA0" w:rsidRPr="00B6334D">
        <w:rPr>
          <w:rFonts w:asciiTheme="minorHAnsi" w:hAnsiTheme="minorHAnsi" w:cstheme="minorHAnsi"/>
          <w:sz w:val="22"/>
          <w:szCs w:val="22"/>
        </w:rPr>
        <w:t xml:space="preserve"> </w:t>
      </w:r>
      <w:r w:rsidRPr="00B6334D">
        <w:rPr>
          <w:rFonts w:asciiTheme="minorHAnsi" w:hAnsiTheme="minorHAnsi" w:cstheme="minorHAnsi"/>
          <w:sz w:val="22"/>
          <w:szCs w:val="22"/>
          <w:lang w:val="fi-FI"/>
        </w:rPr>
        <w:t>dosi</w:t>
      </w:r>
      <w:r w:rsidR="00ED1C11" w:rsidRPr="00B6334D">
        <w:rPr>
          <w:rFonts w:asciiTheme="minorHAnsi" w:hAnsiTheme="minorHAnsi" w:cstheme="minorHAnsi"/>
          <w:sz w:val="22"/>
          <w:szCs w:val="22"/>
          <w:lang w:val="fi-FI"/>
        </w:rPr>
        <w:t>s</w:t>
      </w:r>
      <w:r w:rsidRPr="00B6334D">
        <w:rPr>
          <w:rFonts w:asciiTheme="minorHAnsi" w:hAnsiTheme="minorHAnsi" w:cstheme="minorHAnsi"/>
          <w:sz w:val="22"/>
          <w:szCs w:val="22"/>
          <w:lang w:val="fi-FI"/>
        </w:rPr>
        <w:t xml:space="preserve"> previcur-N sebanyak 2 hingga 8 ml L</w:t>
      </w:r>
      <w:r w:rsidRPr="00B6334D">
        <w:rPr>
          <w:rFonts w:asciiTheme="minorHAnsi" w:hAnsiTheme="minorHAnsi" w:cstheme="minorHAnsi"/>
          <w:sz w:val="22"/>
          <w:szCs w:val="22"/>
          <w:vertAlign w:val="superscript"/>
          <w:lang w:val="fi-FI"/>
        </w:rPr>
        <w:t>-1</w:t>
      </w:r>
      <w:r w:rsidRPr="00B6334D">
        <w:rPr>
          <w:rFonts w:asciiTheme="minorHAnsi" w:hAnsiTheme="minorHAnsi" w:cstheme="minorHAnsi"/>
          <w:sz w:val="22"/>
          <w:szCs w:val="22"/>
          <w:lang w:val="fi-FI"/>
        </w:rPr>
        <w:t xml:space="preserve"> </w:t>
      </w:r>
      <w:r w:rsidR="00ED1C11" w:rsidRPr="00B6334D">
        <w:rPr>
          <w:rFonts w:asciiTheme="minorHAnsi" w:hAnsiTheme="minorHAnsi" w:cstheme="minorHAnsi"/>
          <w:sz w:val="22"/>
          <w:szCs w:val="22"/>
          <w:lang w:val="fi-FI"/>
        </w:rPr>
        <w:t>diketahui dapat menurunkan panjang hipokotil, kecepatan tumbuh, laju pertumbuhan, daya berkecambah serta menaikkan kecambah abnormal dan benih mati</w:t>
      </w:r>
      <w:r w:rsidR="00707E76" w:rsidRPr="00B6334D">
        <w:rPr>
          <w:rFonts w:asciiTheme="minorHAnsi" w:hAnsiTheme="minorHAnsi" w:cstheme="minorHAnsi"/>
          <w:sz w:val="22"/>
          <w:szCs w:val="22"/>
          <w:lang w:val="fi-FI"/>
        </w:rPr>
        <w:t xml:space="preserve"> </w:t>
      </w:r>
      <w:r w:rsidR="00707E76" w:rsidRPr="00B6334D">
        <w:rPr>
          <w:rFonts w:asciiTheme="minorHAnsi" w:hAnsiTheme="minorHAnsi" w:cstheme="minorHAnsi"/>
          <w:sz w:val="22"/>
          <w:szCs w:val="22"/>
        </w:rPr>
        <w:fldChar w:fldCharType="begin" w:fldLock="1"/>
      </w:r>
      <w:r w:rsidR="00707E76" w:rsidRPr="00B6334D">
        <w:rPr>
          <w:rFonts w:asciiTheme="minorHAnsi" w:hAnsiTheme="minorHAnsi" w:cstheme="minorHAnsi"/>
          <w:sz w:val="22"/>
          <w:szCs w:val="22"/>
        </w:rPr>
        <w:instrText>ADDIN CSL_CITATION {"citationItems":[{"id":"ITEM-1","itemData":{"author":[{"dropping-particle":"","family":"Rahayu","given":"Astiti","non-dropping-particle":"","parse-names":false,"suffix":""},{"dropping-particle":"","family":"Saadah","given":"Imas Rita","non-dropping-particle":"","parse-names":false,"suffix":""},{"dropping-particle":"","family":"Sahat","given":"Juniarti Prihatiny","non-dropping-particle":"","parse-names":false,"suffix":""},{"dropping-particle":"","family":"Wulandari","given":"Astri Windia","non-dropping-particle":"","parse-names":false,"suffix":""},{"dropping-particle":"","family":"Jayanti","given":"Hadis","non-dropping-particle":"","parse-names":false,"suffix":""},{"dropping-particle":"","family":"Susilowati","given":"Dwi Ningsih","non-dropping-particle":"","parse-names":false,"suffix":""},{"dropping-particle":"","family":"Azmi","given":"Chotimatul","non-dropping-particle":"","parse-names":false,"suffix":""}],"container-title":"Prosiding Seminar Nasional PERHORTI 2021","id":"ITEM-1","issued":{"date-parts":[["2021"]]},"title":"Pengaruh waktu dan dosis Previcur-N pada perkecambahan benih TSS (&lt;i&gt;True Shallot Seed&lt;/i&gt;)","type":"paper-conference"},"uris":["http://www.mendeley.com/documents/?uuid=d3b64cb3-dd5c-42d6-a56d-7eb302eabaa0"]}],"mendeley":{"formattedCitation":"(A. Rahayu et al., 2021)","plainTextFormattedCitation":"(A. Rahayu et al., 2021)","previouslyFormattedCitation":"(A. Rahayu et al., 2021)"},"properties":{"noteIndex":0},"schema":"https://github.com/citation-style-language/schema/raw/master/csl-citation.json"}</w:instrText>
      </w:r>
      <w:r w:rsidR="00707E76" w:rsidRPr="00B6334D">
        <w:rPr>
          <w:rFonts w:asciiTheme="minorHAnsi" w:hAnsiTheme="minorHAnsi" w:cstheme="minorHAnsi"/>
          <w:sz w:val="22"/>
          <w:szCs w:val="22"/>
        </w:rPr>
        <w:fldChar w:fldCharType="separate"/>
      </w:r>
      <w:r w:rsidR="00707E76" w:rsidRPr="00B6334D">
        <w:rPr>
          <w:rFonts w:asciiTheme="minorHAnsi" w:hAnsiTheme="minorHAnsi" w:cstheme="minorHAnsi"/>
          <w:noProof/>
          <w:sz w:val="22"/>
          <w:szCs w:val="22"/>
        </w:rPr>
        <w:t>(A. Rahayu et al., 2021)</w:t>
      </w:r>
      <w:r w:rsidR="00707E76" w:rsidRPr="00B6334D">
        <w:rPr>
          <w:rFonts w:asciiTheme="minorHAnsi" w:hAnsiTheme="minorHAnsi" w:cstheme="minorHAnsi"/>
          <w:sz w:val="22"/>
          <w:szCs w:val="22"/>
        </w:rPr>
        <w:fldChar w:fldCharType="end"/>
      </w:r>
      <w:r w:rsidR="00ED1C11" w:rsidRPr="00B6334D">
        <w:rPr>
          <w:rFonts w:asciiTheme="minorHAnsi" w:hAnsiTheme="minorHAnsi" w:cstheme="minorHAnsi"/>
          <w:sz w:val="22"/>
          <w:szCs w:val="22"/>
          <w:lang w:val="fi-FI"/>
        </w:rPr>
        <w:t xml:space="preserve">. Pada penelitian ini, dengan diturunkannya dosis Previcur-N, terlihat efek yang sama yakni menurunkan semua peubah perkecambahan kecuali dengan perendaman dengan air selama 2 jam. </w:t>
      </w:r>
    </w:p>
    <w:p w14:paraId="5E365244" w14:textId="4EBF5BF2" w:rsidR="00042D8C" w:rsidRPr="00B6334D" w:rsidRDefault="00ED1C11" w:rsidP="00707E76">
      <w:pPr>
        <w:spacing w:line="276" w:lineRule="auto"/>
        <w:ind w:firstLine="360"/>
        <w:jc w:val="both"/>
        <w:rPr>
          <w:rFonts w:asciiTheme="minorHAnsi" w:hAnsiTheme="minorHAnsi" w:cstheme="minorHAnsi"/>
          <w:sz w:val="22"/>
          <w:szCs w:val="22"/>
          <w:lang w:val="fi-FI"/>
        </w:rPr>
      </w:pPr>
      <w:r w:rsidRPr="00B6334D">
        <w:rPr>
          <w:rFonts w:asciiTheme="minorHAnsi" w:hAnsiTheme="minorHAnsi" w:cstheme="minorHAnsi"/>
          <w:sz w:val="22"/>
          <w:szCs w:val="22"/>
          <w:lang w:val="fi-FI"/>
        </w:rPr>
        <w:t>Previcur-N adalah fungisida yang bersifat sistemik dan cara pengaplikasian anjurannya adalah disemprotkan pada kecambah (</w:t>
      </w:r>
      <w:r w:rsidRPr="00B6334D">
        <w:rPr>
          <w:rFonts w:asciiTheme="minorHAnsi" w:hAnsiTheme="minorHAnsi" w:cstheme="minorHAnsi"/>
          <w:i/>
          <w:iCs/>
          <w:sz w:val="22"/>
          <w:szCs w:val="22"/>
          <w:lang w:val="fi-FI"/>
        </w:rPr>
        <w:t>seedling</w:t>
      </w:r>
      <w:r w:rsidRPr="00B6334D">
        <w:rPr>
          <w:rFonts w:asciiTheme="minorHAnsi" w:hAnsiTheme="minorHAnsi" w:cstheme="minorHAnsi"/>
          <w:sz w:val="22"/>
          <w:szCs w:val="22"/>
          <w:lang w:val="fi-FI"/>
        </w:rPr>
        <w:t>)</w:t>
      </w:r>
      <w:r w:rsidR="00F810D1" w:rsidRPr="00B6334D">
        <w:rPr>
          <w:rFonts w:asciiTheme="minorHAnsi" w:hAnsiTheme="minorHAnsi" w:cstheme="minorHAnsi"/>
          <w:sz w:val="22"/>
          <w:szCs w:val="22"/>
          <w:lang w:val="fi-FI"/>
        </w:rPr>
        <w:t xml:space="preserve"> atau tanaman </w:t>
      </w:r>
      <w:r w:rsidRPr="00B6334D">
        <w:rPr>
          <w:rFonts w:asciiTheme="minorHAnsi" w:hAnsiTheme="minorHAnsi" w:cstheme="minorHAnsi"/>
          <w:sz w:val="22"/>
          <w:szCs w:val="22"/>
          <w:lang w:val="fi-FI"/>
        </w:rPr>
        <w:t xml:space="preserve">dengan dosis tertentu sesuai dengan jenis tanaman yang akan digunakan. </w:t>
      </w:r>
      <w:r w:rsidR="00F810D1" w:rsidRPr="00B6334D">
        <w:rPr>
          <w:rFonts w:asciiTheme="minorHAnsi" w:hAnsiTheme="minorHAnsi" w:cstheme="minorHAnsi"/>
          <w:sz w:val="22"/>
          <w:szCs w:val="22"/>
          <w:lang w:val="fi-FI"/>
        </w:rPr>
        <w:t>Penyakit yang disebabkan oleh cendawan yang biasanya menyerang pertanaman bawang antara lain layu fusarium</w:t>
      </w:r>
      <w:r w:rsidR="008733BB" w:rsidRPr="00B6334D">
        <w:rPr>
          <w:rFonts w:asciiTheme="minorHAnsi" w:hAnsiTheme="minorHAnsi" w:cstheme="minorHAnsi"/>
          <w:sz w:val="22"/>
          <w:szCs w:val="22"/>
          <w:lang w:val="fi-FI"/>
        </w:rPr>
        <w:t xml:space="preserve">, bercak ungu, antraknos, embun bulu, stempyllium, dan bercak serkospora. Penyakit-penyakit tersebut ada yang bersifat seed-borne disease sehingga dimungkinkan akan mengganggu perkecambahan benih TSS. Pada penelitian Irawati 2021, ditemukan </w:t>
      </w:r>
      <w:r w:rsidR="008D2934" w:rsidRPr="00B6334D">
        <w:rPr>
          <w:rFonts w:asciiTheme="minorHAnsi" w:hAnsiTheme="minorHAnsi" w:cstheme="minorHAnsi"/>
          <w:sz w:val="22"/>
          <w:szCs w:val="22"/>
          <w:lang w:val="fi-FI"/>
        </w:rPr>
        <w:t xml:space="preserve">cendawan </w:t>
      </w:r>
      <w:r w:rsidR="008D2934" w:rsidRPr="00B6334D">
        <w:rPr>
          <w:rFonts w:asciiTheme="minorHAnsi" w:hAnsiTheme="minorHAnsi" w:cstheme="minorHAnsi"/>
          <w:i/>
          <w:iCs/>
          <w:sz w:val="22"/>
          <w:szCs w:val="22"/>
          <w:lang w:val="fi-FI"/>
        </w:rPr>
        <w:t>Aspergillus flavus</w:t>
      </w:r>
      <w:r w:rsidR="008D2934" w:rsidRPr="00B6334D">
        <w:rPr>
          <w:rFonts w:asciiTheme="minorHAnsi" w:hAnsiTheme="minorHAnsi" w:cstheme="minorHAnsi"/>
          <w:sz w:val="22"/>
          <w:szCs w:val="22"/>
          <w:lang w:val="fi-FI"/>
        </w:rPr>
        <w:t xml:space="preserve">, </w:t>
      </w:r>
      <w:r w:rsidR="008D2934" w:rsidRPr="00B6334D">
        <w:rPr>
          <w:rFonts w:asciiTheme="minorHAnsi" w:hAnsiTheme="minorHAnsi" w:cstheme="minorHAnsi"/>
          <w:i/>
          <w:iCs/>
          <w:sz w:val="22"/>
          <w:szCs w:val="22"/>
          <w:lang w:val="fi-FI"/>
        </w:rPr>
        <w:t>Aspergillus niger</w:t>
      </w:r>
      <w:r w:rsidR="008D2934" w:rsidRPr="00B6334D">
        <w:rPr>
          <w:rFonts w:asciiTheme="minorHAnsi" w:hAnsiTheme="minorHAnsi" w:cstheme="minorHAnsi"/>
          <w:sz w:val="22"/>
          <w:szCs w:val="22"/>
          <w:lang w:val="fi-FI"/>
        </w:rPr>
        <w:t xml:space="preserve"> dan </w:t>
      </w:r>
      <w:r w:rsidR="008D2934" w:rsidRPr="00B6334D">
        <w:rPr>
          <w:rFonts w:asciiTheme="minorHAnsi" w:hAnsiTheme="minorHAnsi" w:cstheme="minorHAnsi"/>
          <w:i/>
          <w:iCs/>
          <w:sz w:val="22"/>
          <w:szCs w:val="22"/>
          <w:lang w:val="fi-FI"/>
        </w:rPr>
        <w:t>Fusarium</w:t>
      </w:r>
      <w:r w:rsidR="008D2934" w:rsidRPr="00B6334D">
        <w:rPr>
          <w:rFonts w:asciiTheme="minorHAnsi" w:hAnsiTheme="minorHAnsi" w:cstheme="minorHAnsi"/>
          <w:sz w:val="22"/>
          <w:szCs w:val="22"/>
          <w:lang w:val="fi-FI"/>
        </w:rPr>
        <w:t xml:space="preserve"> </w:t>
      </w:r>
      <w:r w:rsidR="008D2934" w:rsidRPr="00B6334D">
        <w:rPr>
          <w:rFonts w:asciiTheme="minorHAnsi" w:hAnsiTheme="minorHAnsi" w:cstheme="minorHAnsi"/>
          <w:sz w:val="22"/>
          <w:szCs w:val="22"/>
        </w:rPr>
        <w:fldChar w:fldCharType="begin" w:fldLock="1"/>
      </w:r>
      <w:r w:rsidR="00102443" w:rsidRPr="00B6334D">
        <w:rPr>
          <w:rFonts w:asciiTheme="minorHAnsi" w:hAnsiTheme="minorHAnsi" w:cstheme="minorHAnsi"/>
          <w:sz w:val="22"/>
          <w:szCs w:val="22"/>
        </w:rPr>
        <w:instrText>ADDIN CSL_CITATION {"citationItems":[{"id":"ITEM-1","itemData":{"author":[{"dropping-particle":"","family":"Irawati","given":"Novi","non-dropping-particle":"","parse-names":false,"suffix":""},{"dropping-particle":"","family":"Rahayu","given":"Astiti","non-dropping-particle":"","parse-names":false,"suffix":""},{"dropping-particle":"","family":"Azmi","given":"Chotimatul","non-dropping-particle":"","parse-names":false,"suffix":""}],"container-title":"Prosiding Seminar Nasional PERHORTI 2021","id":"ITEM-1","issued":{"date-parts":[["2021"]]},"title":"Isolasi bakteri dan cendawan dari benih botani bawang merah","type":"paper-conference"},"uris":["http://www.mendeley.com/documents/?uuid=b0fe30ed-f9d3-4b27-9974-d426e4d2b2cd"]}],"mendeley":{"formattedCitation":"(Irawati et al., 2021)","plainTextFormattedCitation":"(Irawati et al., 2021)","previouslyFormattedCitation":"(Irawati et al., 2021)"},"properties":{"noteIndex":0},"schema":"https://github.com/citation-style-language/schema/raw/master/csl-citation.json"}</w:instrText>
      </w:r>
      <w:r w:rsidR="008D2934" w:rsidRPr="00B6334D">
        <w:rPr>
          <w:rFonts w:asciiTheme="minorHAnsi" w:hAnsiTheme="minorHAnsi" w:cstheme="minorHAnsi"/>
          <w:sz w:val="22"/>
          <w:szCs w:val="22"/>
        </w:rPr>
        <w:fldChar w:fldCharType="separate"/>
      </w:r>
      <w:r w:rsidR="008D2934" w:rsidRPr="00B6334D">
        <w:rPr>
          <w:rFonts w:asciiTheme="minorHAnsi" w:hAnsiTheme="minorHAnsi" w:cstheme="minorHAnsi"/>
          <w:noProof/>
          <w:sz w:val="22"/>
          <w:szCs w:val="22"/>
        </w:rPr>
        <w:t>(Irawati et al., 2021)</w:t>
      </w:r>
      <w:r w:rsidR="008D2934" w:rsidRPr="00B6334D">
        <w:rPr>
          <w:rFonts w:asciiTheme="minorHAnsi" w:hAnsiTheme="minorHAnsi" w:cstheme="minorHAnsi"/>
          <w:sz w:val="22"/>
          <w:szCs w:val="22"/>
        </w:rPr>
        <w:fldChar w:fldCharType="end"/>
      </w:r>
      <w:r w:rsidR="008D2934" w:rsidRPr="00B6334D">
        <w:rPr>
          <w:rFonts w:asciiTheme="minorHAnsi" w:hAnsiTheme="minorHAnsi" w:cstheme="minorHAnsi"/>
          <w:sz w:val="22"/>
          <w:szCs w:val="22"/>
          <w:lang w:val="fi-FI"/>
        </w:rPr>
        <w:t xml:space="preserve">. </w:t>
      </w:r>
    </w:p>
    <w:p w14:paraId="7B8AA5B4" w14:textId="016929BA" w:rsidR="008D2934" w:rsidRPr="00B6334D" w:rsidRDefault="008D2934" w:rsidP="00707E76">
      <w:pPr>
        <w:spacing w:line="276" w:lineRule="auto"/>
        <w:ind w:firstLine="360"/>
        <w:jc w:val="both"/>
        <w:rPr>
          <w:rFonts w:asciiTheme="minorHAnsi" w:hAnsiTheme="minorHAnsi" w:cstheme="minorHAnsi"/>
          <w:sz w:val="22"/>
          <w:szCs w:val="22"/>
          <w:lang w:val="fi-FI"/>
        </w:rPr>
      </w:pPr>
      <w:r w:rsidRPr="00B6334D">
        <w:rPr>
          <w:rFonts w:asciiTheme="minorHAnsi" w:hAnsiTheme="minorHAnsi" w:cstheme="minorHAnsi"/>
          <w:sz w:val="22"/>
          <w:szCs w:val="22"/>
          <w:lang w:val="fi-FI"/>
        </w:rPr>
        <w:t xml:space="preserve">Cendawan </w:t>
      </w:r>
      <w:r w:rsidRPr="00B6334D">
        <w:rPr>
          <w:rFonts w:asciiTheme="minorHAnsi" w:hAnsiTheme="minorHAnsi" w:cstheme="minorHAnsi"/>
          <w:i/>
          <w:iCs/>
          <w:sz w:val="22"/>
          <w:szCs w:val="22"/>
          <w:lang w:val="fi-FI"/>
        </w:rPr>
        <w:t>Aspergillus</w:t>
      </w:r>
      <w:r w:rsidRPr="00B6334D">
        <w:rPr>
          <w:rFonts w:asciiTheme="minorHAnsi" w:hAnsiTheme="minorHAnsi" w:cstheme="minorHAnsi"/>
          <w:sz w:val="22"/>
          <w:szCs w:val="22"/>
          <w:lang w:val="fi-FI"/>
        </w:rPr>
        <w:t xml:space="preserve"> biasanya muncul di benih karena kontaminan pada saat prosesing dan penyimpanan. Sedangkan cendawan </w:t>
      </w:r>
      <w:r w:rsidRPr="00B6334D">
        <w:rPr>
          <w:rFonts w:asciiTheme="minorHAnsi" w:hAnsiTheme="minorHAnsi" w:cstheme="minorHAnsi"/>
          <w:i/>
          <w:iCs/>
          <w:sz w:val="22"/>
          <w:szCs w:val="22"/>
          <w:lang w:val="fi-FI"/>
        </w:rPr>
        <w:t>Fusarium</w:t>
      </w:r>
      <w:r w:rsidRPr="00B6334D">
        <w:rPr>
          <w:rFonts w:asciiTheme="minorHAnsi" w:hAnsiTheme="minorHAnsi" w:cstheme="minorHAnsi"/>
          <w:sz w:val="22"/>
          <w:szCs w:val="22"/>
          <w:lang w:val="fi-FI"/>
        </w:rPr>
        <w:t xml:space="preserve"> adalah cendawan terbawa benih </w:t>
      </w:r>
      <w:r w:rsidR="00051F13" w:rsidRPr="00B6334D">
        <w:rPr>
          <w:rFonts w:asciiTheme="minorHAnsi" w:hAnsiTheme="minorHAnsi" w:cstheme="minorHAnsi"/>
          <w:sz w:val="22"/>
          <w:szCs w:val="22"/>
          <w:lang w:val="fi-FI"/>
        </w:rPr>
        <w:t>(</w:t>
      </w:r>
      <w:r w:rsidR="00051F13" w:rsidRPr="00B6334D">
        <w:rPr>
          <w:rFonts w:asciiTheme="minorHAnsi" w:hAnsiTheme="minorHAnsi" w:cstheme="minorHAnsi"/>
          <w:i/>
          <w:iCs/>
          <w:sz w:val="22"/>
          <w:szCs w:val="22"/>
          <w:lang w:val="fi-FI"/>
        </w:rPr>
        <w:t>seed borne disease</w:t>
      </w:r>
      <w:r w:rsidR="00051F13" w:rsidRPr="00B6334D">
        <w:rPr>
          <w:rFonts w:asciiTheme="minorHAnsi" w:hAnsiTheme="minorHAnsi" w:cstheme="minorHAnsi"/>
          <w:sz w:val="22"/>
          <w:szCs w:val="22"/>
          <w:lang w:val="fi-FI"/>
        </w:rPr>
        <w:t xml:space="preserve">) </w:t>
      </w:r>
      <w:r w:rsidRPr="00B6334D">
        <w:rPr>
          <w:rFonts w:asciiTheme="minorHAnsi" w:hAnsiTheme="minorHAnsi" w:cstheme="minorHAnsi"/>
          <w:sz w:val="22"/>
          <w:szCs w:val="22"/>
          <w:lang w:val="fi-FI"/>
        </w:rPr>
        <w:t>yang berasal dari pertanaman induknya</w:t>
      </w:r>
      <w:r w:rsidR="00051F13" w:rsidRPr="00B6334D">
        <w:rPr>
          <w:rFonts w:asciiTheme="minorHAnsi" w:hAnsiTheme="minorHAnsi" w:cstheme="minorHAnsi"/>
          <w:sz w:val="22"/>
          <w:szCs w:val="22"/>
          <w:lang w:val="fi-FI"/>
        </w:rPr>
        <w:t xml:space="preserve"> dan dapat diatasi dengan rotasi dan penggunaan pupuk yang tepat </w:t>
      </w:r>
      <w:r w:rsidR="00051F13" w:rsidRPr="00B6334D">
        <w:rPr>
          <w:rFonts w:asciiTheme="minorHAnsi" w:hAnsiTheme="minorHAnsi" w:cstheme="minorHAnsi"/>
          <w:sz w:val="22"/>
          <w:szCs w:val="22"/>
        </w:rPr>
        <w:fldChar w:fldCharType="begin" w:fldLock="1"/>
      </w:r>
      <w:r w:rsidR="00102443" w:rsidRPr="00B6334D">
        <w:rPr>
          <w:rFonts w:asciiTheme="minorHAnsi" w:hAnsiTheme="minorHAnsi" w:cstheme="minorHAnsi"/>
          <w:sz w:val="22"/>
          <w:szCs w:val="22"/>
        </w:rPr>
        <w:instrText>ADDIN CSL_CITATION {"citationItems":[{"id":"ITEM-1","itemData":{"DOI":"10.1088/1755-1315/548/7/072005","ISSN":"17551315","abstract":"The effects of previous crop, fertilizers and pesticides on wheat seed contamination with seed-borne Fusarium pathogens were studied in field experiment. It was found that the Fusarium incidence statistically significantly depend on the previous crop. In case of wheat as the previous crop average Fusarium incidence was 65.0%. Fallow based crop rotation reduced average Fusarium incidence to 54.2%. Applying pesticides during vegetation statistically significantly reduced incidence of Fusarium from 76.7 to 53.3% in case of wheat as the previous crop but was not effective in case of fallow. Fertilizers significantly reduced incidence of Fusarium from 68.3 to 40.0% in case of fallow but had no effect in case of wheat as the previous crop. Basing on the results of our experiment we can recommend the use of fallow in crop rotation scheme as a way to reduce contamination of wheat seeds with seed-borne Fusarium.","author":[{"dropping-particle":"V.","family":"Keler","given":"V.","non-dropping-particle":"","parse-names":false,"suffix":""},{"dropping-particle":"V.","family":"Khizhnyak","given":"S.","non-dropping-particle":"","parse-names":false,"suffix":""},{"dropping-particle":"","family":"Eskova","given":"E. N.","non-dropping-particle":"","parse-names":false,"suffix":""}],"container-title":"IOP Conference Series: Earth and Environmental Science","id":"ITEM-1","issue":"7","issued":{"date-parts":[["2020"]]},"title":"Effects of crop rotation, pesticides and fertilizers on wheat seed contamination with seed-borne &lt;i&gt;Fusarium&lt;/i&gt; pathogens","type":"article-journal","volume":"548"},"uris":["http://www.mendeley.com/documents/?uuid=182de3fe-6053-44f3-b53d-3c7ded9681ea"]}],"mendeley":{"formattedCitation":"(Keler et al., 2020)","plainTextFormattedCitation":"(Keler et al., 2020)","previouslyFormattedCitation":"(Keler et al., 2020)"},"properties":{"noteIndex":0},"schema":"https://github.com/citation-style-language/schema/raw/master/csl-citation.json"}</w:instrText>
      </w:r>
      <w:r w:rsidR="00051F13" w:rsidRPr="00B6334D">
        <w:rPr>
          <w:rFonts w:asciiTheme="minorHAnsi" w:hAnsiTheme="minorHAnsi" w:cstheme="minorHAnsi"/>
          <w:sz w:val="22"/>
          <w:szCs w:val="22"/>
        </w:rPr>
        <w:fldChar w:fldCharType="separate"/>
      </w:r>
      <w:r w:rsidR="00051F13" w:rsidRPr="00B6334D">
        <w:rPr>
          <w:rFonts w:asciiTheme="minorHAnsi" w:hAnsiTheme="minorHAnsi" w:cstheme="minorHAnsi"/>
          <w:noProof/>
          <w:sz w:val="22"/>
          <w:szCs w:val="22"/>
        </w:rPr>
        <w:t>(Keler et al., 2020)</w:t>
      </w:r>
      <w:r w:rsidR="00051F13" w:rsidRPr="00B6334D">
        <w:rPr>
          <w:rFonts w:asciiTheme="minorHAnsi" w:hAnsiTheme="minorHAnsi" w:cstheme="minorHAnsi"/>
          <w:sz w:val="22"/>
          <w:szCs w:val="22"/>
        </w:rPr>
        <w:fldChar w:fldCharType="end"/>
      </w:r>
      <w:r w:rsidRPr="00B6334D">
        <w:rPr>
          <w:rFonts w:asciiTheme="minorHAnsi" w:hAnsiTheme="minorHAnsi" w:cstheme="minorHAnsi"/>
          <w:sz w:val="22"/>
          <w:szCs w:val="22"/>
          <w:lang w:val="fi-FI"/>
        </w:rPr>
        <w:t>.</w:t>
      </w:r>
      <w:r w:rsidR="00051F13" w:rsidRPr="00B6334D">
        <w:rPr>
          <w:rFonts w:asciiTheme="minorHAnsi" w:hAnsiTheme="minorHAnsi" w:cstheme="minorHAnsi"/>
          <w:sz w:val="22"/>
          <w:szCs w:val="22"/>
          <w:lang w:val="fi-FI"/>
        </w:rPr>
        <w:t xml:space="preserve"> </w:t>
      </w:r>
      <w:r w:rsidR="00707E76" w:rsidRPr="00B6334D">
        <w:rPr>
          <w:rFonts w:asciiTheme="minorHAnsi" w:hAnsiTheme="minorHAnsi" w:cstheme="minorHAnsi"/>
          <w:sz w:val="22"/>
          <w:szCs w:val="22"/>
          <w:lang w:val="fi-FI"/>
        </w:rPr>
        <w:t>P</w:t>
      </w:r>
      <w:r w:rsidR="00051F13" w:rsidRPr="00B6334D">
        <w:rPr>
          <w:rFonts w:asciiTheme="minorHAnsi" w:hAnsiTheme="minorHAnsi" w:cstheme="minorHAnsi"/>
          <w:sz w:val="22"/>
          <w:szCs w:val="22"/>
          <w:lang w:val="fi-FI"/>
        </w:rPr>
        <w:t xml:space="preserve">ada bawang putih, </w:t>
      </w:r>
      <w:r w:rsidR="00051F13" w:rsidRPr="00B6334D">
        <w:rPr>
          <w:rFonts w:asciiTheme="minorHAnsi" w:hAnsiTheme="minorHAnsi" w:cstheme="minorHAnsi"/>
          <w:i/>
          <w:iCs/>
          <w:sz w:val="22"/>
          <w:szCs w:val="22"/>
          <w:lang w:val="fi-FI"/>
        </w:rPr>
        <w:t>Fusarium</w:t>
      </w:r>
      <w:r w:rsidR="00051F13" w:rsidRPr="00B6334D">
        <w:rPr>
          <w:rFonts w:asciiTheme="minorHAnsi" w:hAnsiTheme="minorHAnsi" w:cstheme="minorHAnsi"/>
          <w:sz w:val="22"/>
          <w:szCs w:val="22"/>
          <w:lang w:val="fi-FI"/>
        </w:rPr>
        <w:t xml:space="preserve"> dapat dikendalikan dengan penggunaan </w:t>
      </w:r>
      <w:r w:rsidR="00051F13" w:rsidRPr="00B6334D">
        <w:rPr>
          <w:rFonts w:asciiTheme="minorHAnsi" w:hAnsiTheme="minorHAnsi" w:cstheme="minorHAnsi"/>
          <w:i/>
          <w:iCs/>
          <w:sz w:val="22"/>
          <w:szCs w:val="22"/>
          <w:lang w:val="fi-FI"/>
        </w:rPr>
        <w:t xml:space="preserve">Aspergillus niger </w:t>
      </w:r>
      <w:r w:rsidR="004F05EF" w:rsidRPr="00B6334D">
        <w:rPr>
          <w:rFonts w:asciiTheme="minorHAnsi" w:hAnsiTheme="minorHAnsi" w:cstheme="minorHAnsi"/>
          <w:sz w:val="22"/>
          <w:szCs w:val="22"/>
          <w:lang w:val="fi-FI"/>
        </w:rPr>
        <w:t xml:space="preserve">yang non patogenik </w:t>
      </w:r>
      <w:r w:rsidR="004F05EF" w:rsidRPr="00B6334D">
        <w:rPr>
          <w:rFonts w:asciiTheme="minorHAnsi" w:hAnsiTheme="minorHAnsi" w:cstheme="minorHAnsi"/>
          <w:sz w:val="22"/>
          <w:szCs w:val="22"/>
        </w:rPr>
        <w:fldChar w:fldCharType="begin" w:fldLock="1"/>
      </w:r>
      <w:r w:rsidR="00102443" w:rsidRPr="00B6334D">
        <w:rPr>
          <w:rFonts w:asciiTheme="minorHAnsi" w:hAnsiTheme="minorHAnsi" w:cstheme="minorHAnsi"/>
          <w:sz w:val="22"/>
          <w:szCs w:val="22"/>
        </w:rPr>
        <w:instrText>ADDIN CSL_CITATION {"citationItems":[{"id":"ITEM-1","itemData":{"DOI":"10.1088/1755-1315/308/1/012058","ISSN":"17551315","abstract":"Garlic is one of the main commodities in Indonesia.Various constraints in the cultivation system such as the condition of the land and attacks of diseases such as root wilting are problem of increasing the productivity of this plant. This study aims to obtain information about the effect of giving inoculants of Aspergillus niger and Fusarium sp on the growth of garlic in different media planting until the age of 20 days. Garlic bulb were obtained from local farmers, with a size of weight 6-7 gram/bulb. The experiment was carried out at the greenhouse scale using a completely randomized design with 5 replications. Treatment includes the type of planting media, soil, sand and soil + sand (ratio1:1), three type of inoculant, Aspergillus niger, Fusarium sp and mixing Aspergillus niger + Fusarium sp and control. Inoculants are given 10 mL (5 x 1010 CFU/mL) in liquid on pots containing 300 grams of planting media. Observations are carried out after 20 days planting. The results showed that Aspergillus niger and Aspergillus niger + Fusarium sp inoculants had a positif significant effect on the growth of garlic in all treatment media soil, sand and soil + sand. Fusarium sp inoculant inhibits growth of 30% - 60%, Aspergillus niger inoculant can increase growth of 40% - 90% when compared to controls on all planting media. The use of Aspergillus niger inoculant can overcome diseases caused by Fusarium sp, it can even increase the growth of 30% - 40% in sand and sand + soil media planting.","author":[{"dropping-particle":"","family":"Sugiharto","given":"A.","non-dropping-particle":"","parse-names":false,"suffix":""}],"container-title":"IOP Conference Series: Earth and Environmental Science","id":"ITEM-1","issue":"1","issued":{"date-parts":[["2019"]]},"title":"Response of growth of garlic towards &lt;i&gt;Aspergillus niger&lt;/i&gt; and &lt;i&gt;Fusarium sp.&lt;/i&gt; inoculant","type":"article-journal","volume":"308"},"uris":["http://www.mendeley.com/documents/?uuid=95663848-0cb5-4d8b-8c16-06e338d5a526"]}],"mendeley":{"formattedCitation":"(Sugiharto, 2019)","plainTextFormattedCitation":"(Sugiharto, 2019)","previouslyFormattedCitation":"(Sugiharto, 2019)"},"properties":{"noteIndex":0},"schema":"https://github.com/citation-style-language/schema/raw/master/csl-citation.json"}</w:instrText>
      </w:r>
      <w:r w:rsidR="004F05EF" w:rsidRPr="00B6334D">
        <w:rPr>
          <w:rFonts w:asciiTheme="minorHAnsi" w:hAnsiTheme="minorHAnsi" w:cstheme="minorHAnsi"/>
          <w:sz w:val="22"/>
          <w:szCs w:val="22"/>
        </w:rPr>
        <w:fldChar w:fldCharType="separate"/>
      </w:r>
      <w:r w:rsidR="004F05EF" w:rsidRPr="00B6334D">
        <w:rPr>
          <w:rFonts w:asciiTheme="minorHAnsi" w:hAnsiTheme="minorHAnsi" w:cstheme="minorHAnsi"/>
          <w:noProof/>
          <w:sz w:val="22"/>
          <w:szCs w:val="22"/>
        </w:rPr>
        <w:t>(Sugiharto, 2019)</w:t>
      </w:r>
      <w:r w:rsidR="004F05EF" w:rsidRPr="00B6334D">
        <w:rPr>
          <w:rFonts w:asciiTheme="minorHAnsi" w:hAnsiTheme="minorHAnsi" w:cstheme="minorHAnsi"/>
          <w:sz w:val="22"/>
          <w:szCs w:val="22"/>
        </w:rPr>
        <w:fldChar w:fldCharType="end"/>
      </w:r>
      <w:r w:rsidR="00051F13" w:rsidRPr="00B6334D">
        <w:rPr>
          <w:rFonts w:asciiTheme="minorHAnsi" w:hAnsiTheme="minorHAnsi" w:cstheme="minorHAnsi"/>
          <w:sz w:val="22"/>
          <w:szCs w:val="22"/>
          <w:lang w:val="fi-FI"/>
        </w:rPr>
        <w:t xml:space="preserve"> </w:t>
      </w:r>
      <w:r w:rsidR="004F05EF" w:rsidRPr="00B6334D">
        <w:rPr>
          <w:rFonts w:asciiTheme="minorHAnsi" w:hAnsiTheme="minorHAnsi" w:cstheme="minorHAnsi"/>
          <w:sz w:val="22"/>
          <w:szCs w:val="22"/>
          <w:lang w:val="fi-FI"/>
        </w:rPr>
        <w:t xml:space="preserve">karena </w:t>
      </w:r>
      <w:r w:rsidRPr="00B6334D">
        <w:rPr>
          <w:rFonts w:asciiTheme="minorHAnsi" w:hAnsiTheme="minorHAnsi" w:cstheme="minorHAnsi"/>
          <w:sz w:val="22"/>
          <w:szCs w:val="22"/>
          <w:lang w:val="fi-FI"/>
        </w:rPr>
        <w:t xml:space="preserve"> </w:t>
      </w:r>
      <w:r w:rsidR="004F05EF" w:rsidRPr="00B6334D">
        <w:rPr>
          <w:rFonts w:asciiTheme="minorHAnsi" w:hAnsiTheme="minorHAnsi" w:cstheme="minorHAnsi"/>
          <w:i/>
          <w:iCs/>
          <w:sz w:val="22"/>
          <w:szCs w:val="22"/>
          <w:lang w:val="fi-FI"/>
        </w:rPr>
        <w:t xml:space="preserve">Aspergillus niger </w:t>
      </w:r>
      <w:r w:rsidR="004F05EF" w:rsidRPr="00B6334D">
        <w:rPr>
          <w:rFonts w:asciiTheme="minorHAnsi" w:hAnsiTheme="minorHAnsi" w:cstheme="minorHAnsi"/>
          <w:sz w:val="22"/>
          <w:szCs w:val="22"/>
          <w:lang w:val="fi-FI"/>
        </w:rPr>
        <w:t xml:space="preserve">ada yang bersifat patogenik dan ada yang non patogenik </w:t>
      </w:r>
      <w:r w:rsidR="004F05EF" w:rsidRPr="00B6334D">
        <w:rPr>
          <w:rFonts w:asciiTheme="minorHAnsi" w:hAnsiTheme="minorHAnsi" w:cstheme="minorHAnsi"/>
          <w:sz w:val="22"/>
          <w:szCs w:val="22"/>
        </w:rPr>
        <w:fldChar w:fldCharType="begin" w:fldLock="1"/>
      </w:r>
      <w:r w:rsidR="00102443" w:rsidRPr="00B6334D">
        <w:rPr>
          <w:rFonts w:asciiTheme="minorHAnsi" w:hAnsiTheme="minorHAnsi" w:cstheme="minorHAnsi"/>
          <w:sz w:val="22"/>
          <w:szCs w:val="22"/>
        </w:rPr>
        <w:instrText>ADDIN CSL_CITATION {"citationItems":[{"id":"ITEM-1","itemData":{"author":[{"dropping-particle":"","family":"Irawati","given":"Novi","non-dropping-particle":"","parse-names":false,"suffix":""},{"dropping-particle":"","family":"Rahayu","given":"Astiti","non-dropping-particle":"","parse-names":false,"suffix":""},{"dropping-particle":"","family":"Azmi","given":"Chotimatul","non-dropping-particle":"","parse-names":false,"suffix":""}],"container-title":"Prosiding Seminar Nasional PERHORTI 2021","id":"ITEM-1","issued":{"date-parts":[["2021"]]},"title":"Isolasi bakteri dan cendawan dari benih botani bawang merah","type":"paper-conference"},"uris":["http://www.mendeley.com/documents/?uuid=b0fe30ed-f9d3-4b27-9974-d426e4d2b2cd"]}],"mendeley":{"formattedCitation":"(Irawati et al., 2021)","plainTextFormattedCitation":"(Irawati et al., 2021)","previouslyFormattedCitation":"(Irawati et al., 2021)"},"properties":{"noteIndex":0},"schema":"https://github.com/citation-style-language/schema/raw/master/csl-citation.json"}</w:instrText>
      </w:r>
      <w:r w:rsidR="004F05EF" w:rsidRPr="00B6334D">
        <w:rPr>
          <w:rFonts w:asciiTheme="minorHAnsi" w:hAnsiTheme="minorHAnsi" w:cstheme="minorHAnsi"/>
          <w:sz w:val="22"/>
          <w:szCs w:val="22"/>
        </w:rPr>
        <w:fldChar w:fldCharType="separate"/>
      </w:r>
      <w:r w:rsidR="004F05EF" w:rsidRPr="00B6334D">
        <w:rPr>
          <w:rFonts w:asciiTheme="minorHAnsi" w:hAnsiTheme="minorHAnsi" w:cstheme="minorHAnsi"/>
          <w:noProof/>
          <w:sz w:val="22"/>
          <w:szCs w:val="22"/>
        </w:rPr>
        <w:t>(Irawati et al., 2021)</w:t>
      </w:r>
      <w:r w:rsidR="004F05EF" w:rsidRPr="00B6334D">
        <w:rPr>
          <w:rFonts w:asciiTheme="minorHAnsi" w:hAnsiTheme="minorHAnsi" w:cstheme="minorHAnsi"/>
          <w:sz w:val="22"/>
          <w:szCs w:val="22"/>
        </w:rPr>
        <w:fldChar w:fldCharType="end"/>
      </w:r>
      <w:r w:rsidR="004F05EF" w:rsidRPr="00B6334D">
        <w:rPr>
          <w:rFonts w:asciiTheme="minorHAnsi" w:hAnsiTheme="minorHAnsi" w:cstheme="minorHAnsi"/>
          <w:sz w:val="22"/>
          <w:szCs w:val="22"/>
          <w:lang w:val="fi-FI"/>
        </w:rPr>
        <w:t>.</w:t>
      </w:r>
      <w:r w:rsidR="00647CA0" w:rsidRPr="00B6334D">
        <w:rPr>
          <w:rFonts w:asciiTheme="minorHAnsi" w:hAnsiTheme="minorHAnsi" w:cstheme="minorHAnsi"/>
          <w:sz w:val="22"/>
          <w:szCs w:val="22"/>
          <w:lang w:val="fi-FI"/>
        </w:rPr>
        <w:t xml:space="preserve"> </w:t>
      </w:r>
    </w:p>
    <w:p w14:paraId="26472123" w14:textId="77777777" w:rsidR="00042D8C" w:rsidRPr="00B6334D" w:rsidRDefault="00647CA0" w:rsidP="00707E76">
      <w:pPr>
        <w:pStyle w:val="HTMLPreformatted"/>
        <w:shd w:val="clear" w:color="auto" w:fill="F8F9FA"/>
        <w:spacing w:line="276" w:lineRule="auto"/>
        <w:ind w:firstLine="360"/>
        <w:jc w:val="both"/>
        <w:rPr>
          <w:rFonts w:asciiTheme="minorHAnsi" w:hAnsiTheme="minorHAnsi" w:cstheme="minorHAnsi"/>
          <w:sz w:val="22"/>
          <w:szCs w:val="22"/>
          <w:lang w:val="fi-FI"/>
        </w:rPr>
      </w:pPr>
      <w:r w:rsidRPr="00B6334D">
        <w:rPr>
          <w:rFonts w:asciiTheme="minorHAnsi" w:hAnsiTheme="minorHAnsi" w:cstheme="minorHAnsi"/>
          <w:sz w:val="22"/>
          <w:szCs w:val="22"/>
          <w:lang w:val="fi-FI"/>
        </w:rPr>
        <w:t xml:space="preserve">Pada perkecambahan benih di lapang, cendawan yang biasa menyerang kecambah adalah </w:t>
      </w:r>
      <w:r w:rsidRPr="00B6334D">
        <w:rPr>
          <w:rFonts w:asciiTheme="minorHAnsi" w:hAnsiTheme="minorHAnsi" w:cstheme="minorHAnsi"/>
          <w:i/>
          <w:iCs/>
          <w:sz w:val="22"/>
          <w:szCs w:val="22"/>
          <w:lang w:val="fi-FI"/>
        </w:rPr>
        <w:t xml:space="preserve">Phytium sp. </w:t>
      </w:r>
      <w:r w:rsidRPr="00B6334D">
        <w:rPr>
          <w:rFonts w:asciiTheme="minorHAnsi" w:hAnsiTheme="minorHAnsi" w:cstheme="minorHAnsi"/>
          <w:sz w:val="22"/>
          <w:szCs w:val="22"/>
          <w:lang w:val="fi-FI"/>
        </w:rPr>
        <w:t xml:space="preserve">Cendawan ini terbawa media tanam. Sehingga biasanya pada pesemaian selain digunakan media steril pencegahan bisa juga dilakukan dengan cara penyemprotan dengan fungisida dosis rendah pada </w:t>
      </w:r>
      <w:r w:rsidRPr="00B6334D">
        <w:rPr>
          <w:rFonts w:asciiTheme="minorHAnsi" w:hAnsiTheme="minorHAnsi" w:cstheme="minorHAnsi"/>
          <w:i/>
          <w:iCs/>
          <w:sz w:val="22"/>
          <w:szCs w:val="22"/>
          <w:lang w:val="fi-FI"/>
        </w:rPr>
        <w:t>seedling</w:t>
      </w:r>
      <w:r w:rsidRPr="00B6334D">
        <w:rPr>
          <w:rFonts w:asciiTheme="minorHAnsi" w:hAnsiTheme="minorHAnsi" w:cstheme="minorHAnsi"/>
          <w:sz w:val="22"/>
          <w:szCs w:val="22"/>
          <w:lang w:val="fi-FI"/>
        </w:rPr>
        <w:t xml:space="preserve"> atau perendaman benih dengan fungisida sistemik. </w:t>
      </w:r>
    </w:p>
    <w:p w14:paraId="7991259B" w14:textId="4FC00BAD" w:rsidR="00042D8C" w:rsidRPr="00B6334D" w:rsidRDefault="00F810D1" w:rsidP="00707E76">
      <w:pPr>
        <w:pStyle w:val="HTMLPreformatted"/>
        <w:shd w:val="clear" w:color="auto" w:fill="F8F9FA"/>
        <w:spacing w:line="276" w:lineRule="auto"/>
        <w:ind w:firstLine="360"/>
        <w:jc w:val="both"/>
        <w:rPr>
          <w:rStyle w:val="y2iqfc"/>
          <w:rFonts w:asciiTheme="minorHAnsi" w:hAnsiTheme="minorHAnsi" w:cstheme="minorHAnsi"/>
          <w:color w:val="202124"/>
          <w:sz w:val="22"/>
          <w:szCs w:val="22"/>
          <w:lang w:val="id-ID"/>
        </w:rPr>
      </w:pPr>
      <w:r w:rsidRPr="00B6334D">
        <w:rPr>
          <w:rFonts w:asciiTheme="minorHAnsi" w:hAnsiTheme="minorHAnsi" w:cstheme="minorHAnsi"/>
          <w:sz w:val="22"/>
          <w:szCs w:val="22"/>
          <w:lang w:val="fi-FI"/>
        </w:rPr>
        <w:t>Pada benih cabai, Previcur 607 SL memiliki EC 10.21 mg L</w:t>
      </w:r>
      <w:r w:rsidRPr="00B6334D">
        <w:rPr>
          <w:rFonts w:asciiTheme="minorHAnsi" w:hAnsiTheme="minorHAnsi" w:cstheme="minorHAnsi"/>
          <w:sz w:val="22"/>
          <w:szCs w:val="22"/>
          <w:vertAlign w:val="superscript"/>
          <w:lang w:val="fi-FI"/>
        </w:rPr>
        <w:t>-1</w:t>
      </w:r>
      <w:r w:rsidRPr="00B6334D">
        <w:rPr>
          <w:rFonts w:asciiTheme="minorHAnsi" w:hAnsiTheme="minorHAnsi" w:cstheme="minorHAnsi"/>
          <w:sz w:val="22"/>
          <w:szCs w:val="22"/>
          <w:lang w:val="fi-FI"/>
        </w:rPr>
        <w:t xml:space="preserve"> pada level invitro dan nilai efikasi 72.5% secara invivo untuk </w:t>
      </w:r>
      <w:r w:rsidRPr="00B6334D">
        <w:rPr>
          <w:rFonts w:asciiTheme="minorHAnsi" w:hAnsiTheme="minorHAnsi" w:cstheme="minorHAnsi"/>
          <w:i/>
          <w:iCs/>
          <w:sz w:val="22"/>
          <w:szCs w:val="22"/>
          <w:lang w:val="fi-FI"/>
        </w:rPr>
        <w:t>Phytium aphanidermatum</w:t>
      </w:r>
      <w:r w:rsidRPr="00B6334D">
        <w:rPr>
          <w:rFonts w:asciiTheme="minorHAnsi" w:hAnsiTheme="minorHAnsi" w:cstheme="minorHAnsi"/>
          <w:sz w:val="22"/>
          <w:szCs w:val="22"/>
          <w:lang w:val="fi-FI"/>
        </w:rPr>
        <w:t xml:space="preserve"> </w:t>
      </w:r>
      <w:r w:rsidRPr="00B6334D">
        <w:rPr>
          <w:rFonts w:asciiTheme="minorHAnsi" w:hAnsiTheme="minorHAnsi" w:cstheme="minorHAnsi"/>
          <w:sz w:val="22"/>
          <w:szCs w:val="22"/>
        </w:rPr>
        <w:fldChar w:fldCharType="begin" w:fldLock="1"/>
      </w:r>
      <w:r w:rsidR="00102443" w:rsidRPr="00B6334D">
        <w:rPr>
          <w:rFonts w:asciiTheme="minorHAnsi" w:hAnsiTheme="minorHAnsi" w:cstheme="minorHAnsi"/>
          <w:sz w:val="22"/>
          <w:szCs w:val="22"/>
        </w:rPr>
        <w:instrText>ADDIN CSL_CITATION {"citationItems":[{"id":"ITEM-1","itemData":{"DOI":"10.2298/pif1302117m","ISSN":"1820-3949","abstract":"A survey of in vitro and in vivo sensitivity of Pythuim aphanidermatum to several commercial fungicides and a biofungicide was undertaken. An isolate of P. aphanidermatum pathogenic to pepper was collected from a naturally infested greenhouse soil from Smederevska Palanka, Serbia. The P. aphanidermatum isolate was sensitive to all tested products. The obtained EC50 values were as follows: 10.21 mg/l for propamocarb-hydrochloride, 302.65 mg/l for fosetyl-Al, 11.18 mg/l for mancozeb, 1.27 mg/l for mefenoxam, 0.05 mg/l for azoxystrobin, and 175.33 mg/l for tea tree oil. Under greenhouse conditions, fosetyl-Al was the most efficient fungicide among the tested substances (97.5%). The biofungicide tea tree oil (Timorex Gold) (35.0%) exhibited the lowest efficacy among the tested materials, but it was still significantly better than the untreated control plot. The efficacies of propamocarb-hydrochloride (Previcur 607 SL), mancozeb (Mankogal 80 WP), azoxystrobin (Quadris) and mefenoxam (Ridomil gold 480 SL), were 72.5%, 77.5%, 57.5% and 75.0%, respectively.","author":[{"dropping-particle":"","family":"Mihajlovic","given":"Milica","non-dropping-particle":"","parse-names":false,"suffix":""},{"dropping-particle":"","family":"Rekanovic","given":"Emil","non-dropping-particle":"","parse-names":false,"suffix":""},{"dropping-particle":"","family":"Hrustic","given":"Jovana","non-dropping-particle":"","parse-names":false,"suffix":""},{"dropping-particle":"","family":"Tanovic","given":"Brankica","non-dropping-particle":"","parse-names":false,"suffix":""},{"dropping-particle":"","family":"Potocnik","given":"Ivana","non-dropping-particle":"","parse-names":false,"suffix":""},{"dropping-particle":"","family":"Stepanovic","given":"Milos","non-dropping-particle":"","parse-names":false,"suffix":""},{"dropping-particle":"","family":"Milijasevic-Marcic","given":"Svetlana","non-dropping-particle":"","parse-names":false,"suffix":""}],"container-title":"Pesticidi i fitomedicina","id":"ITEM-1","issue":"2","issued":{"date-parts":[["2013"]]},"page":"117-123","title":"In vitro and in vivo toxicity of several fungicides and &lt;i&gt;Timorex gold&lt;/i&gt; biofungicide to &lt;i&gt;Pythuim aphanidermatum&lt;/i&gt;","type":"article-journal","volume":"28"},"uris":["http://www.mendeley.com/documents/?uuid=def2abb7-5250-4c94-a81b-bf331dfe818e"]}],"mendeley":{"formattedCitation":"(Mihajlovic et al., 2013)","plainTextFormattedCitation":"(Mihajlovic et al., 2013)","previouslyFormattedCitation":"(Mihajlovic et al., 2013)"},"properties":{"noteIndex":0},"schema":"https://github.com/citation-style-language/schema/raw/master/csl-citation.json"}</w:instrText>
      </w:r>
      <w:r w:rsidRPr="00B6334D">
        <w:rPr>
          <w:rFonts w:asciiTheme="minorHAnsi" w:hAnsiTheme="minorHAnsi" w:cstheme="minorHAnsi"/>
          <w:sz w:val="22"/>
          <w:szCs w:val="22"/>
        </w:rPr>
        <w:fldChar w:fldCharType="separate"/>
      </w:r>
      <w:r w:rsidRPr="00B6334D">
        <w:rPr>
          <w:rFonts w:asciiTheme="minorHAnsi" w:hAnsiTheme="minorHAnsi" w:cstheme="minorHAnsi"/>
          <w:noProof/>
          <w:sz w:val="22"/>
          <w:szCs w:val="22"/>
        </w:rPr>
        <w:t>(Mihajlovic et al., 2013)</w:t>
      </w:r>
      <w:r w:rsidRPr="00B6334D">
        <w:rPr>
          <w:rFonts w:asciiTheme="minorHAnsi" w:hAnsiTheme="minorHAnsi" w:cstheme="minorHAnsi"/>
          <w:sz w:val="22"/>
          <w:szCs w:val="22"/>
        </w:rPr>
        <w:fldChar w:fldCharType="end"/>
      </w:r>
      <w:r w:rsidRPr="00B6334D">
        <w:rPr>
          <w:rFonts w:asciiTheme="minorHAnsi" w:hAnsiTheme="minorHAnsi" w:cstheme="minorHAnsi"/>
          <w:sz w:val="22"/>
          <w:szCs w:val="22"/>
          <w:lang w:val="fi-FI"/>
        </w:rPr>
        <w:t xml:space="preserve">. </w:t>
      </w:r>
      <w:r w:rsidR="00647CA0" w:rsidRPr="00B6334D">
        <w:rPr>
          <w:rFonts w:asciiTheme="minorHAnsi" w:hAnsiTheme="minorHAnsi" w:cstheme="minorHAnsi"/>
          <w:sz w:val="22"/>
          <w:szCs w:val="22"/>
          <w:lang w:val="fi-FI"/>
        </w:rPr>
        <w:t xml:space="preserve">Tetapi hal tersebut tidak cocok untuk benih TSS yang kulit benihnya tidak setebal cabai. Dimungkinkan juga karena benih TSS yang digunakan pada penelitian ini adalah benih yang memiliki viabilitas rendah (kurang dari 70%) dan telah disimpan selama kurang lebih dua tahun. Sehingga perlu dicoba pada TSS dengan viabilitas benih yang baik (di atas 70%) dengan berbagai umur simpan benih. </w:t>
      </w:r>
      <w:proofErr w:type="spellStart"/>
      <w:r w:rsidR="00707E76" w:rsidRPr="00B6334D">
        <w:rPr>
          <w:rStyle w:val="y2iqfc"/>
          <w:rFonts w:asciiTheme="minorHAnsi" w:hAnsiTheme="minorHAnsi" w:cstheme="minorHAnsi"/>
          <w:color w:val="202124"/>
          <w:sz w:val="22"/>
          <w:szCs w:val="22"/>
        </w:rPr>
        <w:t>B</w:t>
      </w:r>
      <w:r w:rsidR="00042D8C" w:rsidRPr="00B6334D">
        <w:rPr>
          <w:rStyle w:val="y2iqfc"/>
          <w:rFonts w:asciiTheme="minorHAnsi" w:hAnsiTheme="minorHAnsi" w:cstheme="minorHAnsi"/>
          <w:color w:val="202124"/>
          <w:sz w:val="22"/>
          <w:szCs w:val="22"/>
        </w:rPr>
        <w:t>enih</w:t>
      </w:r>
      <w:proofErr w:type="spellEnd"/>
      <w:r w:rsidR="00042D8C" w:rsidRPr="00B6334D">
        <w:rPr>
          <w:rStyle w:val="y2iqfc"/>
          <w:rFonts w:asciiTheme="minorHAnsi" w:hAnsiTheme="minorHAnsi" w:cstheme="minorHAnsi"/>
          <w:color w:val="202124"/>
          <w:sz w:val="22"/>
          <w:szCs w:val="22"/>
        </w:rPr>
        <w:t xml:space="preserve"> yang </w:t>
      </w:r>
      <w:proofErr w:type="spellStart"/>
      <w:r w:rsidR="00042D8C" w:rsidRPr="00B6334D">
        <w:rPr>
          <w:rStyle w:val="y2iqfc"/>
          <w:rFonts w:asciiTheme="minorHAnsi" w:hAnsiTheme="minorHAnsi" w:cstheme="minorHAnsi"/>
          <w:color w:val="202124"/>
          <w:sz w:val="22"/>
          <w:szCs w:val="22"/>
        </w:rPr>
        <w:t>telah</w:t>
      </w:r>
      <w:proofErr w:type="spellEnd"/>
      <w:r w:rsidR="00042D8C" w:rsidRPr="00B6334D">
        <w:rPr>
          <w:rStyle w:val="y2iqfc"/>
          <w:rFonts w:asciiTheme="minorHAnsi" w:hAnsiTheme="minorHAnsi" w:cstheme="minorHAnsi"/>
          <w:color w:val="202124"/>
          <w:sz w:val="22"/>
          <w:szCs w:val="22"/>
        </w:rPr>
        <w:t xml:space="preserve"> lama </w:t>
      </w:r>
      <w:proofErr w:type="spellStart"/>
      <w:r w:rsidR="00042D8C" w:rsidRPr="00B6334D">
        <w:rPr>
          <w:rStyle w:val="y2iqfc"/>
          <w:rFonts w:asciiTheme="minorHAnsi" w:hAnsiTheme="minorHAnsi" w:cstheme="minorHAnsi"/>
          <w:color w:val="202124"/>
          <w:sz w:val="22"/>
          <w:szCs w:val="22"/>
        </w:rPr>
        <w:t>disimpan</w:t>
      </w:r>
      <w:proofErr w:type="spellEnd"/>
      <w:r w:rsidR="00042D8C" w:rsidRPr="00B6334D">
        <w:rPr>
          <w:rStyle w:val="y2iqfc"/>
          <w:rFonts w:asciiTheme="minorHAnsi" w:hAnsiTheme="minorHAnsi" w:cstheme="minorHAnsi"/>
          <w:color w:val="202124"/>
          <w:sz w:val="22"/>
          <w:szCs w:val="22"/>
        </w:rPr>
        <w:t xml:space="preserve"> </w:t>
      </w:r>
      <w:proofErr w:type="spellStart"/>
      <w:r w:rsidR="00042D8C" w:rsidRPr="00B6334D">
        <w:rPr>
          <w:rStyle w:val="y2iqfc"/>
          <w:rFonts w:asciiTheme="minorHAnsi" w:hAnsiTheme="minorHAnsi" w:cstheme="minorHAnsi"/>
          <w:color w:val="202124"/>
          <w:sz w:val="22"/>
          <w:szCs w:val="22"/>
        </w:rPr>
        <w:t>mempengaruhi</w:t>
      </w:r>
      <w:proofErr w:type="spellEnd"/>
      <w:r w:rsidR="00042D8C" w:rsidRPr="00B6334D">
        <w:rPr>
          <w:rStyle w:val="y2iqfc"/>
          <w:rFonts w:asciiTheme="minorHAnsi" w:hAnsiTheme="minorHAnsi" w:cstheme="minorHAnsi"/>
          <w:color w:val="202124"/>
          <w:sz w:val="22"/>
          <w:szCs w:val="22"/>
        </w:rPr>
        <w:t xml:space="preserve"> </w:t>
      </w:r>
      <w:proofErr w:type="spellStart"/>
      <w:r w:rsidR="00042D8C" w:rsidRPr="00B6334D">
        <w:rPr>
          <w:rStyle w:val="y2iqfc"/>
          <w:rFonts w:asciiTheme="minorHAnsi" w:hAnsiTheme="minorHAnsi" w:cstheme="minorHAnsi"/>
          <w:color w:val="202124"/>
          <w:sz w:val="22"/>
          <w:szCs w:val="22"/>
        </w:rPr>
        <w:t>perkecambahan</w:t>
      </w:r>
      <w:proofErr w:type="spellEnd"/>
      <w:r w:rsidR="00707E76" w:rsidRPr="00B6334D">
        <w:rPr>
          <w:rStyle w:val="y2iqfc"/>
          <w:rFonts w:asciiTheme="minorHAnsi" w:hAnsiTheme="minorHAnsi" w:cstheme="minorHAnsi"/>
          <w:color w:val="202124"/>
          <w:sz w:val="22"/>
          <w:szCs w:val="22"/>
        </w:rPr>
        <w:t xml:space="preserve"> </w:t>
      </w:r>
      <w:r w:rsidR="00707E76" w:rsidRPr="00B6334D">
        <w:rPr>
          <w:rStyle w:val="y2iqfc"/>
          <w:rFonts w:asciiTheme="minorHAnsi" w:hAnsiTheme="minorHAnsi" w:cstheme="minorHAnsi"/>
          <w:color w:val="202124"/>
          <w:sz w:val="22"/>
          <w:szCs w:val="22"/>
        </w:rPr>
        <w:fldChar w:fldCharType="begin" w:fldLock="1"/>
      </w:r>
      <w:r w:rsidR="00707E76" w:rsidRPr="00B6334D">
        <w:rPr>
          <w:rStyle w:val="y2iqfc"/>
          <w:rFonts w:asciiTheme="minorHAnsi" w:hAnsiTheme="minorHAnsi" w:cstheme="minorHAnsi"/>
          <w:color w:val="202124"/>
          <w:sz w:val="22"/>
          <w:szCs w:val="22"/>
        </w:rPr>
        <w:instrText>ADDIN CSL_CITATION {"citationItems":[{"id":"ITEM-1","itemData":{"abstract":"Influences on viability and germination of seeds have been studied intensively for many years, particularly for the numer-ous commercially important agricultural, ornamental, and timber species. High germinating seed lots may differ substantially in field emergence when sown at the same time in the same field, and/or may differ in performance after storage in the same environment or transport to the same destination. Knowledge of the availability and abundance of viable seeds in tundra soils is important to an understanding of community processes in a stable or in a changing environment. This includes the actual recruitment from this seed bank into seedlings, juvenile and then adult population. Seed storage is very important to secure good quality seeds for planting programs whenever needed. Seed longevity, vigor and viability depend on genetic and physiological factors as well as storage conditions. The most important factors that influence storage are temperature, moisture, seed characteristics, micro-organism geographical location and storage structure. It is necessary to improve methods that increase potential seed longevity, vigor and viability in storage. Seed viability can be extended by cold or dry storage at seed moisture content below 5%.","author":[{"dropping-particle":"","family":"Shaban","given":"Morad","non-dropping-particle":"","parse-names":false,"suffix":""}],"container-title":"International journal of Advanced Biological and Biomedical Research","id":"ITEM-1","issued":{"date-parts":[["2013"]]},"page":"1692-1697","title":"Study on some aspects of seed viability and vigor","type":"paper-conference","volume":"1"},"uris":["http://www.mendeley.com/documents/?uuid=d1d81ed0-a112-4ee2-b448-ee4bfbf23946"]}],"mendeley":{"formattedCitation":"(Shaban, 2013)","plainTextFormattedCitation":"(Shaban, 2013)","previouslyFormattedCitation":"(Shaban, 2013)"},"properties":{"noteIndex":0},"schema":"https://github.com/citation-style-language/schema/raw/master/csl-citation.json"}</w:instrText>
      </w:r>
      <w:r w:rsidR="00707E76" w:rsidRPr="00B6334D">
        <w:rPr>
          <w:rStyle w:val="y2iqfc"/>
          <w:rFonts w:asciiTheme="minorHAnsi" w:hAnsiTheme="minorHAnsi" w:cstheme="minorHAnsi"/>
          <w:color w:val="202124"/>
          <w:sz w:val="22"/>
          <w:szCs w:val="22"/>
        </w:rPr>
        <w:fldChar w:fldCharType="separate"/>
      </w:r>
      <w:r w:rsidR="00707E76" w:rsidRPr="00B6334D">
        <w:rPr>
          <w:rStyle w:val="y2iqfc"/>
          <w:rFonts w:asciiTheme="minorHAnsi" w:hAnsiTheme="minorHAnsi" w:cstheme="minorHAnsi"/>
          <w:noProof/>
          <w:color w:val="202124"/>
          <w:sz w:val="22"/>
          <w:szCs w:val="22"/>
        </w:rPr>
        <w:t>(Shaban, 2013)</w:t>
      </w:r>
      <w:r w:rsidR="00707E76" w:rsidRPr="00B6334D">
        <w:rPr>
          <w:rStyle w:val="y2iqfc"/>
          <w:rFonts w:asciiTheme="minorHAnsi" w:hAnsiTheme="minorHAnsi" w:cstheme="minorHAnsi"/>
          <w:color w:val="202124"/>
          <w:sz w:val="22"/>
          <w:szCs w:val="22"/>
        </w:rPr>
        <w:fldChar w:fldCharType="end"/>
      </w:r>
      <w:r w:rsidR="00042D8C" w:rsidRPr="00B6334D">
        <w:rPr>
          <w:rStyle w:val="y2iqfc"/>
          <w:rFonts w:asciiTheme="minorHAnsi" w:hAnsiTheme="minorHAnsi" w:cstheme="minorHAnsi"/>
          <w:color w:val="202124"/>
          <w:sz w:val="22"/>
          <w:szCs w:val="22"/>
        </w:rPr>
        <w:t xml:space="preserve">. </w:t>
      </w:r>
      <w:proofErr w:type="spellStart"/>
      <w:r w:rsidR="00042D8C" w:rsidRPr="00B6334D">
        <w:rPr>
          <w:rStyle w:val="y2iqfc"/>
          <w:rFonts w:asciiTheme="minorHAnsi" w:hAnsiTheme="minorHAnsi" w:cstheme="minorHAnsi"/>
          <w:color w:val="202124"/>
          <w:sz w:val="22"/>
          <w:szCs w:val="22"/>
        </w:rPr>
        <w:t>Semakin</w:t>
      </w:r>
      <w:proofErr w:type="spellEnd"/>
      <w:r w:rsidR="00042D8C" w:rsidRPr="00B6334D">
        <w:rPr>
          <w:rStyle w:val="y2iqfc"/>
          <w:rFonts w:asciiTheme="minorHAnsi" w:hAnsiTheme="minorHAnsi" w:cstheme="minorHAnsi"/>
          <w:color w:val="202124"/>
          <w:sz w:val="22"/>
          <w:szCs w:val="22"/>
        </w:rPr>
        <w:t xml:space="preserve"> lama </w:t>
      </w:r>
      <w:proofErr w:type="spellStart"/>
      <w:r w:rsidR="00042D8C" w:rsidRPr="00B6334D">
        <w:rPr>
          <w:rStyle w:val="y2iqfc"/>
          <w:rFonts w:asciiTheme="minorHAnsi" w:hAnsiTheme="minorHAnsi" w:cstheme="minorHAnsi"/>
          <w:color w:val="202124"/>
          <w:sz w:val="22"/>
          <w:szCs w:val="22"/>
        </w:rPr>
        <w:t>disimpan</w:t>
      </w:r>
      <w:proofErr w:type="spellEnd"/>
      <w:r w:rsidR="00042D8C" w:rsidRPr="00B6334D">
        <w:rPr>
          <w:rStyle w:val="y2iqfc"/>
          <w:rFonts w:asciiTheme="minorHAnsi" w:hAnsiTheme="minorHAnsi" w:cstheme="minorHAnsi"/>
          <w:color w:val="202124"/>
          <w:sz w:val="22"/>
          <w:szCs w:val="22"/>
        </w:rPr>
        <w:t xml:space="preserve">, </w:t>
      </w:r>
      <w:proofErr w:type="spellStart"/>
      <w:r w:rsidR="00042D8C" w:rsidRPr="00B6334D">
        <w:rPr>
          <w:rStyle w:val="y2iqfc"/>
          <w:rFonts w:asciiTheme="minorHAnsi" w:hAnsiTheme="minorHAnsi" w:cstheme="minorHAnsi"/>
          <w:color w:val="202124"/>
          <w:sz w:val="22"/>
          <w:szCs w:val="22"/>
        </w:rPr>
        <w:t>benih</w:t>
      </w:r>
      <w:proofErr w:type="spellEnd"/>
      <w:r w:rsidR="00042D8C" w:rsidRPr="00B6334D">
        <w:rPr>
          <w:rStyle w:val="y2iqfc"/>
          <w:rFonts w:asciiTheme="minorHAnsi" w:hAnsiTheme="minorHAnsi" w:cstheme="minorHAnsi"/>
          <w:color w:val="202124"/>
          <w:sz w:val="22"/>
          <w:szCs w:val="22"/>
        </w:rPr>
        <w:t xml:space="preserve"> </w:t>
      </w:r>
      <w:proofErr w:type="spellStart"/>
      <w:r w:rsidR="00042D8C" w:rsidRPr="00B6334D">
        <w:rPr>
          <w:rStyle w:val="y2iqfc"/>
          <w:rFonts w:asciiTheme="minorHAnsi" w:hAnsiTheme="minorHAnsi" w:cstheme="minorHAnsi"/>
          <w:color w:val="202124"/>
          <w:sz w:val="22"/>
          <w:szCs w:val="22"/>
        </w:rPr>
        <w:t>kehilangan</w:t>
      </w:r>
      <w:proofErr w:type="spellEnd"/>
      <w:r w:rsidR="00042D8C" w:rsidRPr="00B6334D">
        <w:rPr>
          <w:rStyle w:val="y2iqfc"/>
          <w:rFonts w:asciiTheme="minorHAnsi" w:hAnsiTheme="minorHAnsi" w:cstheme="minorHAnsi"/>
          <w:color w:val="202124"/>
          <w:sz w:val="22"/>
          <w:szCs w:val="22"/>
        </w:rPr>
        <w:t xml:space="preserve"> </w:t>
      </w:r>
      <w:proofErr w:type="spellStart"/>
      <w:r w:rsidR="00042D8C" w:rsidRPr="00B6334D">
        <w:rPr>
          <w:rStyle w:val="y2iqfc"/>
          <w:rFonts w:asciiTheme="minorHAnsi" w:hAnsiTheme="minorHAnsi" w:cstheme="minorHAnsi"/>
          <w:color w:val="202124"/>
          <w:sz w:val="22"/>
          <w:szCs w:val="22"/>
        </w:rPr>
        <w:t>viabilitasnya</w:t>
      </w:r>
      <w:proofErr w:type="spellEnd"/>
      <w:r w:rsidR="00042D8C" w:rsidRPr="00B6334D">
        <w:rPr>
          <w:rStyle w:val="y2iqfc"/>
          <w:rFonts w:asciiTheme="minorHAnsi" w:hAnsiTheme="minorHAnsi" w:cstheme="minorHAnsi"/>
          <w:color w:val="202124"/>
          <w:sz w:val="22"/>
          <w:szCs w:val="22"/>
        </w:rPr>
        <w:t xml:space="preserve"> yang </w:t>
      </w:r>
      <w:proofErr w:type="spellStart"/>
      <w:r w:rsidR="00042D8C" w:rsidRPr="00B6334D">
        <w:rPr>
          <w:rStyle w:val="y2iqfc"/>
          <w:rFonts w:asciiTheme="minorHAnsi" w:hAnsiTheme="minorHAnsi" w:cstheme="minorHAnsi"/>
          <w:color w:val="202124"/>
          <w:sz w:val="22"/>
          <w:szCs w:val="22"/>
        </w:rPr>
        <w:t>disebabkan</w:t>
      </w:r>
      <w:proofErr w:type="spellEnd"/>
      <w:r w:rsidR="00042D8C" w:rsidRPr="00B6334D">
        <w:rPr>
          <w:rStyle w:val="y2iqfc"/>
          <w:rFonts w:asciiTheme="minorHAnsi" w:hAnsiTheme="minorHAnsi" w:cstheme="minorHAnsi"/>
          <w:color w:val="202124"/>
          <w:sz w:val="22"/>
          <w:szCs w:val="22"/>
        </w:rPr>
        <w:t xml:space="preserve"> oleh </w:t>
      </w:r>
      <w:r w:rsidR="00042D8C" w:rsidRPr="00B6334D">
        <w:rPr>
          <w:rStyle w:val="y2iqfc"/>
          <w:rFonts w:asciiTheme="minorHAnsi" w:hAnsiTheme="minorHAnsi" w:cstheme="minorHAnsi"/>
          <w:color w:val="202124"/>
          <w:sz w:val="22"/>
          <w:szCs w:val="22"/>
          <w:lang w:val="id-ID"/>
        </w:rPr>
        <w:t xml:space="preserve">kerusakan fisiologis seperti </w:t>
      </w:r>
      <w:r w:rsidR="00042D8C" w:rsidRPr="00B6334D">
        <w:rPr>
          <w:rStyle w:val="y2iqfc"/>
          <w:rFonts w:asciiTheme="minorHAnsi" w:hAnsiTheme="minorHAnsi" w:cstheme="minorHAnsi"/>
          <w:color w:val="202124"/>
          <w:sz w:val="22"/>
          <w:szCs w:val="22"/>
          <w:lang w:val="id-ID"/>
        </w:rPr>
        <w:lastRenderedPageBreak/>
        <w:t>peningkatan kebocoran ion, peroksidasi lipid, struktur benih, dan</w:t>
      </w:r>
      <w:r w:rsidR="00042D8C" w:rsidRPr="00B6334D">
        <w:rPr>
          <w:rStyle w:val="y2iqfc"/>
          <w:rFonts w:asciiTheme="minorHAnsi" w:hAnsiTheme="minorHAnsi" w:cstheme="minorHAnsi"/>
          <w:color w:val="202124"/>
          <w:sz w:val="22"/>
          <w:szCs w:val="22"/>
        </w:rPr>
        <w:t xml:space="preserve"> </w:t>
      </w:r>
      <w:r w:rsidR="00042D8C" w:rsidRPr="00B6334D">
        <w:rPr>
          <w:rStyle w:val="y2iqfc"/>
          <w:rFonts w:asciiTheme="minorHAnsi" w:hAnsiTheme="minorHAnsi" w:cstheme="minorHAnsi"/>
          <w:color w:val="202124"/>
          <w:sz w:val="22"/>
          <w:szCs w:val="22"/>
          <w:lang w:val="id-ID"/>
        </w:rPr>
        <w:t>penurunan aktivitas enzim</w:t>
      </w:r>
      <w:r w:rsidR="00042D8C" w:rsidRPr="00B6334D">
        <w:rPr>
          <w:rStyle w:val="y2iqfc"/>
          <w:rFonts w:asciiTheme="minorHAnsi" w:hAnsiTheme="minorHAnsi" w:cstheme="minorHAnsi"/>
          <w:color w:val="202124"/>
          <w:sz w:val="22"/>
          <w:szCs w:val="22"/>
        </w:rPr>
        <w:t xml:space="preserve"> </w:t>
      </w:r>
      <w:r w:rsidR="00042D8C" w:rsidRPr="00B6334D">
        <w:rPr>
          <w:rStyle w:val="authors0"/>
          <w:rFonts w:asciiTheme="minorHAnsi" w:hAnsiTheme="minorHAnsi" w:cstheme="minorHAnsi"/>
          <w:color w:val="333333"/>
          <w:sz w:val="22"/>
          <w:szCs w:val="22"/>
          <w:shd w:val="clear" w:color="auto" w:fill="FFFFFF"/>
        </w:rPr>
        <w:fldChar w:fldCharType="begin" w:fldLock="1"/>
      </w:r>
      <w:r w:rsidR="00042D8C" w:rsidRPr="00B6334D">
        <w:rPr>
          <w:rStyle w:val="authors0"/>
          <w:rFonts w:asciiTheme="minorHAnsi" w:hAnsiTheme="minorHAnsi" w:cstheme="minorHAnsi"/>
          <w:color w:val="333333"/>
          <w:sz w:val="22"/>
          <w:szCs w:val="22"/>
          <w:shd w:val="clear" w:color="auto" w:fill="FFFFFF"/>
        </w:rPr>
        <w:instrText>ADDIN CSL_CITATION {"citationItems":[{"id":"ITEM-1","itemData":{"DOI":"10.1080/13416979.2018.1531478","ISSN":"1341-6979","author":[{"dropping-particle":"","family":"Kim","given":"Du Hyun","non-dropping-particle":"","parse-names":false,"suffix":""},{"dropping-particle":"","family":"Han","given":"Sim Hee","non-dropping-particle":"","parse-names":false,"suffix":""}],"container-title":"Journal of Forest Research","id":"ITEM-1","issue":"6","issued":{"date-parts":[["2018","11","2"]]},"note":"doi: 10.1080/13416979.2018.1531478","page":"372-379","publisher":"Taylor &amp; Francis","title":"Seed coat and aging conditions affect germination and physiological changes of aging Korean pine seeds","type":"article-journal","volume":"23"},"uris":["http://www.mendeley.com/documents/?uuid=445d2941-6d54-4c9c-acc9-de99d783b611"]}],"mendeley":{"formattedCitation":"(Kim &amp; Han, 2018)","plainTextFormattedCitation":"(Kim &amp; Han, 2018)","previouslyFormattedCitation":"(Kim &amp; Han, 2018)"},"properties":{"noteIndex":0},"schema":"https://github.com/citation-style-language/schema/raw/master/csl-citation.json"}</w:instrText>
      </w:r>
      <w:r w:rsidR="00042D8C" w:rsidRPr="00B6334D">
        <w:rPr>
          <w:rStyle w:val="authors0"/>
          <w:rFonts w:asciiTheme="minorHAnsi" w:hAnsiTheme="minorHAnsi" w:cstheme="minorHAnsi"/>
          <w:color w:val="333333"/>
          <w:sz w:val="22"/>
          <w:szCs w:val="22"/>
          <w:shd w:val="clear" w:color="auto" w:fill="FFFFFF"/>
        </w:rPr>
        <w:fldChar w:fldCharType="separate"/>
      </w:r>
      <w:r w:rsidR="00042D8C" w:rsidRPr="00B6334D">
        <w:rPr>
          <w:rStyle w:val="authors0"/>
          <w:rFonts w:asciiTheme="minorHAnsi" w:hAnsiTheme="minorHAnsi" w:cstheme="minorHAnsi"/>
          <w:noProof/>
          <w:color w:val="333333"/>
          <w:sz w:val="22"/>
          <w:szCs w:val="22"/>
          <w:shd w:val="clear" w:color="auto" w:fill="FFFFFF"/>
        </w:rPr>
        <w:t>(Kim &amp; Han, 2018)</w:t>
      </w:r>
      <w:r w:rsidR="00042D8C" w:rsidRPr="00B6334D">
        <w:rPr>
          <w:rStyle w:val="authors0"/>
          <w:rFonts w:asciiTheme="minorHAnsi" w:hAnsiTheme="minorHAnsi" w:cstheme="minorHAnsi"/>
          <w:color w:val="333333"/>
          <w:sz w:val="22"/>
          <w:szCs w:val="22"/>
          <w:shd w:val="clear" w:color="auto" w:fill="FFFFFF"/>
        </w:rPr>
        <w:fldChar w:fldCharType="end"/>
      </w:r>
      <w:r w:rsidR="00042D8C" w:rsidRPr="00B6334D">
        <w:rPr>
          <w:rStyle w:val="authors0"/>
          <w:rFonts w:asciiTheme="minorHAnsi" w:hAnsiTheme="minorHAnsi" w:cstheme="minorHAnsi"/>
          <w:color w:val="333333"/>
          <w:sz w:val="22"/>
          <w:szCs w:val="22"/>
          <w:shd w:val="clear" w:color="auto" w:fill="FFFFFF"/>
        </w:rPr>
        <w:t xml:space="preserve">. </w:t>
      </w:r>
      <w:proofErr w:type="spellStart"/>
      <w:r w:rsidR="00042D8C" w:rsidRPr="00B6334D">
        <w:rPr>
          <w:rStyle w:val="authors0"/>
          <w:rFonts w:asciiTheme="minorHAnsi" w:hAnsiTheme="minorHAnsi" w:cstheme="minorHAnsi"/>
          <w:color w:val="333333"/>
          <w:sz w:val="22"/>
          <w:szCs w:val="22"/>
          <w:shd w:val="clear" w:color="auto" w:fill="FFFFFF"/>
        </w:rPr>
        <w:t>Ditambah</w:t>
      </w:r>
      <w:proofErr w:type="spellEnd"/>
      <w:r w:rsidR="00042D8C" w:rsidRPr="00B6334D">
        <w:rPr>
          <w:rStyle w:val="authors0"/>
          <w:rFonts w:asciiTheme="minorHAnsi" w:hAnsiTheme="minorHAnsi" w:cstheme="minorHAnsi"/>
          <w:color w:val="333333"/>
          <w:sz w:val="22"/>
          <w:szCs w:val="22"/>
          <w:shd w:val="clear" w:color="auto" w:fill="FFFFFF"/>
        </w:rPr>
        <w:t xml:space="preserve"> </w:t>
      </w:r>
      <w:proofErr w:type="spellStart"/>
      <w:r w:rsidR="00042D8C" w:rsidRPr="00B6334D">
        <w:rPr>
          <w:rStyle w:val="authors0"/>
          <w:rFonts w:asciiTheme="minorHAnsi" w:hAnsiTheme="minorHAnsi" w:cstheme="minorHAnsi"/>
          <w:color w:val="333333"/>
          <w:sz w:val="22"/>
          <w:szCs w:val="22"/>
          <w:shd w:val="clear" w:color="auto" w:fill="FFFFFF"/>
        </w:rPr>
        <w:t>lagi</w:t>
      </w:r>
      <w:proofErr w:type="spellEnd"/>
      <w:r w:rsidR="00042D8C" w:rsidRPr="00B6334D">
        <w:rPr>
          <w:rStyle w:val="authors0"/>
          <w:rFonts w:asciiTheme="minorHAnsi" w:hAnsiTheme="minorHAnsi" w:cstheme="minorHAnsi"/>
          <w:color w:val="333333"/>
          <w:sz w:val="22"/>
          <w:szCs w:val="22"/>
          <w:shd w:val="clear" w:color="auto" w:fill="FFFFFF"/>
        </w:rPr>
        <w:t xml:space="preserve"> </w:t>
      </w:r>
      <w:proofErr w:type="spellStart"/>
      <w:r w:rsidR="00042D8C" w:rsidRPr="00B6334D">
        <w:rPr>
          <w:rStyle w:val="authors0"/>
          <w:rFonts w:asciiTheme="minorHAnsi" w:hAnsiTheme="minorHAnsi" w:cstheme="minorHAnsi"/>
          <w:color w:val="333333"/>
          <w:sz w:val="22"/>
          <w:szCs w:val="22"/>
          <w:shd w:val="clear" w:color="auto" w:fill="FFFFFF"/>
        </w:rPr>
        <w:t>dengan</w:t>
      </w:r>
      <w:proofErr w:type="spellEnd"/>
      <w:r w:rsidR="00042D8C" w:rsidRPr="00B6334D">
        <w:rPr>
          <w:rStyle w:val="authors0"/>
          <w:rFonts w:asciiTheme="minorHAnsi" w:hAnsiTheme="minorHAnsi" w:cstheme="minorHAnsi"/>
          <w:color w:val="333333"/>
          <w:sz w:val="22"/>
          <w:szCs w:val="22"/>
          <w:shd w:val="clear" w:color="auto" w:fill="FFFFFF"/>
        </w:rPr>
        <w:t xml:space="preserve"> </w:t>
      </w:r>
      <w:proofErr w:type="spellStart"/>
      <w:r w:rsidR="00042D8C" w:rsidRPr="00B6334D">
        <w:rPr>
          <w:rStyle w:val="authors0"/>
          <w:rFonts w:asciiTheme="minorHAnsi" w:hAnsiTheme="minorHAnsi" w:cstheme="minorHAnsi"/>
          <w:color w:val="333333"/>
          <w:sz w:val="22"/>
          <w:szCs w:val="22"/>
          <w:shd w:val="clear" w:color="auto" w:fill="FFFFFF"/>
        </w:rPr>
        <w:t>viabilitas</w:t>
      </w:r>
      <w:proofErr w:type="spellEnd"/>
      <w:r w:rsidR="00042D8C" w:rsidRPr="00B6334D">
        <w:rPr>
          <w:rStyle w:val="authors0"/>
          <w:rFonts w:asciiTheme="minorHAnsi" w:hAnsiTheme="minorHAnsi" w:cstheme="minorHAnsi"/>
          <w:color w:val="333333"/>
          <w:sz w:val="22"/>
          <w:szCs w:val="22"/>
          <w:shd w:val="clear" w:color="auto" w:fill="FFFFFF"/>
        </w:rPr>
        <w:t xml:space="preserve"> </w:t>
      </w:r>
      <w:proofErr w:type="spellStart"/>
      <w:r w:rsidR="00042D8C" w:rsidRPr="00B6334D">
        <w:rPr>
          <w:rStyle w:val="authors0"/>
          <w:rFonts w:asciiTheme="minorHAnsi" w:hAnsiTheme="minorHAnsi" w:cstheme="minorHAnsi"/>
          <w:color w:val="333333"/>
          <w:sz w:val="22"/>
          <w:szCs w:val="22"/>
          <w:shd w:val="clear" w:color="auto" w:fill="FFFFFF"/>
        </w:rPr>
        <w:t>awal</w:t>
      </w:r>
      <w:proofErr w:type="spellEnd"/>
      <w:r w:rsidR="00042D8C" w:rsidRPr="00B6334D">
        <w:rPr>
          <w:rStyle w:val="authors0"/>
          <w:rFonts w:asciiTheme="minorHAnsi" w:hAnsiTheme="minorHAnsi" w:cstheme="minorHAnsi"/>
          <w:color w:val="333333"/>
          <w:sz w:val="22"/>
          <w:szCs w:val="22"/>
          <w:shd w:val="clear" w:color="auto" w:fill="FFFFFF"/>
        </w:rPr>
        <w:t xml:space="preserve"> </w:t>
      </w:r>
      <w:proofErr w:type="spellStart"/>
      <w:r w:rsidR="00042D8C" w:rsidRPr="00B6334D">
        <w:rPr>
          <w:rStyle w:val="authors0"/>
          <w:rFonts w:asciiTheme="minorHAnsi" w:hAnsiTheme="minorHAnsi" w:cstheme="minorHAnsi"/>
          <w:color w:val="333333"/>
          <w:sz w:val="22"/>
          <w:szCs w:val="22"/>
          <w:shd w:val="clear" w:color="auto" w:fill="FFFFFF"/>
        </w:rPr>
        <w:t>benih</w:t>
      </w:r>
      <w:proofErr w:type="spellEnd"/>
      <w:r w:rsidR="00042D8C" w:rsidRPr="00B6334D">
        <w:rPr>
          <w:rStyle w:val="authors0"/>
          <w:rFonts w:asciiTheme="minorHAnsi" w:hAnsiTheme="minorHAnsi" w:cstheme="minorHAnsi"/>
          <w:color w:val="333333"/>
          <w:sz w:val="22"/>
          <w:szCs w:val="22"/>
          <w:shd w:val="clear" w:color="auto" w:fill="FFFFFF"/>
        </w:rPr>
        <w:t xml:space="preserve"> yang </w:t>
      </w:r>
      <w:proofErr w:type="spellStart"/>
      <w:r w:rsidR="00042D8C" w:rsidRPr="00B6334D">
        <w:rPr>
          <w:rStyle w:val="authors0"/>
          <w:rFonts w:asciiTheme="minorHAnsi" w:hAnsiTheme="minorHAnsi" w:cstheme="minorHAnsi"/>
          <w:color w:val="333333"/>
          <w:sz w:val="22"/>
          <w:szCs w:val="22"/>
          <w:shd w:val="clear" w:color="auto" w:fill="FFFFFF"/>
        </w:rPr>
        <w:t>rendah</w:t>
      </w:r>
      <w:proofErr w:type="spellEnd"/>
      <w:r w:rsidR="00042D8C" w:rsidRPr="00B6334D">
        <w:rPr>
          <w:rStyle w:val="authors0"/>
          <w:rFonts w:asciiTheme="minorHAnsi" w:hAnsiTheme="minorHAnsi" w:cstheme="minorHAnsi"/>
          <w:color w:val="333333"/>
          <w:sz w:val="22"/>
          <w:szCs w:val="22"/>
          <w:shd w:val="clear" w:color="auto" w:fill="FFFFFF"/>
        </w:rPr>
        <w:t xml:space="preserve"> </w:t>
      </w:r>
      <w:proofErr w:type="spellStart"/>
      <w:r w:rsidR="00042D8C" w:rsidRPr="00B6334D">
        <w:rPr>
          <w:rStyle w:val="authors0"/>
          <w:rFonts w:asciiTheme="minorHAnsi" w:hAnsiTheme="minorHAnsi" w:cstheme="minorHAnsi"/>
          <w:color w:val="333333"/>
          <w:sz w:val="22"/>
          <w:szCs w:val="22"/>
          <w:shd w:val="clear" w:color="auto" w:fill="FFFFFF"/>
        </w:rPr>
        <w:t>akibat</w:t>
      </w:r>
      <w:proofErr w:type="spellEnd"/>
      <w:r w:rsidR="00042D8C" w:rsidRPr="00B6334D">
        <w:rPr>
          <w:rStyle w:val="authors0"/>
          <w:rFonts w:asciiTheme="minorHAnsi" w:hAnsiTheme="minorHAnsi" w:cstheme="minorHAnsi"/>
          <w:color w:val="333333"/>
          <w:sz w:val="22"/>
          <w:szCs w:val="22"/>
          <w:shd w:val="clear" w:color="auto" w:fill="FFFFFF"/>
        </w:rPr>
        <w:t xml:space="preserve"> </w:t>
      </w:r>
      <w:proofErr w:type="spellStart"/>
      <w:r w:rsidR="00042D8C" w:rsidRPr="00B6334D">
        <w:rPr>
          <w:rStyle w:val="authors0"/>
          <w:rFonts w:asciiTheme="minorHAnsi" w:hAnsiTheme="minorHAnsi" w:cstheme="minorHAnsi"/>
          <w:color w:val="333333"/>
          <w:sz w:val="22"/>
          <w:szCs w:val="22"/>
          <w:shd w:val="clear" w:color="auto" w:fill="FFFFFF"/>
        </w:rPr>
        <w:t>pertanaman</w:t>
      </w:r>
      <w:proofErr w:type="spellEnd"/>
      <w:r w:rsidR="00042D8C" w:rsidRPr="00B6334D">
        <w:rPr>
          <w:rStyle w:val="authors0"/>
          <w:rFonts w:asciiTheme="minorHAnsi" w:hAnsiTheme="minorHAnsi" w:cstheme="minorHAnsi"/>
          <w:color w:val="333333"/>
          <w:sz w:val="22"/>
          <w:szCs w:val="22"/>
          <w:shd w:val="clear" w:color="auto" w:fill="FFFFFF"/>
        </w:rPr>
        <w:t xml:space="preserve"> </w:t>
      </w:r>
      <w:proofErr w:type="spellStart"/>
      <w:r w:rsidR="00042D8C" w:rsidRPr="00B6334D">
        <w:rPr>
          <w:rStyle w:val="authors0"/>
          <w:rFonts w:asciiTheme="minorHAnsi" w:hAnsiTheme="minorHAnsi" w:cstheme="minorHAnsi"/>
          <w:color w:val="333333"/>
          <w:sz w:val="22"/>
          <w:szCs w:val="22"/>
          <w:shd w:val="clear" w:color="auto" w:fill="FFFFFF"/>
        </w:rPr>
        <w:t>awal</w:t>
      </w:r>
      <w:proofErr w:type="spellEnd"/>
      <w:r w:rsidR="00042D8C" w:rsidRPr="00B6334D">
        <w:rPr>
          <w:rStyle w:val="authors0"/>
          <w:rFonts w:asciiTheme="minorHAnsi" w:hAnsiTheme="minorHAnsi" w:cstheme="minorHAnsi"/>
          <w:color w:val="333333"/>
          <w:sz w:val="22"/>
          <w:szCs w:val="22"/>
          <w:shd w:val="clear" w:color="auto" w:fill="FFFFFF"/>
        </w:rPr>
        <w:t xml:space="preserve"> yang </w:t>
      </w:r>
      <w:proofErr w:type="spellStart"/>
      <w:r w:rsidR="00042D8C" w:rsidRPr="00B6334D">
        <w:rPr>
          <w:rStyle w:val="authors0"/>
          <w:rFonts w:asciiTheme="minorHAnsi" w:hAnsiTheme="minorHAnsi" w:cstheme="minorHAnsi"/>
          <w:color w:val="333333"/>
          <w:sz w:val="22"/>
          <w:szCs w:val="22"/>
          <w:shd w:val="clear" w:color="auto" w:fill="FFFFFF"/>
        </w:rPr>
        <w:t>kurang</w:t>
      </w:r>
      <w:proofErr w:type="spellEnd"/>
      <w:r w:rsidR="00042D8C" w:rsidRPr="00B6334D">
        <w:rPr>
          <w:rStyle w:val="authors0"/>
          <w:rFonts w:asciiTheme="minorHAnsi" w:hAnsiTheme="minorHAnsi" w:cstheme="minorHAnsi"/>
          <w:color w:val="333333"/>
          <w:sz w:val="22"/>
          <w:szCs w:val="22"/>
          <w:shd w:val="clear" w:color="auto" w:fill="FFFFFF"/>
        </w:rPr>
        <w:t xml:space="preserve"> </w:t>
      </w:r>
      <w:proofErr w:type="spellStart"/>
      <w:r w:rsidR="00042D8C" w:rsidRPr="00B6334D">
        <w:rPr>
          <w:rStyle w:val="authors0"/>
          <w:rFonts w:asciiTheme="minorHAnsi" w:hAnsiTheme="minorHAnsi" w:cstheme="minorHAnsi"/>
          <w:color w:val="333333"/>
          <w:sz w:val="22"/>
          <w:szCs w:val="22"/>
          <w:shd w:val="clear" w:color="auto" w:fill="FFFFFF"/>
        </w:rPr>
        <w:t>sehat</w:t>
      </w:r>
      <w:proofErr w:type="spellEnd"/>
      <w:r w:rsidR="00042D8C" w:rsidRPr="00B6334D">
        <w:rPr>
          <w:rStyle w:val="authors0"/>
          <w:rFonts w:asciiTheme="minorHAnsi" w:hAnsiTheme="minorHAnsi" w:cstheme="minorHAnsi"/>
          <w:color w:val="333333"/>
          <w:sz w:val="22"/>
          <w:szCs w:val="22"/>
          <w:shd w:val="clear" w:color="auto" w:fill="FFFFFF"/>
        </w:rPr>
        <w:t xml:space="preserve">. </w:t>
      </w:r>
    </w:p>
    <w:p w14:paraId="0B068087" w14:textId="6B5BE059" w:rsidR="00ED1C11" w:rsidRPr="00B6334D" w:rsidRDefault="00042D8C" w:rsidP="00707E76">
      <w:pPr>
        <w:tabs>
          <w:tab w:val="left" w:pos="0"/>
        </w:tabs>
        <w:spacing w:line="276" w:lineRule="auto"/>
        <w:ind w:firstLine="360"/>
        <w:jc w:val="both"/>
        <w:rPr>
          <w:rFonts w:asciiTheme="minorHAnsi" w:hAnsiTheme="minorHAnsi" w:cstheme="minorHAnsi"/>
          <w:sz w:val="22"/>
          <w:szCs w:val="22"/>
          <w:lang w:val="fi-FI"/>
        </w:rPr>
      </w:pPr>
      <w:r w:rsidRPr="00B6334D">
        <w:rPr>
          <w:rFonts w:asciiTheme="minorHAnsi" w:hAnsiTheme="minorHAnsi" w:cstheme="minorHAnsi"/>
          <w:sz w:val="22"/>
          <w:szCs w:val="22"/>
          <w:lang w:val="fi-FI"/>
        </w:rPr>
        <w:t>Viabilitas benih TSS dipengaruhi oleh kondisi pertanaman induknya di lapang, selama prosesing</w:t>
      </w:r>
      <w:r w:rsidR="00471FAD" w:rsidRPr="00B6334D">
        <w:rPr>
          <w:rFonts w:asciiTheme="minorHAnsi" w:hAnsiTheme="minorHAnsi" w:cstheme="minorHAnsi"/>
          <w:sz w:val="22"/>
          <w:szCs w:val="22"/>
          <w:lang w:val="fi-FI"/>
        </w:rPr>
        <w:t xml:space="preserve"> </w:t>
      </w:r>
      <w:r w:rsidRPr="00B6334D">
        <w:rPr>
          <w:rFonts w:asciiTheme="minorHAnsi" w:hAnsiTheme="minorHAnsi" w:cstheme="minorHAnsi"/>
          <w:sz w:val="22"/>
          <w:szCs w:val="22"/>
          <w:lang w:val="fi-FI"/>
        </w:rPr>
        <w:t xml:space="preserve">dan penyimpanan. Diketahui </w:t>
      </w:r>
      <w:r w:rsidR="00471FAD" w:rsidRPr="00B6334D">
        <w:rPr>
          <w:rFonts w:asciiTheme="minorHAnsi" w:hAnsiTheme="minorHAnsi" w:cstheme="minorHAnsi"/>
          <w:sz w:val="22"/>
          <w:szCs w:val="22"/>
          <w:lang w:val="fi-FI"/>
        </w:rPr>
        <w:t xml:space="preserve">dari penelitian </w:t>
      </w:r>
      <w:r w:rsidR="00707E76" w:rsidRPr="00B6334D">
        <w:rPr>
          <w:rFonts w:asciiTheme="minorHAnsi" w:hAnsiTheme="minorHAnsi" w:cstheme="minorHAnsi"/>
          <w:sz w:val="22"/>
          <w:szCs w:val="22"/>
          <w:lang w:val="fi-FI"/>
        </w:rPr>
        <w:t xml:space="preserve">lain </w:t>
      </w:r>
      <w:r w:rsidRPr="00B6334D">
        <w:rPr>
          <w:rFonts w:asciiTheme="minorHAnsi" w:hAnsiTheme="minorHAnsi" w:cstheme="minorHAnsi"/>
          <w:sz w:val="22"/>
          <w:szCs w:val="22"/>
          <w:lang w:val="fi-FI"/>
        </w:rPr>
        <w:t>daya berkecambah TSS varietas Tuktuk sebesar 82.5% dengan kecepatan tumbuh 14.27</w:t>
      </w:r>
      <w:r w:rsidR="00471FAD" w:rsidRPr="00B6334D">
        <w:rPr>
          <w:rFonts w:asciiTheme="minorHAnsi" w:hAnsiTheme="minorHAnsi" w:cstheme="minorHAnsi"/>
          <w:sz w:val="22"/>
          <w:szCs w:val="22"/>
          <w:lang w:val="fi-FI"/>
        </w:rPr>
        <w:t xml:space="preserve"> </w:t>
      </w:r>
      <w:r w:rsidR="00471FAD" w:rsidRPr="00B6334D">
        <w:rPr>
          <w:rFonts w:asciiTheme="minorHAnsi" w:hAnsiTheme="minorHAnsi" w:cstheme="minorHAnsi"/>
          <w:color w:val="FF0000"/>
          <w:sz w:val="22"/>
          <w:szCs w:val="22"/>
        </w:rPr>
        <w:t>%Etmal</w:t>
      </w:r>
      <w:r w:rsidR="00471FAD" w:rsidRPr="00B6334D">
        <w:rPr>
          <w:rFonts w:asciiTheme="minorHAnsi" w:hAnsiTheme="minorHAnsi" w:cstheme="minorHAnsi"/>
          <w:color w:val="FF0000"/>
          <w:sz w:val="22"/>
          <w:szCs w:val="22"/>
          <w:vertAlign w:val="superscript"/>
        </w:rPr>
        <w:t>-1</w:t>
      </w:r>
      <w:r w:rsidRPr="00B6334D">
        <w:rPr>
          <w:rFonts w:asciiTheme="minorHAnsi" w:hAnsiTheme="minorHAnsi" w:cstheme="minorHAnsi"/>
          <w:sz w:val="22"/>
          <w:szCs w:val="22"/>
          <w:lang w:val="fi-FI"/>
        </w:rPr>
        <w:t xml:space="preserve">. </w:t>
      </w:r>
      <w:r w:rsidR="00471FAD" w:rsidRPr="00B6334D">
        <w:rPr>
          <w:rFonts w:asciiTheme="minorHAnsi" w:hAnsiTheme="minorHAnsi" w:cstheme="minorHAnsi"/>
          <w:sz w:val="22"/>
          <w:szCs w:val="22"/>
          <w:lang w:val="fi-FI"/>
        </w:rPr>
        <w:t xml:space="preserve">sedangkan TSS varietas Trisula diketahui sebesar 67.25 dengan kecepatan tumbuh 11.4 </w:t>
      </w:r>
      <w:r w:rsidR="00471FAD" w:rsidRPr="00B6334D">
        <w:rPr>
          <w:rFonts w:asciiTheme="minorHAnsi" w:hAnsiTheme="minorHAnsi" w:cstheme="minorHAnsi"/>
          <w:color w:val="FF0000"/>
          <w:sz w:val="22"/>
          <w:szCs w:val="22"/>
        </w:rPr>
        <w:t>%Etmal</w:t>
      </w:r>
      <w:r w:rsidR="00471FAD" w:rsidRPr="00B6334D">
        <w:rPr>
          <w:rFonts w:asciiTheme="minorHAnsi" w:hAnsiTheme="minorHAnsi" w:cstheme="minorHAnsi"/>
          <w:color w:val="FF0000"/>
          <w:sz w:val="22"/>
          <w:szCs w:val="22"/>
          <w:vertAlign w:val="superscript"/>
        </w:rPr>
        <w:t>-1</w:t>
      </w:r>
      <w:r w:rsidR="00471FAD" w:rsidRPr="00B6334D">
        <w:rPr>
          <w:rFonts w:asciiTheme="minorHAnsi" w:hAnsiTheme="minorHAnsi" w:cstheme="minorHAnsi"/>
          <w:sz w:val="22"/>
          <w:szCs w:val="22"/>
          <w:lang w:val="fi-FI"/>
        </w:rPr>
        <w:t xml:space="preserve"> atau daya berkecambah 58.25% dengan kecepatan tumbuh 8.45% </w:t>
      </w:r>
      <w:r w:rsidR="00C871A7" w:rsidRPr="00B6334D">
        <w:rPr>
          <w:rFonts w:asciiTheme="minorHAnsi" w:hAnsiTheme="minorHAnsi" w:cstheme="minorHAnsi"/>
          <w:color w:val="FF0000"/>
          <w:sz w:val="22"/>
          <w:szCs w:val="22"/>
        </w:rPr>
        <w:t>%Etmal</w:t>
      </w:r>
      <w:r w:rsidR="00C871A7" w:rsidRPr="00B6334D">
        <w:rPr>
          <w:rFonts w:asciiTheme="minorHAnsi" w:hAnsiTheme="minorHAnsi" w:cstheme="minorHAnsi"/>
          <w:color w:val="FF0000"/>
          <w:sz w:val="22"/>
          <w:szCs w:val="22"/>
          <w:vertAlign w:val="superscript"/>
        </w:rPr>
        <w:t>-1</w:t>
      </w:r>
      <w:r w:rsidR="00C871A7" w:rsidRPr="00B6334D">
        <w:rPr>
          <w:rFonts w:asciiTheme="minorHAnsi" w:hAnsiTheme="minorHAnsi" w:cstheme="minorHAnsi"/>
          <w:sz w:val="22"/>
          <w:szCs w:val="22"/>
          <w:lang w:val="fi-FI"/>
        </w:rPr>
        <w:t xml:space="preserve"> </w:t>
      </w:r>
      <w:r w:rsidR="00707E76" w:rsidRPr="00B6334D">
        <w:rPr>
          <w:rFonts w:asciiTheme="minorHAnsi" w:hAnsiTheme="minorHAnsi" w:cstheme="minorHAnsi"/>
          <w:sz w:val="22"/>
          <w:szCs w:val="22"/>
        </w:rPr>
        <w:fldChar w:fldCharType="begin" w:fldLock="1"/>
      </w:r>
      <w:r w:rsidR="00707E76" w:rsidRPr="00B6334D">
        <w:rPr>
          <w:rFonts w:asciiTheme="minorHAnsi" w:hAnsiTheme="minorHAnsi" w:cstheme="minorHAnsi"/>
          <w:sz w:val="22"/>
          <w:szCs w:val="22"/>
        </w:rPr>
        <w:instrText>ADDIN CSL_CITATION {"citationItems":[{"id":"ITEM-1","itemData":{"DOI":"10.1088/1755-1315/466/1/012016","ISSN":"17551315","abstract":"The use of shallot bulbs as the main planting material has many weaknesses, so one of the solutions is to use botanical seeds (True Shallot Seed). Physiologically, good seeds have embryos, endosperm, radicles, and testa. Seed viability demonstrated by the viability of seeds, metabolically active, and has enzymes that can catalyze metabolic reactions for germination. The purpose of this study was to determine the potential of the seed to determine its quality. One method for testing seed potential is the viability test through the tetrazolium test and the vigor test through Germination Rate. This research used local varieties of Trisula yields in 2015 (TR 1), Trisula yields of 2018 (TR 2) and as a control used Tuk-Tuk varieties. The results of the viability test using tetrazolium showed that the average viable seeds in the TR1 variety were 90.5%, TR2 94%, Tuk-tuk 95.5% which meant that the potential of the seed was still good because it was over 80%. The results of the vigor test through the measurement of germination rate gave significantly different results on each variable with an average yield of TR1 8.45% per etmal, TR2 11.41% per et mal, and Tuk-tuk 14.27% per et mal.","author":[{"dropping-particle":"","family":"Megawati","given":"S.","non-dropping-particle":"","parse-names":false,"suffix":""},{"dropping-particle":"","family":"Pardono","given":"Pardono","non-dropping-particle":"","parse-names":false,"suffix":""},{"dropping-particle":"","family":"Triharyanto","given":"E.","non-dropping-particle":"","parse-names":false,"suffix":""}],"container-title":"IOP Conference Series: Earth and Environmental Science","id":"ITEM-1","issue":"1","issued":{"date-parts":[["2020"]]},"page":"1-6","title":"Study of Shallot (&lt;i&gt;Allium ascalonicum&lt;/i&gt; L) Seed Viability from True Shallot Seed (TSS)","type":"paper-conference","volume":"466"},"uris":["http://www.mendeley.com/documents/?uuid=b3666e5c-4474-4188-a61d-0a092fdf8da5"]}],"mendeley":{"formattedCitation":"(Megawati et al., 2020)","plainTextFormattedCitation":"(Megawati et al., 2020)","previouslyFormattedCitation":"(Megawati et al., 2020)"},"properties":{"noteIndex":0},"schema":"https://github.com/citation-style-language/schema/raw/master/csl-citation.json"}</w:instrText>
      </w:r>
      <w:r w:rsidR="00707E76" w:rsidRPr="00B6334D">
        <w:rPr>
          <w:rFonts w:asciiTheme="minorHAnsi" w:hAnsiTheme="minorHAnsi" w:cstheme="minorHAnsi"/>
          <w:sz w:val="22"/>
          <w:szCs w:val="22"/>
        </w:rPr>
        <w:fldChar w:fldCharType="separate"/>
      </w:r>
      <w:r w:rsidR="00707E76" w:rsidRPr="00B6334D">
        <w:rPr>
          <w:rFonts w:asciiTheme="minorHAnsi" w:hAnsiTheme="minorHAnsi" w:cstheme="minorHAnsi"/>
          <w:noProof/>
          <w:sz w:val="22"/>
          <w:szCs w:val="22"/>
        </w:rPr>
        <w:t>(Megawati et al., 2020)</w:t>
      </w:r>
      <w:r w:rsidR="00707E76" w:rsidRPr="00B6334D">
        <w:rPr>
          <w:rFonts w:asciiTheme="minorHAnsi" w:hAnsiTheme="minorHAnsi" w:cstheme="minorHAnsi"/>
          <w:sz w:val="22"/>
          <w:szCs w:val="22"/>
        </w:rPr>
        <w:fldChar w:fldCharType="end"/>
      </w:r>
      <w:r w:rsidR="00471FAD" w:rsidRPr="00B6334D">
        <w:rPr>
          <w:rFonts w:asciiTheme="minorHAnsi" w:hAnsiTheme="minorHAnsi" w:cstheme="minorHAnsi"/>
          <w:sz w:val="22"/>
          <w:szCs w:val="22"/>
          <w:lang w:val="fi-FI"/>
        </w:rPr>
        <w:t xml:space="preserve">. Pada penelitian ini, daya berkecambah 43.25% dengan kecepatan tumbuh 6.95 </w:t>
      </w:r>
      <w:r w:rsidR="00471FAD" w:rsidRPr="00B6334D">
        <w:rPr>
          <w:rFonts w:asciiTheme="minorHAnsi" w:hAnsiTheme="minorHAnsi" w:cstheme="minorHAnsi"/>
          <w:color w:val="FF0000"/>
          <w:sz w:val="22"/>
          <w:szCs w:val="22"/>
        </w:rPr>
        <w:t>%Etmal</w:t>
      </w:r>
      <w:r w:rsidR="00471FAD" w:rsidRPr="00B6334D">
        <w:rPr>
          <w:rFonts w:asciiTheme="minorHAnsi" w:hAnsiTheme="minorHAnsi" w:cstheme="minorHAnsi"/>
          <w:color w:val="FF0000"/>
          <w:sz w:val="22"/>
          <w:szCs w:val="22"/>
          <w:vertAlign w:val="superscript"/>
        </w:rPr>
        <w:t>-1</w:t>
      </w:r>
      <w:r w:rsidR="00471FAD" w:rsidRPr="00B6334D">
        <w:rPr>
          <w:rFonts w:asciiTheme="minorHAnsi" w:hAnsiTheme="minorHAnsi" w:cstheme="minorHAnsi"/>
          <w:sz w:val="22"/>
          <w:szCs w:val="22"/>
          <w:lang w:val="fi-FI"/>
        </w:rPr>
        <w:t xml:space="preserve">. Semakin tinggi daya berkecambah semakin tinggi pula kecepatan tumbuh. Benih TSS pada penelitian megawati memiliki viabilitas yang masih lebih tinggi meskipun telah disimpan selama 3 tahun dibandingkan viabilitas benih yang digunakan pada penelitian ini yang telah disimpan selama 2 tahun. </w:t>
      </w:r>
      <w:r w:rsidR="005C0C49" w:rsidRPr="00B6334D">
        <w:rPr>
          <w:rFonts w:asciiTheme="minorHAnsi" w:hAnsiTheme="minorHAnsi" w:cstheme="minorHAnsi"/>
          <w:sz w:val="22"/>
          <w:szCs w:val="22"/>
          <w:lang w:val="fi-FI"/>
        </w:rPr>
        <w:t xml:space="preserve">Hal ini kemungkinan karena perbedaan varietas, kondisi di lapangan induknya, selama prosesing dan penyimpanan yang berbeda. </w:t>
      </w:r>
    </w:p>
    <w:p w14:paraId="0E6EE009" w14:textId="77777777" w:rsidR="0021750C" w:rsidRPr="00B6334D" w:rsidRDefault="005C0C49" w:rsidP="00707E76">
      <w:pPr>
        <w:tabs>
          <w:tab w:val="left" w:pos="0"/>
        </w:tabs>
        <w:spacing w:line="276" w:lineRule="auto"/>
        <w:ind w:firstLine="360"/>
        <w:jc w:val="both"/>
        <w:rPr>
          <w:rStyle w:val="y2iqfc"/>
          <w:rFonts w:asciiTheme="minorHAnsi" w:hAnsiTheme="minorHAnsi" w:cstheme="minorHAnsi"/>
          <w:color w:val="202124"/>
          <w:sz w:val="22"/>
          <w:szCs w:val="22"/>
        </w:rPr>
      </w:pPr>
      <w:proofErr w:type="spellStart"/>
      <w:r w:rsidRPr="00B6334D">
        <w:rPr>
          <w:rFonts w:asciiTheme="minorHAnsi" w:hAnsiTheme="minorHAnsi" w:cstheme="minorHAnsi"/>
          <w:sz w:val="22"/>
          <w:szCs w:val="22"/>
        </w:rPr>
        <w:t>Untuk</w:t>
      </w:r>
      <w:proofErr w:type="spellEnd"/>
      <w:r w:rsidRPr="00B6334D">
        <w:rPr>
          <w:rFonts w:asciiTheme="minorHAnsi" w:hAnsiTheme="minorHAnsi" w:cstheme="minorHAnsi"/>
          <w:sz w:val="22"/>
          <w:szCs w:val="22"/>
        </w:rPr>
        <w:t xml:space="preserve"> </w:t>
      </w:r>
      <w:proofErr w:type="spellStart"/>
      <w:r w:rsidRPr="00B6334D">
        <w:rPr>
          <w:rFonts w:asciiTheme="minorHAnsi" w:hAnsiTheme="minorHAnsi" w:cstheme="minorHAnsi"/>
          <w:sz w:val="22"/>
          <w:szCs w:val="22"/>
        </w:rPr>
        <w:t>meningkatkan</w:t>
      </w:r>
      <w:proofErr w:type="spellEnd"/>
      <w:r w:rsidRPr="00B6334D">
        <w:rPr>
          <w:rFonts w:asciiTheme="minorHAnsi" w:hAnsiTheme="minorHAnsi" w:cstheme="minorHAnsi"/>
          <w:sz w:val="22"/>
          <w:szCs w:val="22"/>
        </w:rPr>
        <w:t xml:space="preserve"> </w:t>
      </w:r>
      <w:proofErr w:type="spellStart"/>
      <w:r w:rsidRPr="00B6334D">
        <w:rPr>
          <w:rFonts w:asciiTheme="minorHAnsi" w:hAnsiTheme="minorHAnsi" w:cstheme="minorHAnsi"/>
          <w:sz w:val="22"/>
          <w:szCs w:val="22"/>
        </w:rPr>
        <w:t>viabilitas</w:t>
      </w:r>
      <w:proofErr w:type="spellEnd"/>
      <w:r w:rsidRPr="00B6334D">
        <w:rPr>
          <w:rFonts w:asciiTheme="minorHAnsi" w:hAnsiTheme="minorHAnsi" w:cstheme="minorHAnsi"/>
          <w:sz w:val="22"/>
          <w:szCs w:val="22"/>
        </w:rPr>
        <w:t xml:space="preserve"> </w:t>
      </w:r>
      <w:proofErr w:type="spellStart"/>
      <w:r w:rsidRPr="00B6334D">
        <w:rPr>
          <w:rFonts w:asciiTheme="minorHAnsi" w:hAnsiTheme="minorHAnsi" w:cstheme="minorHAnsi"/>
          <w:sz w:val="22"/>
          <w:szCs w:val="22"/>
        </w:rPr>
        <w:t>benih</w:t>
      </w:r>
      <w:proofErr w:type="spellEnd"/>
      <w:r w:rsidRPr="00B6334D">
        <w:rPr>
          <w:rFonts w:asciiTheme="minorHAnsi" w:hAnsiTheme="minorHAnsi" w:cstheme="minorHAnsi"/>
          <w:sz w:val="22"/>
          <w:szCs w:val="22"/>
        </w:rPr>
        <w:t xml:space="preserve"> </w:t>
      </w:r>
      <w:proofErr w:type="spellStart"/>
      <w:r w:rsidRPr="00B6334D">
        <w:rPr>
          <w:rFonts w:asciiTheme="minorHAnsi" w:hAnsiTheme="minorHAnsi" w:cstheme="minorHAnsi"/>
          <w:sz w:val="22"/>
          <w:szCs w:val="22"/>
        </w:rPr>
        <w:t>biasanya</w:t>
      </w:r>
      <w:proofErr w:type="spellEnd"/>
      <w:r w:rsidRPr="00B6334D">
        <w:rPr>
          <w:rFonts w:asciiTheme="minorHAnsi" w:hAnsiTheme="minorHAnsi" w:cstheme="minorHAnsi"/>
          <w:sz w:val="22"/>
          <w:szCs w:val="22"/>
        </w:rPr>
        <w:t xml:space="preserve"> </w:t>
      </w:r>
      <w:proofErr w:type="spellStart"/>
      <w:r w:rsidRPr="00B6334D">
        <w:rPr>
          <w:rFonts w:asciiTheme="minorHAnsi" w:hAnsiTheme="minorHAnsi" w:cstheme="minorHAnsi"/>
          <w:sz w:val="22"/>
          <w:szCs w:val="22"/>
        </w:rPr>
        <w:t>digunakan</w:t>
      </w:r>
      <w:proofErr w:type="spellEnd"/>
      <w:r w:rsidRPr="00B6334D">
        <w:rPr>
          <w:rFonts w:asciiTheme="minorHAnsi" w:hAnsiTheme="minorHAnsi" w:cstheme="minorHAnsi"/>
          <w:sz w:val="22"/>
          <w:szCs w:val="22"/>
        </w:rPr>
        <w:t xml:space="preserve"> </w:t>
      </w:r>
      <w:proofErr w:type="spellStart"/>
      <w:r w:rsidRPr="00B6334D">
        <w:rPr>
          <w:rFonts w:asciiTheme="minorHAnsi" w:hAnsiTheme="minorHAnsi" w:cstheme="minorHAnsi"/>
          <w:sz w:val="22"/>
          <w:szCs w:val="22"/>
        </w:rPr>
        <w:t>bahan</w:t>
      </w:r>
      <w:proofErr w:type="spellEnd"/>
      <w:r w:rsidRPr="00B6334D">
        <w:rPr>
          <w:rFonts w:asciiTheme="minorHAnsi" w:hAnsiTheme="minorHAnsi" w:cstheme="minorHAnsi"/>
          <w:sz w:val="22"/>
          <w:szCs w:val="22"/>
        </w:rPr>
        <w:t xml:space="preserve"> </w:t>
      </w:r>
      <w:proofErr w:type="spellStart"/>
      <w:r w:rsidRPr="00B6334D">
        <w:rPr>
          <w:rFonts w:asciiTheme="minorHAnsi" w:hAnsiTheme="minorHAnsi" w:cstheme="minorHAnsi"/>
          <w:sz w:val="22"/>
          <w:szCs w:val="22"/>
        </w:rPr>
        <w:t>untuk</w:t>
      </w:r>
      <w:proofErr w:type="spellEnd"/>
      <w:r w:rsidRPr="00B6334D">
        <w:rPr>
          <w:rFonts w:asciiTheme="minorHAnsi" w:hAnsiTheme="minorHAnsi" w:cstheme="minorHAnsi"/>
          <w:sz w:val="22"/>
          <w:szCs w:val="22"/>
        </w:rPr>
        <w:t xml:space="preserve"> </w:t>
      </w:r>
      <w:proofErr w:type="spellStart"/>
      <w:r w:rsidRPr="00B6334D">
        <w:rPr>
          <w:rFonts w:asciiTheme="minorHAnsi" w:hAnsiTheme="minorHAnsi" w:cstheme="minorHAnsi"/>
          <w:sz w:val="22"/>
          <w:szCs w:val="22"/>
        </w:rPr>
        <w:t>menginvigorasi</w:t>
      </w:r>
      <w:proofErr w:type="spellEnd"/>
      <w:r w:rsidRPr="00B6334D">
        <w:rPr>
          <w:rFonts w:asciiTheme="minorHAnsi" w:hAnsiTheme="minorHAnsi" w:cstheme="minorHAnsi"/>
          <w:sz w:val="22"/>
          <w:szCs w:val="22"/>
        </w:rPr>
        <w:t xml:space="preserve"> </w:t>
      </w:r>
      <w:proofErr w:type="spellStart"/>
      <w:r w:rsidRPr="00B6334D">
        <w:rPr>
          <w:rFonts w:asciiTheme="minorHAnsi" w:hAnsiTheme="minorHAnsi" w:cstheme="minorHAnsi"/>
          <w:sz w:val="22"/>
          <w:szCs w:val="22"/>
        </w:rPr>
        <w:t>benih</w:t>
      </w:r>
      <w:proofErr w:type="spellEnd"/>
      <w:r w:rsidRPr="00B6334D">
        <w:rPr>
          <w:rFonts w:asciiTheme="minorHAnsi" w:hAnsiTheme="minorHAnsi" w:cstheme="minorHAnsi"/>
          <w:sz w:val="22"/>
          <w:szCs w:val="22"/>
        </w:rPr>
        <w:t xml:space="preserve"> yang </w:t>
      </w:r>
      <w:proofErr w:type="spellStart"/>
      <w:r w:rsidRPr="00B6334D">
        <w:rPr>
          <w:rFonts w:asciiTheme="minorHAnsi" w:hAnsiTheme="minorHAnsi" w:cstheme="minorHAnsi"/>
          <w:sz w:val="22"/>
          <w:szCs w:val="22"/>
        </w:rPr>
        <w:t>rendah</w:t>
      </w:r>
      <w:proofErr w:type="spellEnd"/>
      <w:r w:rsidRPr="00B6334D">
        <w:rPr>
          <w:rFonts w:asciiTheme="minorHAnsi" w:hAnsiTheme="minorHAnsi" w:cstheme="minorHAnsi"/>
          <w:sz w:val="22"/>
          <w:szCs w:val="22"/>
        </w:rPr>
        <w:t xml:space="preserve"> </w:t>
      </w:r>
      <w:proofErr w:type="spellStart"/>
      <w:r w:rsidRPr="00B6334D">
        <w:rPr>
          <w:rFonts w:asciiTheme="minorHAnsi" w:hAnsiTheme="minorHAnsi" w:cstheme="minorHAnsi"/>
          <w:sz w:val="22"/>
          <w:szCs w:val="22"/>
        </w:rPr>
        <w:t>viabilitasnya</w:t>
      </w:r>
      <w:proofErr w:type="spellEnd"/>
      <w:r w:rsidRPr="00B6334D">
        <w:rPr>
          <w:rFonts w:asciiTheme="minorHAnsi" w:hAnsiTheme="minorHAnsi" w:cstheme="minorHAnsi"/>
          <w:sz w:val="22"/>
          <w:szCs w:val="22"/>
        </w:rPr>
        <w:t xml:space="preserve">. </w:t>
      </w:r>
      <w:proofErr w:type="spellStart"/>
      <w:r w:rsidR="009C6E5F" w:rsidRPr="00B6334D">
        <w:rPr>
          <w:rFonts w:asciiTheme="minorHAnsi" w:hAnsiTheme="minorHAnsi" w:cstheme="minorHAnsi"/>
          <w:sz w:val="22"/>
          <w:szCs w:val="22"/>
        </w:rPr>
        <w:t>Penggunaan</w:t>
      </w:r>
      <w:proofErr w:type="spellEnd"/>
      <w:r w:rsidR="009C6E5F" w:rsidRPr="00B6334D">
        <w:rPr>
          <w:rFonts w:asciiTheme="minorHAnsi" w:hAnsiTheme="minorHAnsi" w:cstheme="minorHAnsi"/>
          <w:sz w:val="22"/>
          <w:szCs w:val="22"/>
        </w:rPr>
        <w:t xml:space="preserve"> </w:t>
      </w:r>
      <w:proofErr w:type="spellStart"/>
      <w:r w:rsidR="009C6E5F" w:rsidRPr="00B6334D">
        <w:rPr>
          <w:rFonts w:asciiTheme="minorHAnsi" w:hAnsiTheme="minorHAnsi" w:cstheme="minorHAnsi"/>
          <w:sz w:val="22"/>
          <w:szCs w:val="22"/>
        </w:rPr>
        <w:t>bahan</w:t>
      </w:r>
      <w:proofErr w:type="spellEnd"/>
      <w:r w:rsidR="009C6E5F" w:rsidRPr="00B6334D">
        <w:rPr>
          <w:rFonts w:asciiTheme="minorHAnsi" w:hAnsiTheme="minorHAnsi" w:cstheme="minorHAnsi"/>
          <w:sz w:val="22"/>
          <w:szCs w:val="22"/>
        </w:rPr>
        <w:t xml:space="preserve"> </w:t>
      </w:r>
      <w:proofErr w:type="spellStart"/>
      <w:r w:rsidR="009C6E5F" w:rsidRPr="00B6334D">
        <w:rPr>
          <w:rFonts w:asciiTheme="minorHAnsi" w:hAnsiTheme="minorHAnsi" w:cstheme="minorHAnsi"/>
          <w:sz w:val="22"/>
          <w:szCs w:val="22"/>
        </w:rPr>
        <w:t>untuk</w:t>
      </w:r>
      <w:proofErr w:type="spellEnd"/>
      <w:r w:rsidR="009C6E5F" w:rsidRPr="00B6334D">
        <w:rPr>
          <w:rFonts w:asciiTheme="minorHAnsi" w:hAnsiTheme="minorHAnsi" w:cstheme="minorHAnsi"/>
          <w:sz w:val="22"/>
          <w:szCs w:val="22"/>
        </w:rPr>
        <w:t xml:space="preserve"> </w:t>
      </w:r>
      <w:proofErr w:type="spellStart"/>
      <w:r w:rsidR="009C6E5F" w:rsidRPr="00B6334D">
        <w:rPr>
          <w:rFonts w:asciiTheme="minorHAnsi" w:hAnsiTheme="minorHAnsi" w:cstheme="minorHAnsi"/>
          <w:sz w:val="22"/>
          <w:szCs w:val="22"/>
        </w:rPr>
        <w:t>invigorasi</w:t>
      </w:r>
      <w:proofErr w:type="spellEnd"/>
      <w:r w:rsidR="009C6E5F" w:rsidRPr="00B6334D">
        <w:rPr>
          <w:rFonts w:asciiTheme="minorHAnsi" w:hAnsiTheme="minorHAnsi" w:cstheme="minorHAnsi"/>
          <w:sz w:val="22"/>
          <w:szCs w:val="22"/>
        </w:rPr>
        <w:t xml:space="preserve"> </w:t>
      </w:r>
      <w:proofErr w:type="spellStart"/>
      <w:r w:rsidR="009C6E5F" w:rsidRPr="00B6334D">
        <w:rPr>
          <w:rFonts w:asciiTheme="minorHAnsi" w:hAnsiTheme="minorHAnsi" w:cstheme="minorHAnsi"/>
          <w:sz w:val="22"/>
          <w:szCs w:val="22"/>
        </w:rPr>
        <w:t>atau</w:t>
      </w:r>
      <w:proofErr w:type="spellEnd"/>
      <w:r w:rsidR="009C6E5F" w:rsidRPr="00B6334D">
        <w:rPr>
          <w:rFonts w:asciiTheme="minorHAnsi" w:hAnsiTheme="minorHAnsi" w:cstheme="minorHAnsi"/>
          <w:sz w:val="22"/>
          <w:szCs w:val="22"/>
        </w:rPr>
        <w:t xml:space="preserve"> </w:t>
      </w:r>
      <w:proofErr w:type="spellStart"/>
      <w:r w:rsidR="009C6E5F" w:rsidRPr="00B6334D">
        <w:rPr>
          <w:rFonts w:asciiTheme="minorHAnsi" w:hAnsiTheme="minorHAnsi" w:cstheme="minorHAnsi"/>
          <w:sz w:val="22"/>
          <w:szCs w:val="22"/>
        </w:rPr>
        <w:t>biostimulan</w:t>
      </w:r>
      <w:proofErr w:type="spellEnd"/>
      <w:r w:rsidR="009C6E5F" w:rsidRPr="00B6334D">
        <w:rPr>
          <w:rFonts w:asciiTheme="minorHAnsi" w:hAnsiTheme="minorHAnsi" w:cstheme="minorHAnsi"/>
          <w:sz w:val="22"/>
          <w:szCs w:val="22"/>
        </w:rPr>
        <w:t xml:space="preserve"> </w:t>
      </w:r>
      <w:proofErr w:type="spellStart"/>
      <w:r w:rsidR="009C6E5F" w:rsidRPr="00B6334D">
        <w:rPr>
          <w:rFonts w:asciiTheme="minorHAnsi" w:hAnsiTheme="minorHAnsi" w:cstheme="minorHAnsi"/>
          <w:sz w:val="22"/>
          <w:szCs w:val="22"/>
        </w:rPr>
        <w:t>ini</w:t>
      </w:r>
      <w:proofErr w:type="spellEnd"/>
      <w:r w:rsidR="009C6E5F" w:rsidRPr="00B6334D">
        <w:rPr>
          <w:rFonts w:asciiTheme="minorHAnsi" w:hAnsiTheme="minorHAnsi" w:cstheme="minorHAnsi"/>
          <w:sz w:val="22"/>
          <w:szCs w:val="22"/>
        </w:rPr>
        <w:t xml:space="preserve"> </w:t>
      </w:r>
      <w:proofErr w:type="spellStart"/>
      <w:r w:rsidR="009C6E5F" w:rsidRPr="00B6334D">
        <w:rPr>
          <w:rFonts w:asciiTheme="minorHAnsi" w:hAnsiTheme="minorHAnsi" w:cstheme="minorHAnsi"/>
          <w:sz w:val="22"/>
          <w:szCs w:val="22"/>
        </w:rPr>
        <w:t>memiliki</w:t>
      </w:r>
      <w:proofErr w:type="spellEnd"/>
      <w:r w:rsidR="009C6E5F" w:rsidRPr="00B6334D">
        <w:rPr>
          <w:rFonts w:asciiTheme="minorHAnsi" w:hAnsiTheme="minorHAnsi" w:cstheme="minorHAnsi"/>
          <w:sz w:val="22"/>
          <w:szCs w:val="22"/>
        </w:rPr>
        <w:t xml:space="preserve"> </w:t>
      </w:r>
      <w:proofErr w:type="spellStart"/>
      <w:r w:rsidR="009C6E5F" w:rsidRPr="00B6334D">
        <w:rPr>
          <w:rFonts w:asciiTheme="minorHAnsi" w:hAnsiTheme="minorHAnsi" w:cstheme="minorHAnsi"/>
          <w:sz w:val="22"/>
          <w:szCs w:val="22"/>
        </w:rPr>
        <w:t>pengaruh</w:t>
      </w:r>
      <w:proofErr w:type="spellEnd"/>
      <w:r w:rsidR="009C6E5F" w:rsidRPr="00B6334D">
        <w:rPr>
          <w:rFonts w:asciiTheme="minorHAnsi" w:hAnsiTheme="minorHAnsi" w:cstheme="minorHAnsi"/>
          <w:sz w:val="22"/>
          <w:szCs w:val="22"/>
        </w:rPr>
        <w:t xml:space="preserve"> yang </w:t>
      </w:r>
      <w:proofErr w:type="spellStart"/>
      <w:r w:rsidR="009C6E5F" w:rsidRPr="00B6334D">
        <w:rPr>
          <w:rFonts w:asciiTheme="minorHAnsi" w:hAnsiTheme="minorHAnsi" w:cstheme="minorHAnsi"/>
          <w:sz w:val="22"/>
          <w:szCs w:val="22"/>
        </w:rPr>
        <w:t>bermacam-macam</w:t>
      </w:r>
      <w:proofErr w:type="spellEnd"/>
      <w:r w:rsidR="009C6E5F" w:rsidRPr="00B6334D">
        <w:rPr>
          <w:rFonts w:asciiTheme="minorHAnsi" w:hAnsiTheme="minorHAnsi" w:cstheme="minorHAnsi"/>
          <w:sz w:val="22"/>
          <w:szCs w:val="22"/>
        </w:rPr>
        <w:t xml:space="preserve">. </w:t>
      </w:r>
      <w:proofErr w:type="spellStart"/>
      <w:r w:rsidRPr="00B6334D">
        <w:rPr>
          <w:rFonts w:asciiTheme="minorHAnsi" w:hAnsiTheme="minorHAnsi" w:cstheme="minorHAnsi"/>
          <w:sz w:val="22"/>
          <w:szCs w:val="22"/>
        </w:rPr>
        <w:t>Penggunaan</w:t>
      </w:r>
      <w:proofErr w:type="spellEnd"/>
      <w:r w:rsidR="009C6E5F" w:rsidRPr="00B6334D">
        <w:rPr>
          <w:rFonts w:asciiTheme="minorHAnsi" w:hAnsiTheme="minorHAnsi" w:cstheme="minorHAnsi"/>
          <w:sz w:val="22"/>
          <w:szCs w:val="22"/>
        </w:rPr>
        <w:t xml:space="preserve"> </w:t>
      </w:r>
      <w:proofErr w:type="spellStart"/>
      <w:r w:rsidR="009C6E5F" w:rsidRPr="00B6334D">
        <w:rPr>
          <w:rFonts w:asciiTheme="minorHAnsi" w:hAnsiTheme="minorHAnsi" w:cstheme="minorHAnsi"/>
          <w:sz w:val="22"/>
          <w:szCs w:val="22"/>
        </w:rPr>
        <w:t>mikroba</w:t>
      </w:r>
      <w:proofErr w:type="spellEnd"/>
      <w:r w:rsidR="009C6E5F" w:rsidRPr="00B6334D">
        <w:rPr>
          <w:rFonts w:asciiTheme="minorHAnsi" w:hAnsiTheme="minorHAnsi" w:cstheme="minorHAnsi"/>
          <w:sz w:val="22"/>
          <w:szCs w:val="22"/>
        </w:rPr>
        <w:t xml:space="preserve"> </w:t>
      </w:r>
      <w:r w:rsidR="009C6E5F" w:rsidRPr="00B6334D">
        <w:rPr>
          <w:rFonts w:asciiTheme="minorHAnsi" w:hAnsiTheme="minorHAnsi" w:cstheme="minorHAnsi"/>
          <w:i/>
          <w:iCs/>
          <w:sz w:val="22"/>
          <w:szCs w:val="22"/>
        </w:rPr>
        <w:t xml:space="preserve">Trichoderma </w:t>
      </w:r>
      <w:r w:rsidR="009C6E5F" w:rsidRPr="00B6334D">
        <w:rPr>
          <w:rFonts w:asciiTheme="minorHAnsi" w:hAnsiTheme="minorHAnsi" w:cstheme="minorHAnsi"/>
          <w:sz w:val="22"/>
          <w:szCs w:val="22"/>
        </w:rPr>
        <w:t>dan</w:t>
      </w:r>
      <w:r w:rsidR="009C6E5F" w:rsidRPr="00B6334D">
        <w:rPr>
          <w:rFonts w:asciiTheme="minorHAnsi" w:hAnsiTheme="minorHAnsi" w:cstheme="minorHAnsi"/>
          <w:i/>
          <w:iCs/>
          <w:sz w:val="22"/>
          <w:szCs w:val="22"/>
        </w:rPr>
        <w:t xml:space="preserve"> </w:t>
      </w:r>
      <w:proofErr w:type="spellStart"/>
      <w:r w:rsidR="009C6E5F" w:rsidRPr="00B6334D">
        <w:rPr>
          <w:rFonts w:asciiTheme="minorHAnsi" w:hAnsiTheme="minorHAnsi" w:cstheme="minorHAnsi"/>
          <w:i/>
          <w:iCs/>
          <w:sz w:val="22"/>
          <w:szCs w:val="22"/>
        </w:rPr>
        <w:t>Stremtomyces</w:t>
      </w:r>
      <w:proofErr w:type="spellEnd"/>
      <w:r w:rsidR="009C6E5F" w:rsidRPr="00B6334D">
        <w:rPr>
          <w:rFonts w:asciiTheme="minorHAnsi" w:hAnsiTheme="minorHAnsi" w:cstheme="minorHAnsi"/>
          <w:i/>
          <w:iCs/>
          <w:sz w:val="22"/>
          <w:szCs w:val="22"/>
        </w:rPr>
        <w:t xml:space="preserve"> </w:t>
      </w:r>
      <w:r w:rsidRPr="00B6334D">
        <w:rPr>
          <w:rFonts w:asciiTheme="minorHAnsi" w:hAnsiTheme="minorHAnsi" w:cstheme="minorHAnsi"/>
          <w:sz w:val="22"/>
          <w:szCs w:val="22"/>
        </w:rPr>
        <w:t xml:space="preserve">pada </w:t>
      </w:r>
      <w:proofErr w:type="spellStart"/>
      <w:r w:rsidR="009C6E5F" w:rsidRPr="00B6334D">
        <w:rPr>
          <w:rFonts w:asciiTheme="minorHAnsi" w:hAnsiTheme="minorHAnsi" w:cstheme="minorHAnsi"/>
          <w:sz w:val="22"/>
          <w:szCs w:val="22"/>
        </w:rPr>
        <w:t>benih</w:t>
      </w:r>
      <w:proofErr w:type="spellEnd"/>
      <w:r w:rsidR="009C6E5F" w:rsidRPr="00B6334D">
        <w:rPr>
          <w:rFonts w:asciiTheme="minorHAnsi" w:hAnsiTheme="minorHAnsi" w:cstheme="minorHAnsi"/>
          <w:sz w:val="22"/>
          <w:szCs w:val="22"/>
        </w:rPr>
        <w:t xml:space="preserve"> </w:t>
      </w:r>
      <w:r w:rsidRPr="00B6334D">
        <w:rPr>
          <w:rFonts w:asciiTheme="minorHAnsi" w:hAnsiTheme="minorHAnsi" w:cstheme="minorHAnsi"/>
          <w:sz w:val="22"/>
          <w:szCs w:val="22"/>
        </w:rPr>
        <w:t xml:space="preserve">TSS </w:t>
      </w:r>
      <w:proofErr w:type="spellStart"/>
      <w:r w:rsidRPr="00B6334D">
        <w:rPr>
          <w:rFonts w:asciiTheme="minorHAnsi" w:hAnsiTheme="minorHAnsi" w:cstheme="minorHAnsi"/>
          <w:sz w:val="22"/>
          <w:szCs w:val="22"/>
        </w:rPr>
        <w:t>mempengaruhi</w:t>
      </w:r>
      <w:proofErr w:type="spellEnd"/>
      <w:r w:rsidRPr="00B6334D">
        <w:rPr>
          <w:rFonts w:asciiTheme="minorHAnsi" w:hAnsiTheme="minorHAnsi" w:cstheme="minorHAnsi"/>
          <w:sz w:val="22"/>
          <w:szCs w:val="22"/>
        </w:rPr>
        <w:t xml:space="preserve"> </w:t>
      </w:r>
      <w:proofErr w:type="spellStart"/>
      <w:r w:rsidRPr="00B6334D">
        <w:rPr>
          <w:rFonts w:asciiTheme="minorHAnsi" w:hAnsiTheme="minorHAnsi" w:cstheme="minorHAnsi"/>
          <w:sz w:val="22"/>
          <w:szCs w:val="22"/>
        </w:rPr>
        <w:t>penampilan</w:t>
      </w:r>
      <w:proofErr w:type="spellEnd"/>
      <w:r w:rsidRPr="00B6334D">
        <w:rPr>
          <w:rFonts w:asciiTheme="minorHAnsi" w:hAnsiTheme="minorHAnsi" w:cstheme="minorHAnsi"/>
          <w:sz w:val="22"/>
          <w:szCs w:val="22"/>
        </w:rPr>
        <w:t xml:space="preserve"> </w:t>
      </w:r>
      <w:proofErr w:type="spellStart"/>
      <w:r w:rsidRPr="00B6334D">
        <w:rPr>
          <w:rFonts w:asciiTheme="minorHAnsi" w:hAnsiTheme="minorHAnsi" w:cstheme="minorHAnsi"/>
          <w:sz w:val="22"/>
          <w:szCs w:val="22"/>
        </w:rPr>
        <w:t>vegetatif</w:t>
      </w:r>
      <w:proofErr w:type="spellEnd"/>
      <w:r w:rsidRPr="00B6334D">
        <w:rPr>
          <w:rFonts w:asciiTheme="minorHAnsi" w:hAnsiTheme="minorHAnsi" w:cstheme="minorHAnsi"/>
          <w:sz w:val="22"/>
          <w:szCs w:val="22"/>
        </w:rPr>
        <w:t xml:space="preserve"> dan generative </w:t>
      </w:r>
      <w:r w:rsidRPr="00B6334D">
        <w:rPr>
          <w:rFonts w:asciiTheme="minorHAnsi" w:hAnsiTheme="minorHAnsi" w:cstheme="minorHAnsi"/>
          <w:sz w:val="22"/>
          <w:szCs w:val="22"/>
        </w:rPr>
        <w:fldChar w:fldCharType="begin" w:fldLock="1"/>
      </w:r>
      <w:r w:rsidRPr="00B6334D">
        <w:rPr>
          <w:rFonts w:asciiTheme="minorHAnsi" w:hAnsiTheme="minorHAnsi" w:cstheme="minorHAnsi"/>
          <w:sz w:val="22"/>
          <w:szCs w:val="22"/>
        </w:rPr>
        <w:instrText>ADDIN CSL_CITATION {"citationItems":[{"id":"ITEM-1","itemData":{"DOI":"10.1088/1755-1315/343/1/012020","ISSN":"17551315","abstract":"A study aimed to determine the effect of Trichoderma sp. and Streptomyces sp. on the growth and production of True Seed Shallots (TSS) was conducted from April to October 2018 at the Teaching Farm, Faculty of Agriculture, Universitas Hasanuddin, Makassar, South Sulawesi. The experiment was set using a Randomized Group Design (RBD) replicated three times. The first factor was the application of Trichoderma sp. which consisted of three levels, namely control; 2 g per plant; 4 g per plant, while the second factor was the application of Streptomyces sp. consisted of three levels, namely: control; 104 cfu L-1; 108 cfu L-1. The results show that the treatment of Trichoderma sp. at a dose of 4 g per plant resulted in better growth and production of shallots on the observed parameters ie. fresh weight of the bulbs per plot (686.60 g), dry weight of the bulbs per plot (532.48 g), production per plot (0.56 kg) and production per hectare (5.61 tons ha-1). No significant effect of Streptomyces sp. observed. Application of Trichoderma sp. and Streptomyces sp. on TSS tended to resulted in better growth and yield was the combination treatment of Trichoderma sp. 4 g per plant and Streptomyces sp. 104 cfu L-1 with an average production of 5.84 tons ha-1.","author":[{"dropping-particle":"","family":"Haring","given":"F.","non-dropping-particle":"","parse-names":false,"suffix":""},{"dropping-particle":"","family":"Rostia","given":"Rostia","non-dropping-particle":"","parse-names":false,"suffix":""},{"dropping-particle":"","family":"Syam'un","given":"E.","non-dropping-particle":"","parse-names":false,"suffix":""},{"dropping-particle":"","family":"Ginting","given":"N. M.","non-dropping-particle":"","parse-names":false,"suffix":""}],"container-title":"IOP Conference Series: Earth and Environmental Science","id":"ITEM-1","issue":"1","issued":{"date-parts":[["2019"]]},"page":"1-7","title":"Effect of Trichoderma sp. and Streptomyces sp. on the growth and production of True Seed Shallots (TSS)","type":"paper-conference","volume":"343"},"uris":["http://www.mendeley.com/documents/?uuid=baa6a4bf-3ae4-45f5-baf8-ee9c9977a0cb"]}],"mendeley":{"formattedCitation":"(Haring et al., 2019)","plainTextFormattedCitation":"(Haring et al., 2019)","previouslyFormattedCitation":"(Haring et al., 2019)"},"properties":{"noteIndex":0},"schema":"https://github.com/citation-style-language/schema/raw/master/csl-citation.json"}</w:instrText>
      </w:r>
      <w:r w:rsidRPr="00B6334D">
        <w:rPr>
          <w:rFonts w:asciiTheme="minorHAnsi" w:hAnsiTheme="minorHAnsi" w:cstheme="minorHAnsi"/>
          <w:sz w:val="22"/>
          <w:szCs w:val="22"/>
        </w:rPr>
        <w:fldChar w:fldCharType="separate"/>
      </w:r>
      <w:r w:rsidRPr="00B6334D">
        <w:rPr>
          <w:rFonts w:asciiTheme="minorHAnsi" w:hAnsiTheme="minorHAnsi" w:cstheme="minorHAnsi"/>
          <w:noProof/>
          <w:sz w:val="22"/>
          <w:szCs w:val="22"/>
        </w:rPr>
        <w:t>(Haring et al., 2019)</w:t>
      </w:r>
      <w:r w:rsidRPr="00B6334D">
        <w:rPr>
          <w:rFonts w:asciiTheme="minorHAnsi" w:hAnsiTheme="minorHAnsi" w:cstheme="minorHAnsi"/>
          <w:sz w:val="22"/>
          <w:szCs w:val="22"/>
        </w:rPr>
        <w:fldChar w:fldCharType="end"/>
      </w:r>
      <w:r w:rsidRPr="00B6334D">
        <w:rPr>
          <w:rFonts w:asciiTheme="minorHAnsi" w:hAnsiTheme="minorHAnsi" w:cstheme="minorHAnsi"/>
          <w:sz w:val="22"/>
          <w:szCs w:val="22"/>
        </w:rPr>
        <w:t xml:space="preserve">. </w:t>
      </w:r>
      <w:proofErr w:type="spellStart"/>
      <w:r w:rsidRPr="00B6334D">
        <w:rPr>
          <w:rFonts w:asciiTheme="minorHAnsi" w:hAnsiTheme="minorHAnsi" w:cstheme="minorHAnsi"/>
          <w:sz w:val="22"/>
          <w:szCs w:val="22"/>
        </w:rPr>
        <w:t>Daya</w:t>
      </w:r>
      <w:proofErr w:type="spellEnd"/>
      <w:r w:rsidRPr="00B6334D">
        <w:rPr>
          <w:rFonts w:asciiTheme="minorHAnsi" w:hAnsiTheme="minorHAnsi" w:cstheme="minorHAnsi"/>
          <w:sz w:val="22"/>
          <w:szCs w:val="22"/>
        </w:rPr>
        <w:t xml:space="preserve"> </w:t>
      </w:r>
      <w:proofErr w:type="spellStart"/>
      <w:r w:rsidRPr="00B6334D">
        <w:rPr>
          <w:rFonts w:asciiTheme="minorHAnsi" w:hAnsiTheme="minorHAnsi" w:cstheme="minorHAnsi"/>
          <w:sz w:val="22"/>
          <w:szCs w:val="22"/>
        </w:rPr>
        <w:t>berkecambah</w:t>
      </w:r>
      <w:proofErr w:type="spellEnd"/>
      <w:r w:rsidRPr="00B6334D">
        <w:rPr>
          <w:rFonts w:asciiTheme="minorHAnsi" w:hAnsiTheme="minorHAnsi" w:cstheme="minorHAnsi"/>
          <w:sz w:val="22"/>
          <w:szCs w:val="22"/>
        </w:rPr>
        <w:t xml:space="preserve"> </w:t>
      </w:r>
      <w:proofErr w:type="spellStart"/>
      <w:r w:rsidRPr="00B6334D">
        <w:rPr>
          <w:rFonts w:asciiTheme="minorHAnsi" w:hAnsiTheme="minorHAnsi" w:cstheme="minorHAnsi"/>
          <w:sz w:val="22"/>
          <w:szCs w:val="22"/>
        </w:rPr>
        <w:t>benih</w:t>
      </w:r>
      <w:proofErr w:type="spellEnd"/>
      <w:r w:rsidRPr="00B6334D">
        <w:rPr>
          <w:rFonts w:asciiTheme="minorHAnsi" w:hAnsiTheme="minorHAnsi" w:cstheme="minorHAnsi"/>
          <w:sz w:val="22"/>
          <w:szCs w:val="22"/>
        </w:rPr>
        <w:t xml:space="preserve"> TSS </w:t>
      </w:r>
      <w:proofErr w:type="spellStart"/>
      <w:r w:rsidRPr="00B6334D">
        <w:rPr>
          <w:rFonts w:asciiTheme="minorHAnsi" w:hAnsiTheme="minorHAnsi" w:cstheme="minorHAnsi"/>
          <w:sz w:val="22"/>
          <w:szCs w:val="22"/>
        </w:rPr>
        <w:t>varietas</w:t>
      </w:r>
      <w:proofErr w:type="spellEnd"/>
      <w:r w:rsidRPr="00B6334D">
        <w:rPr>
          <w:rFonts w:asciiTheme="minorHAnsi" w:hAnsiTheme="minorHAnsi" w:cstheme="minorHAnsi"/>
          <w:sz w:val="22"/>
          <w:szCs w:val="22"/>
        </w:rPr>
        <w:t xml:space="preserve"> trisula </w:t>
      </w:r>
      <w:proofErr w:type="spellStart"/>
      <w:r w:rsidRPr="00B6334D">
        <w:rPr>
          <w:rFonts w:asciiTheme="minorHAnsi" w:hAnsiTheme="minorHAnsi" w:cstheme="minorHAnsi"/>
          <w:sz w:val="22"/>
          <w:szCs w:val="22"/>
        </w:rPr>
        <w:t>meningkat</w:t>
      </w:r>
      <w:proofErr w:type="spellEnd"/>
      <w:r w:rsidRPr="00B6334D">
        <w:rPr>
          <w:rFonts w:asciiTheme="minorHAnsi" w:hAnsiTheme="minorHAnsi" w:cstheme="minorHAnsi"/>
          <w:sz w:val="22"/>
          <w:szCs w:val="22"/>
        </w:rPr>
        <w:t xml:space="preserve"> </w:t>
      </w:r>
      <w:proofErr w:type="spellStart"/>
      <w:r w:rsidRPr="00B6334D">
        <w:rPr>
          <w:rFonts w:asciiTheme="minorHAnsi" w:hAnsiTheme="minorHAnsi" w:cstheme="minorHAnsi"/>
          <w:sz w:val="22"/>
          <w:szCs w:val="22"/>
        </w:rPr>
        <w:t>dari</w:t>
      </w:r>
      <w:proofErr w:type="spellEnd"/>
      <w:r w:rsidRPr="00B6334D">
        <w:rPr>
          <w:rFonts w:asciiTheme="minorHAnsi" w:hAnsiTheme="minorHAnsi" w:cstheme="minorHAnsi"/>
          <w:sz w:val="22"/>
          <w:szCs w:val="22"/>
        </w:rPr>
        <w:t xml:space="preserve"> 59% </w:t>
      </w:r>
      <w:proofErr w:type="spellStart"/>
      <w:r w:rsidRPr="00B6334D">
        <w:rPr>
          <w:rFonts w:asciiTheme="minorHAnsi" w:hAnsiTheme="minorHAnsi" w:cstheme="minorHAnsi"/>
          <w:sz w:val="22"/>
          <w:szCs w:val="22"/>
        </w:rPr>
        <w:t>ke</w:t>
      </w:r>
      <w:proofErr w:type="spellEnd"/>
      <w:r w:rsidRPr="00B6334D">
        <w:rPr>
          <w:rFonts w:asciiTheme="minorHAnsi" w:hAnsiTheme="minorHAnsi" w:cstheme="minorHAnsi"/>
          <w:sz w:val="22"/>
          <w:szCs w:val="22"/>
        </w:rPr>
        <w:t xml:space="preserve"> 80% dan </w:t>
      </w:r>
      <w:proofErr w:type="spellStart"/>
      <w:r w:rsidRPr="00B6334D">
        <w:rPr>
          <w:rFonts w:asciiTheme="minorHAnsi" w:hAnsiTheme="minorHAnsi" w:cstheme="minorHAnsi"/>
          <w:sz w:val="22"/>
          <w:szCs w:val="22"/>
        </w:rPr>
        <w:t>daya</w:t>
      </w:r>
      <w:proofErr w:type="spellEnd"/>
      <w:r w:rsidRPr="00B6334D">
        <w:rPr>
          <w:rFonts w:asciiTheme="minorHAnsi" w:hAnsiTheme="minorHAnsi" w:cstheme="minorHAnsi"/>
          <w:sz w:val="22"/>
          <w:szCs w:val="22"/>
        </w:rPr>
        <w:t xml:space="preserve"> </w:t>
      </w:r>
      <w:proofErr w:type="spellStart"/>
      <w:r w:rsidRPr="00B6334D">
        <w:rPr>
          <w:rFonts w:asciiTheme="minorHAnsi" w:hAnsiTheme="minorHAnsi" w:cstheme="minorHAnsi"/>
          <w:sz w:val="22"/>
          <w:szCs w:val="22"/>
        </w:rPr>
        <w:t>berkecambah</w:t>
      </w:r>
      <w:proofErr w:type="spellEnd"/>
      <w:r w:rsidRPr="00B6334D">
        <w:rPr>
          <w:rFonts w:asciiTheme="minorHAnsi" w:hAnsiTheme="minorHAnsi" w:cstheme="minorHAnsi"/>
          <w:sz w:val="22"/>
          <w:szCs w:val="22"/>
        </w:rPr>
        <w:t xml:space="preserve"> TSS </w:t>
      </w:r>
      <w:proofErr w:type="spellStart"/>
      <w:r w:rsidRPr="00B6334D">
        <w:rPr>
          <w:rFonts w:asciiTheme="minorHAnsi" w:hAnsiTheme="minorHAnsi" w:cstheme="minorHAnsi"/>
          <w:sz w:val="22"/>
          <w:szCs w:val="22"/>
        </w:rPr>
        <w:t>varietas</w:t>
      </w:r>
      <w:proofErr w:type="spellEnd"/>
      <w:r w:rsidRPr="00B6334D">
        <w:rPr>
          <w:rFonts w:asciiTheme="minorHAnsi" w:hAnsiTheme="minorHAnsi" w:cstheme="minorHAnsi"/>
          <w:sz w:val="22"/>
          <w:szCs w:val="22"/>
        </w:rPr>
        <w:t xml:space="preserve"> </w:t>
      </w:r>
      <w:proofErr w:type="spellStart"/>
      <w:r w:rsidRPr="00B6334D">
        <w:rPr>
          <w:rFonts w:asciiTheme="minorHAnsi" w:hAnsiTheme="minorHAnsi" w:cstheme="minorHAnsi"/>
          <w:sz w:val="22"/>
          <w:szCs w:val="22"/>
        </w:rPr>
        <w:t>Lokananta</w:t>
      </w:r>
      <w:proofErr w:type="spellEnd"/>
      <w:r w:rsidRPr="00B6334D">
        <w:rPr>
          <w:rFonts w:asciiTheme="minorHAnsi" w:hAnsiTheme="minorHAnsi" w:cstheme="minorHAnsi"/>
          <w:sz w:val="22"/>
          <w:szCs w:val="22"/>
        </w:rPr>
        <w:t xml:space="preserve"> naik </w:t>
      </w:r>
      <w:proofErr w:type="spellStart"/>
      <w:r w:rsidRPr="00B6334D">
        <w:rPr>
          <w:rFonts w:asciiTheme="minorHAnsi" w:hAnsiTheme="minorHAnsi" w:cstheme="minorHAnsi"/>
          <w:sz w:val="22"/>
          <w:szCs w:val="22"/>
        </w:rPr>
        <w:t>dari</w:t>
      </w:r>
      <w:proofErr w:type="spellEnd"/>
      <w:r w:rsidRPr="00B6334D">
        <w:rPr>
          <w:rFonts w:asciiTheme="minorHAnsi" w:hAnsiTheme="minorHAnsi" w:cstheme="minorHAnsi"/>
          <w:sz w:val="22"/>
          <w:szCs w:val="22"/>
        </w:rPr>
        <w:t xml:space="preserve"> 67% </w:t>
      </w:r>
      <w:proofErr w:type="spellStart"/>
      <w:r w:rsidRPr="00B6334D">
        <w:rPr>
          <w:rFonts w:asciiTheme="minorHAnsi" w:hAnsiTheme="minorHAnsi" w:cstheme="minorHAnsi"/>
          <w:sz w:val="22"/>
          <w:szCs w:val="22"/>
        </w:rPr>
        <w:t>menjadi</w:t>
      </w:r>
      <w:proofErr w:type="spellEnd"/>
      <w:r w:rsidRPr="00B6334D">
        <w:rPr>
          <w:rFonts w:asciiTheme="minorHAnsi" w:hAnsiTheme="minorHAnsi" w:cstheme="minorHAnsi"/>
          <w:sz w:val="22"/>
          <w:szCs w:val="22"/>
        </w:rPr>
        <w:t xml:space="preserve"> 79% </w:t>
      </w:r>
      <w:proofErr w:type="spellStart"/>
      <w:r w:rsidRPr="00B6334D">
        <w:rPr>
          <w:rFonts w:asciiTheme="minorHAnsi" w:hAnsiTheme="minorHAnsi" w:cstheme="minorHAnsi"/>
          <w:sz w:val="22"/>
          <w:szCs w:val="22"/>
        </w:rPr>
        <w:t>setelah</w:t>
      </w:r>
      <w:proofErr w:type="spellEnd"/>
      <w:r w:rsidR="009C6E5F" w:rsidRPr="00B6334D">
        <w:rPr>
          <w:rFonts w:asciiTheme="minorHAnsi" w:hAnsiTheme="minorHAnsi" w:cstheme="minorHAnsi"/>
          <w:sz w:val="22"/>
          <w:szCs w:val="22"/>
        </w:rPr>
        <w:t xml:space="preserve"> </w:t>
      </w:r>
      <w:proofErr w:type="spellStart"/>
      <w:r w:rsidR="009C6E5F" w:rsidRPr="00B6334D">
        <w:rPr>
          <w:rFonts w:asciiTheme="minorHAnsi" w:hAnsiTheme="minorHAnsi" w:cstheme="minorHAnsi"/>
          <w:sz w:val="22"/>
          <w:szCs w:val="22"/>
        </w:rPr>
        <w:t>benih</w:t>
      </w:r>
      <w:proofErr w:type="spellEnd"/>
      <w:r w:rsidR="009C6E5F" w:rsidRPr="00B6334D">
        <w:rPr>
          <w:rFonts w:asciiTheme="minorHAnsi" w:hAnsiTheme="minorHAnsi" w:cstheme="minorHAnsi"/>
          <w:sz w:val="22"/>
          <w:szCs w:val="22"/>
        </w:rPr>
        <w:t xml:space="preserve"> TSS</w:t>
      </w:r>
      <w:r w:rsidRPr="00B6334D">
        <w:rPr>
          <w:rFonts w:asciiTheme="minorHAnsi" w:hAnsiTheme="minorHAnsi" w:cstheme="minorHAnsi"/>
          <w:sz w:val="22"/>
          <w:szCs w:val="22"/>
        </w:rPr>
        <w:t xml:space="preserve"> </w:t>
      </w:r>
      <w:proofErr w:type="spellStart"/>
      <w:r w:rsidRPr="00B6334D">
        <w:rPr>
          <w:rFonts w:asciiTheme="minorHAnsi" w:hAnsiTheme="minorHAnsi" w:cstheme="minorHAnsi"/>
          <w:sz w:val="22"/>
          <w:szCs w:val="22"/>
        </w:rPr>
        <w:t>direndam</w:t>
      </w:r>
      <w:proofErr w:type="spellEnd"/>
      <w:r w:rsidRPr="00B6334D">
        <w:rPr>
          <w:rFonts w:asciiTheme="minorHAnsi" w:hAnsiTheme="minorHAnsi" w:cstheme="minorHAnsi"/>
          <w:sz w:val="22"/>
          <w:szCs w:val="22"/>
        </w:rPr>
        <w:t xml:space="preserve"> </w:t>
      </w:r>
      <w:proofErr w:type="spellStart"/>
      <w:r w:rsidRPr="00B6334D">
        <w:rPr>
          <w:rFonts w:asciiTheme="minorHAnsi" w:hAnsiTheme="minorHAnsi" w:cstheme="minorHAnsi"/>
          <w:sz w:val="22"/>
          <w:szCs w:val="22"/>
        </w:rPr>
        <w:t>selama</w:t>
      </w:r>
      <w:proofErr w:type="spellEnd"/>
      <w:r w:rsidRPr="00B6334D">
        <w:rPr>
          <w:rFonts w:asciiTheme="minorHAnsi" w:hAnsiTheme="minorHAnsi" w:cstheme="minorHAnsi"/>
          <w:sz w:val="22"/>
          <w:szCs w:val="22"/>
        </w:rPr>
        <w:t xml:space="preserve"> 6 jam pada </w:t>
      </w:r>
      <w:proofErr w:type="spellStart"/>
      <w:r w:rsidRPr="00B6334D">
        <w:rPr>
          <w:rFonts w:asciiTheme="minorHAnsi" w:hAnsiTheme="minorHAnsi" w:cstheme="minorHAnsi"/>
          <w:sz w:val="22"/>
          <w:szCs w:val="22"/>
        </w:rPr>
        <w:t>larutan</w:t>
      </w:r>
      <w:proofErr w:type="spellEnd"/>
      <w:r w:rsidRPr="00B6334D">
        <w:rPr>
          <w:rFonts w:asciiTheme="minorHAnsi" w:hAnsiTheme="minorHAnsi" w:cstheme="minorHAnsi"/>
          <w:sz w:val="22"/>
          <w:szCs w:val="22"/>
        </w:rPr>
        <w:t xml:space="preserve"> </w:t>
      </w:r>
      <w:proofErr w:type="spellStart"/>
      <w:r w:rsidRPr="00B6334D">
        <w:rPr>
          <w:rFonts w:asciiTheme="minorHAnsi" w:hAnsiTheme="minorHAnsi" w:cstheme="minorHAnsi"/>
          <w:sz w:val="22"/>
          <w:szCs w:val="22"/>
        </w:rPr>
        <w:t>giberelin</w:t>
      </w:r>
      <w:proofErr w:type="spellEnd"/>
      <w:r w:rsidR="009C6E5F" w:rsidRPr="00B6334D">
        <w:rPr>
          <w:rFonts w:asciiTheme="minorHAnsi" w:hAnsiTheme="minorHAnsi" w:cstheme="minorHAnsi"/>
          <w:sz w:val="22"/>
          <w:szCs w:val="22"/>
        </w:rPr>
        <w:t xml:space="preserve"> </w:t>
      </w:r>
      <w:r w:rsidR="009C6E5F" w:rsidRPr="00B6334D">
        <w:rPr>
          <w:rStyle w:val="y2iqfc"/>
          <w:rFonts w:asciiTheme="minorHAnsi" w:hAnsiTheme="minorHAnsi" w:cstheme="minorHAnsi"/>
          <w:color w:val="202124"/>
          <w:sz w:val="22"/>
          <w:szCs w:val="22"/>
        </w:rPr>
        <w:fldChar w:fldCharType="begin" w:fldLock="1"/>
      </w:r>
      <w:r w:rsidR="00745C05" w:rsidRPr="00B6334D">
        <w:rPr>
          <w:rStyle w:val="y2iqfc"/>
          <w:rFonts w:asciiTheme="minorHAnsi" w:hAnsiTheme="minorHAnsi" w:cstheme="minorHAnsi"/>
          <w:color w:val="202124"/>
          <w:sz w:val="22"/>
          <w:szCs w:val="22"/>
        </w:rPr>
        <w:instrText>ADDIN CSL_CITATION {"citationItems":[{"id":"ITEM-1","itemData":{"DOI":"10.1088/1755-1315/762/1/012072","ISSN":"17551315","abstract":"Gibberellins are growth regulators that can increase seedling germination of true shallot seed (TSS). This study aims to determine the effect of TSS soaking duration in gibberellins solution on germination and growth of two TSS varieties. The study was conducted from May to June 2020 in Kotarindau Village, Dolo SubDistrict, Sigi Regency. The study used Factorial Randomized Block Design with 2 factors, each repeated 5 times. The first factor is Variety, consisting of Trisula and Lokananta. The second factor is the Seed Soaking Duration (T), consisting of 4 levels which are No Gibberellin Soaking, 2 hours Soaking, 4 hours Soaking, and 6 hours Soaking. To determine the effect of treatment, analysis of variance was carried out, continued with Duncan's Multiple Range Test (DMRT) at 5% when the results of variance showed significant differences. The results showed that varieties and soaking duration of TSS in gibberellins solution treatments have significant effect on the growth of TSS. The highest number of plant height and number of leaves was obtained in the treatment of Lokananta varieties with 6 hours soaking duration, but not significantly different from the treatment of the Trisula varieties with 2 hours soaking duration in the number of leaves parameters.","author":[{"dropping-particle":"","family":"Wahyuni","given":"A. N.","non-dropping-particle":"","parse-names":false,"suffix":""},{"dropping-particle":"","family":"Saidah","given":"","non-dropping-particle":"","parse-names":false,"suffix":""},{"dropping-particle":"","family":"Muchtar","given":"","non-dropping-particle":"","parse-names":false,"suffix":""},{"dropping-particle":"","family":"Irmadamayanti","given":"A.","non-dropping-particle":"","parse-names":false,"suffix":""},{"dropping-particle":"","family":"Syafruddin","given":"","non-dropping-particle":"","parse-names":false,"suffix":""},{"dropping-particle":"","family":"Padang","given":"I. S.","non-dropping-particle":"","parse-names":false,"suffix":""}],"container-title":"IOP Conference Series: Earth and Environmental Science","id":"ITEM-1","issue":"1","issued":{"date-parts":[["2021"]]},"title":"The effect of gibberellins soaking duration on germination frequency and growth of true shallot seed in the nursery","type":"article-journal","volume":"762"},"uris":["http://www.mendeley.com/documents/?uuid=dba3c49d-2b7a-4e04-a2cc-c00652384838"]}],"mendeley":{"formattedCitation":"(Wahyuni et al., 2021)","plainTextFormattedCitation":"(Wahyuni et al., 2021)","previouslyFormattedCitation":"(Wahyuni et al., 2021)"},"properties":{"noteIndex":0},"schema":"https://github.com/citation-style-language/schema/raw/master/csl-citation.json"}</w:instrText>
      </w:r>
      <w:r w:rsidR="009C6E5F" w:rsidRPr="00B6334D">
        <w:rPr>
          <w:rStyle w:val="y2iqfc"/>
          <w:rFonts w:asciiTheme="minorHAnsi" w:hAnsiTheme="minorHAnsi" w:cstheme="minorHAnsi"/>
          <w:color w:val="202124"/>
          <w:sz w:val="22"/>
          <w:szCs w:val="22"/>
        </w:rPr>
        <w:fldChar w:fldCharType="separate"/>
      </w:r>
      <w:r w:rsidR="009C6E5F" w:rsidRPr="00B6334D">
        <w:rPr>
          <w:rStyle w:val="y2iqfc"/>
          <w:rFonts w:asciiTheme="minorHAnsi" w:hAnsiTheme="minorHAnsi" w:cstheme="minorHAnsi"/>
          <w:noProof/>
          <w:color w:val="202124"/>
          <w:sz w:val="22"/>
          <w:szCs w:val="22"/>
        </w:rPr>
        <w:t>(Wahyuni et al., 2021)</w:t>
      </w:r>
      <w:r w:rsidR="009C6E5F" w:rsidRPr="00B6334D">
        <w:rPr>
          <w:rStyle w:val="y2iqfc"/>
          <w:rFonts w:asciiTheme="minorHAnsi" w:hAnsiTheme="minorHAnsi" w:cstheme="minorHAnsi"/>
          <w:color w:val="202124"/>
          <w:sz w:val="22"/>
          <w:szCs w:val="22"/>
        </w:rPr>
        <w:fldChar w:fldCharType="end"/>
      </w:r>
      <w:r w:rsidR="009C6E5F" w:rsidRPr="00B6334D">
        <w:rPr>
          <w:rStyle w:val="y2iqfc"/>
          <w:rFonts w:asciiTheme="minorHAnsi" w:hAnsiTheme="minorHAnsi" w:cstheme="minorHAnsi"/>
          <w:color w:val="202124"/>
          <w:sz w:val="22"/>
          <w:szCs w:val="22"/>
        </w:rPr>
        <w:t xml:space="preserve">. </w:t>
      </w:r>
      <w:proofErr w:type="spellStart"/>
      <w:r w:rsidR="009C6E5F" w:rsidRPr="00B6334D">
        <w:rPr>
          <w:rFonts w:asciiTheme="minorHAnsi" w:hAnsiTheme="minorHAnsi" w:cstheme="minorHAnsi"/>
          <w:sz w:val="22"/>
          <w:szCs w:val="22"/>
        </w:rPr>
        <w:t>Sedangkan</w:t>
      </w:r>
      <w:proofErr w:type="spellEnd"/>
      <w:r w:rsidR="009C6E5F" w:rsidRPr="00B6334D">
        <w:rPr>
          <w:rFonts w:asciiTheme="minorHAnsi" w:hAnsiTheme="minorHAnsi" w:cstheme="minorHAnsi"/>
          <w:sz w:val="22"/>
          <w:szCs w:val="22"/>
        </w:rPr>
        <w:t xml:space="preserve"> </w:t>
      </w:r>
      <w:proofErr w:type="spellStart"/>
      <w:r w:rsidR="009C6E5F" w:rsidRPr="00B6334D">
        <w:rPr>
          <w:rFonts w:asciiTheme="minorHAnsi" w:hAnsiTheme="minorHAnsi" w:cstheme="minorHAnsi"/>
          <w:sz w:val="22"/>
          <w:szCs w:val="22"/>
        </w:rPr>
        <w:t>penyemprotan</w:t>
      </w:r>
      <w:proofErr w:type="spellEnd"/>
      <w:r w:rsidR="009C6E5F" w:rsidRPr="00B6334D">
        <w:rPr>
          <w:rFonts w:asciiTheme="minorHAnsi" w:hAnsiTheme="minorHAnsi" w:cstheme="minorHAnsi"/>
          <w:sz w:val="22"/>
          <w:szCs w:val="22"/>
        </w:rPr>
        <w:t xml:space="preserve"> paclobutrazol pada </w:t>
      </w:r>
      <w:proofErr w:type="spellStart"/>
      <w:r w:rsidR="009C6E5F" w:rsidRPr="00B6334D">
        <w:rPr>
          <w:rFonts w:asciiTheme="minorHAnsi" w:hAnsiTheme="minorHAnsi" w:cstheme="minorHAnsi"/>
          <w:sz w:val="22"/>
          <w:szCs w:val="22"/>
        </w:rPr>
        <w:t>tanaman</w:t>
      </w:r>
      <w:proofErr w:type="spellEnd"/>
      <w:r w:rsidR="009C6E5F" w:rsidRPr="00B6334D">
        <w:rPr>
          <w:rFonts w:asciiTheme="minorHAnsi" w:hAnsiTheme="minorHAnsi" w:cstheme="minorHAnsi"/>
          <w:sz w:val="22"/>
          <w:szCs w:val="22"/>
        </w:rPr>
        <w:t xml:space="preserve"> TSS </w:t>
      </w:r>
      <w:proofErr w:type="spellStart"/>
      <w:r w:rsidR="009C6E5F" w:rsidRPr="00B6334D">
        <w:rPr>
          <w:rFonts w:asciiTheme="minorHAnsi" w:hAnsiTheme="minorHAnsi" w:cstheme="minorHAnsi"/>
          <w:sz w:val="22"/>
          <w:szCs w:val="22"/>
        </w:rPr>
        <w:t>tidak</w:t>
      </w:r>
      <w:proofErr w:type="spellEnd"/>
      <w:r w:rsidR="009C6E5F" w:rsidRPr="00B6334D">
        <w:rPr>
          <w:rFonts w:asciiTheme="minorHAnsi" w:hAnsiTheme="minorHAnsi" w:cstheme="minorHAnsi"/>
          <w:sz w:val="22"/>
          <w:szCs w:val="22"/>
        </w:rPr>
        <w:t xml:space="preserve"> </w:t>
      </w:r>
      <w:proofErr w:type="spellStart"/>
      <w:r w:rsidR="009C6E5F" w:rsidRPr="00B6334D">
        <w:rPr>
          <w:rFonts w:asciiTheme="minorHAnsi" w:hAnsiTheme="minorHAnsi" w:cstheme="minorHAnsi"/>
          <w:sz w:val="22"/>
          <w:szCs w:val="22"/>
        </w:rPr>
        <w:t>meningkatkan</w:t>
      </w:r>
      <w:proofErr w:type="spellEnd"/>
      <w:r w:rsidR="009C6E5F" w:rsidRPr="00B6334D">
        <w:rPr>
          <w:rFonts w:asciiTheme="minorHAnsi" w:hAnsiTheme="minorHAnsi" w:cstheme="minorHAnsi"/>
          <w:sz w:val="22"/>
          <w:szCs w:val="22"/>
        </w:rPr>
        <w:t xml:space="preserve"> </w:t>
      </w:r>
      <w:proofErr w:type="spellStart"/>
      <w:r w:rsidR="009C6E5F" w:rsidRPr="00B6334D">
        <w:rPr>
          <w:rFonts w:asciiTheme="minorHAnsi" w:hAnsiTheme="minorHAnsi" w:cstheme="minorHAnsi"/>
          <w:sz w:val="22"/>
          <w:szCs w:val="22"/>
        </w:rPr>
        <w:t>panjang</w:t>
      </w:r>
      <w:proofErr w:type="spellEnd"/>
      <w:r w:rsidR="009C6E5F" w:rsidRPr="00B6334D">
        <w:rPr>
          <w:rFonts w:asciiTheme="minorHAnsi" w:hAnsiTheme="minorHAnsi" w:cstheme="minorHAnsi"/>
          <w:sz w:val="22"/>
          <w:szCs w:val="22"/>
        </w:rPr>
        <w:t xml:space="preserve"> dan </w:t>
      </w:r>
      <w:proofErr w:type="spellStart"/>
      <w:r w:rsidR="009C6E5F" w:rsidRPr="00B6334D">
        <w:rPr>
          <w:rFonts w:asciiTheme="minorHAnsi" w:hAnsiTheme="minorHAnsi" w:cstheme="minorHAnsi"/>
          <w:sz w:val="22"/>
          <w:szCs w:val="22"/>
        </w:rPr>
        <w:t>jumlah</w:t>
      </w:r>
      <w:proofErr w:type="spellEnd"/>
      <w:r w:rsidR="009C6E5F" w:rsidRPr="00B6334D">
        <w:rPr>
          <w:rFonts w:asciiTheme="minorHAnsi" w:hAnsiTheme="minorHAnsi" w:cstheme="minorHAnsi"/>
          <w:sz w:val="22"/>
          <w:szCs w:val="22"/>
        </w:rPr>
        <w:t xml:space="preserve"> </w:t>
      </w:r>
      <w:proofErr w:type="spellStart"/>
      <w:r w:rsidR="009C6E5F" w:rsidRPr="00B6334D">
        <w:rPr>
          <w:rFonts w:asciiTheme="minorHAnsi" w:hAnsiTheme="minorHAnsi" w:cstheme="minorHAnsi"/>
          <w:sz w:val="22"/>
          <w:szCs w:val="22"/>
        </w:rPr>
        <w:t>daun</w:t>
      </w:r>
      <w:proofErr w:type="spellEnd"/>
      <w:r w:rsidR="009C6E5F" w:rsidRPr="00B6334D">
        <w:rPr>
          <w:rFonts w:asciiTheme="minorHAnsi" w:hAnsiTheme="minorHAnsi" w:cstheme="minorHAnsi"/>
          <w:sz w:val="22"/>
          <w:szCs w:val="22"/>
        </w:rPr>
        <w:t xml:space="preserve"> TSS </w:t>
      </w:r>
      <w:proofErr w:type="spellStart"/>
      <w:r w:rsidR="009C6E5F" w:rsidRPr="00B6334D">
        <w:rPr>
          <w:rFonts w:asciiTheme="minorHAnsi" w:hAnsiTheme="minorHAnsi" w:cstheme="minorHAnsi"/>
          <w:sz w:val="22"/>
          <w:szCs w:val="22"/>
        </w:rPr>
        <w:t>varietas</w:t>
      </w:r>
      <w:proofErr w:type="spellEnd"/>
      <w:r w:rsidR="009C6E5F" w:rsidRPr="00B6334D">
        <w:rPr>
          <w:rFonts w:asciiTheme="minorHAnsi" w:hAnsiTheme="minorHAnsi" w:cstheme="minorHAnsi"/>
          <w:sz w:val="22"/>
          <w:szCs w:val="22"/>
        </w:rPr>
        <w:t xml:space="preserve"> </w:t>
      </w:r>
      <w:proofErr w:type="spellStart"/>
      <w:r w:rsidR="00C871A7" w:rsidRPr="00B6334D">
        <w:rPr>
          <w:rFonts w:asciiTheme="minorHAnsi" w:hAnsiTheme="minorHAnsi" w:cstheme="minorHAnsi"/>
          <w:sz w:val="22"/>
          <w:szCs w:val="22"/>
        </w:rPr>
        <w:t>S</w:t>
      </w:r>
      <w:r w:rsidR="009C6E5F" w:rsidRPr="00B6334D">
        <w:rPr>
          <w:rFonts w:asciiTheme="minorHAnsi" w:hAnsiTheme="minorHAnsi" w:cstheme="minorHAnsi"/>
          <w:sz w:val="22"/>
          <w:szCs w:val="22"/>
        </w:rPr>
        <w:t>anren</w:t>
      </w:r>
      <w:proofErr w:type="spellEnd"/>
      <w:r w:rsidR="009C6E5F" w:rsidRPr="00B6334D">
        <w:rPr>
          <w:rFonts w:asciiTheme="minorHAnsi" w:hAnsiTheme="minorHAnsi" w:cstheme="minorHAnsi"/>
          <w:sz w:val="22"/>
          <w:szCs w:val="22"/>
        </w:rPr>
        <w:t xml:space="preserve"> di </w:t>
      </w:r>
      <w:proofErr w:type="spellStart"/>
      <w:r w:rsidR="009C6E5F" w:rsidRPr="00B6334D">
        <w:rPr>
          <w:rFonts w:asciiTheme="minorHAnsi" w:hAnsiTheme="minorHAnsi" w:cstheme="minorHAnsi"/>
          <w:sz w:val="22"/>
          <w:szCs w:val="22"/>
        </w:rPr>
        <w:t>lapangan</w:t>
      </w:r>
      <w:proofErr w:type="spellEnd"/>
      <w:r w:rsidR="009C6E5F" w:rsidRPr="00B6334D">
        <w:rPr>
          <w:rFonts w:asciiTheme="minorHAnsi" w:hAnsiTheme="minorHAnsi" w:cstheme="minorHAnsi"/>
          <w:sz w:val="22"/>
          <w:szCs w:val="22"/>
        </w:rPr>
        <w:t xml:space="preserve"> </w:t>
      </w:r>
      <w:r w:rsidR="009C6E5F" w:rsidRPr="00B6334D">
        <w:rPr>
          <w:rStyle w:val="y2iqfc"/>
          <w:rFonts w:asciiTheme="minorHAnsi" w:hAnsiTheme="minorHAnsi" w:cstheme="minorHAnsi"/>
          <w:color w:val="202124"/>
          <w:sz w:val="22"/>
          <w:szCs w:val="22"/>
        </w:rPr>
        <w:fldChar w:fldCharType="begin" w:fldLock="1"/>
      </w:r>
      <w:r w:rsidR="00102443" w:rsidRPr="00B6334D">
        <w:rPr>
          <w:rStyle w:val="y2iqfc"/>
          <w:rFonts w:asciiTheme="minorHAnsi" w:hAnsiTheme="minorHAnsi" w:cstheme="minorHAnsi"/>
          <w:color w:val="202124"/>
          <w:sz w:val="22"/>
          <w:szCs w:val="22"/>
        </w:rPr>
        <w:instrText>ADDIN CSL_CITATION {"citationItems":[{"id":"ITEM-1","itemData":{"DOI":"10.1088/1755-1315/782/4/042039","ISSN":"17551315","abstract":"The latest technological developments in shallot cultivation can be done using True Shallot Seed (TSS). The obstacle is the character experiencing difficulty in senescence and long harvesting age. The presence of growth inhibitor is necessary to focus the energy on tuber formation. This research aimed to evaluate the effect of sulfur and paclobutrazol on the growth of shallots from TSS. The research was conducted using polybag in the community land in Medan, using a factorial randomized block design with 2 factors and 3 replications. The first factor was sulfur (0, 75, 150 kg ZA/ha) applications, and the second factor was paclobutrazol (0, 15, 30 ppm) applications. The results showed that 150 kg ZA/ha sulfur application increased the plant length 1-5 weeks after transplanting. The treatment of paclobutrazol and the interaction between paclobutrazol and sulfur applications had no significant effect on plant length and leaf number at 1-4 weeks after transplanting.","author":[{"dropping-particle":"","family":"Hasanah","given":"Y.","non-dropping-particle":"","parse-names":false,"suffix":""},{"dropping-particle":"","family":"Mawarni","given":"L.","non-dropping-particle":"","parse-names":false,"suffix":""},{"dropping-particle":"","family":"Hanum","given":"H.","non-dropping-particle":"","parse-names":false,"suffix":""},{"dropping-particle":"","family":"Sipayung","given":"R.","non-dropping-particle":"","parse-names":false,"suffix":""},{"dropping-particle":"","family":"Ramadhan","given":"M. T.","non-dropping-particle":"","parse-names":false,"suffix":""}],"container-title":"IOP Conference Series: Earth and Environmental Science","id":"ITEM-1","issue":"4","issued":{"date-parts":[["2021"]]},"title":"The role of sulfur and paclobutrazol on the growth of shallots (&lt;i&gt;Allium ascalonicum &lt;/i&gt;(L.) Sanren F-1 varieties from true shallot seed","type":"article-journal","volume":"782"},"uris":["http://www.mendeley.com/documents/?uuid=e814f322-5558-44cb-8a26-e97cfacbe8f0"]}],"mendeley":{"formattedCitation":"(Hasanah et al., 2021)","plainTextFormattedCitation":"(Hasanah et al., 2021)","previouslyFormattedCitation":"(Hasanah et al., 2021)"},"properties":{"noteIndex":0},"schema":"https://github.com/citation-style-language/schema/raw/master/csl-citation.json"}</w:instrText>
      </w:r>
      <w:r w:rsidR="009C6E5F" w:rsidRPr="00B6334D">
        <w:rPr>
          <w:rStyle w:val="y2iqfc"/>
          <w:rFonts w:asciiTheme="minorHAnsi" w:hAnsiTheme="minorHAnsi" w:cstheme="minorHAnsi"/>
          <w:color w:val="202124"/>
          <w:sz w:val="22"/>
          <w:szCs w:val="22"/>
        </w:rPr>
        <w:fldChar w:fldCharType="separate"/>
      </w:r>
      <w:r w:rsidR="009C6E5F" w:rsidRPr="00B6334D">
        <w:rPr>
          <w:rStyle w:val="y2iqfc"/>
          <w:rFonts w:asciiTheme="minorHAnsi" w:hAnsiTheme="minorHAnsi" w:cstheme="minorHAnsi"/>
          <w:noProof/>
          <w:color w:val="202124"/>
          <w:sz w:val="22"/>
          <w:szCs w:val="22"/>
        </w:rPr>
        <w:t>(Hasanah et al., 2021)</w:t>
      </w:r>
      <w:r w:rsidR="009C6E5F" w:rsidRPr="00B6334D">
        <w:rPr>
          <w:rStyle w:val="y2iqfc"/>
          <w:rFonts w:asciiTheme="minorHAnsi" w:hAnsiTheme="minorHAnsi" w:cstheme="minorHAnsi"/>
          <w:color w:val="202124"/>
          <w:sz w:val="22"/>
          <w:szCs w:val="22"/>
        </w:rPr>
        <w:fldChar w:fldCharType="end"/>
      </w:r>
      <w:r w:rsidR="009C6E5F" w:rsidRPr="00B6334D">
        <w:rPr>
          <w:rStyle w:val="y2iqfc"/>
          <w:rFonts w:asciiTheme="minorHAnsi" w:hAnsiTheme="minorHAnsi" w:cstheme="minorHAnsi"/>
          <w:color w:val="202124"/>
          <w:sz w:val="22"/>
          <w:szCs w:val="22"/>
        </w:rPr>
        <w:t xml:space="preserve">. Pada </w:t>
      </w:r>
      <w:proofErr w:type="spellStart"/>
      <w:r w:rsidR="009C6E5F" w:rsidRPr="00B6334D">
        <w:rPr>
          <w:rStyle w:val="y2iqfc"/>
          <w:rFonts w:asciiTheme="minorHAnsi" w:hAnsiTheme="minorHAnsi" w:cstheme="minorHAnsi"/>
          <w:color w:val="202124"/>
          <w:sz w:val="22"/>
          <w:szCs w:val="22"/>
        </w:rPr>
        <w:t>tingkat</w:t>
      </w:r>
      <w:proofErr w:type="spellEnd"/>
      <w:r w:rsidR="009C6E5F" w:rsidRPr="00B6334D">
        <w:rPr>
          <w:rStyle w:val="y2iqfc"/>
          <w:rFonts w:asciiTheme="minorHAnsi" w:hAnsiTheme="minorHAnsi" w:cstheme="minorHAnsi"/>
          <w:color w:val="202124"/>
          <w:sz w:val="22"/>
          <w:szCs w:val="22"/>
        </w:rPr>
        <w:t xml:space="preserve"> </w:t>
      </w:r>
      <w:r w:rsidR="009C6E5F" w:rsidRPr="00B6334D">
        <w:rPr>
          <w:rStyle w:val="y2iqfc"/>
          <w:rFonts w:asciiTheme="minorHAnsi" w:hAnsiTheme="minorHAnsi" w:cstheme="minorHAnsi"/>
          <w:i/>
          <w:iCs/>
          <w:color w:val="202124"/>
          <w:sz w:val="22"/>
          <w:szCs w:val="22"/>
        </w:rPr>
        <w:t xml:space="preserve">invitro </w:t>
      </w:r>
      <w:proofErr w:type="spellStart"/>
      <w:r w:rsidR="009C6E5F" w:rsidRPr="00B6334D">
        <w:rPr>
          <w:rStyle w:val="y2iqfc"/>
          <w:rFonts w:asciiTheme="minorHAnsi" w:hAnsiTheme="minorHAnsi" w:cstheme="minorHAnsi"/>
          <w:color w:val="202124"/>
          <w:sz w:val="22"/>
          <w:szCs w:val="22"/>
        </w:rPr>
        <w:t>diketahui</w:t>
      </w:r>
      <w:proofErr w:type="spellEnd"/>
      <w:r w:rsidR="009C6E5F" w:rsidRPr="00B6334D">
        <w:rPr>
          <w:rStyle w:val="y2iqfc"/>
          <w:rFonts w:asciiTheme="minorHAnsi" w:hAnsiTheme="minorHAnsi" w:cstheme="minorHAnsi"/>
          <w:color w:val="202124"/>
          <w:sz w:val="22"/>
          <w:szCs w:val="22"/>
        </w:rPr>
        <w:t xml:space="preserve"> </w:t>
      </w:r>
      <w:proofErr w:type="spellStart"/>
      <w:r w:rsidR="009C6E5F" w:rsidRPr="00B6334D">
        <w:rPr>
          <w:rStyle w:val="y2iqfc"/>
          <w:rFonts w:asciiTheme="minorHAnsi" w:hAnsiTheme="minorHAnsi" w:cstheme="minorHAnsi"/>
          <w:color w:val="202124"/>
          <w:sz w:val="22"/>
          <w:szCs w:val="22"/>
        </w:rPr>
        <w:t>penambahan</w:t>
      </w:r>
      <w:proofErr w:type="spellEnd"/>
      <w:r w:rsidR="009C6E5F" w:rsidRPr="00B6334D">
        <w:rPr>
          <w:rStyle w:val="y2iqfc"/>
          <w:rFonts w:asciiTheme="minorHAnsi" w:hAnsiTheme="minorHAnsi" w:cstheme="minorHAnsi"/>
          <w:color w:val="202124"/>
          <w:sz w:val="22"/>
          <w:szCs w:val="22"/>
        </w:rPr>
        <w:t xml:space="preserve"> </w:t>
      </w:r>
      <w:proofErr w:type="spellStart"/>
      <w:r w:rsidR="00C871A7" w:rsidRPr="00B6334D">
        <w:rPr>
          <w:rStyle w:val="y2iqfc"/>
          <w:rFonts w:asciiTheme="minorHAnsi" w:hAnsiTheme="minorHAnsi" w:cstheme="minorHAnsi"/>
          <w:color w:val="202124"/>
          <w:sz w:val="22"/>
          <w:szCs w:val="22"/>
        </w:rPr>
        <w:t>s</w:t>
      </w:r>
      <w:r w:rsidR="009C6E5F" w:rsidRPr="00B6334D">
        <w:rPr>
          <w:rStyle w:val="y2iqfc"/>
          <w:rFonts w:asciiTheme="minorHAnsi" w:hAnsiTheme="minorHAnsi" w:cstheme="minorHAnsi"/>
          <w:color w:val="202124"/>
          <w:sz w:val="22"/>
          <w:szCs w:val="22"/>
        </w:rPr>
        <w:t>itokinin</w:t>
      </w:r>
      <w:proofErr w:type="spellEnd"/>
      <w:r w:rsidR="009C6E5F" w:rsidRPr="00B6334D">
        <w:rPr>
          <w:rStyle w:val="y2iqfc"/>
          <w:rFonts w:asciiTheme="minorHAnsi" w:hAnsiTheme="minorHAnsi" w:cstheme="minorHAnsi"/>
          <w:color w:val="202124"/>
          <w:sz w:val="22"/>
          <w:szCs w:val="22"/>
        </w:rPr>
        <w:t xml:space="preserve"> dan vitamin pada </w:t>
      </w:r>
      <w:proofErr w:type="spellStart"/>
      <w:r w:rsidR="009C6E5F" w:rsidRPr="00B6334D">
        <w:rPr>
          <w:rStyle w:val="y2iqfc"/>
          <w:rFonts w:asciiTheme="minorHAnsi" w:hAnsiTheme="minorHAnsi" w:cstheme="minorHAnsi"/>
          <w:color w:val="202124"/>
          <w:sz w:val="22"/>
          <w:szCs w:val="22"/>
        </w:rPr>
        <w:t>benih</w:t>
      </w:r>
      <w:proofErr w:type="spellEnd"/>
      <w:r w:rsidR="009C6E5F" w:rsidRPr="00B6334D">
        <w:rPr>
          <w:rStyle w:val="y2iqfc"/>
          <w:rFonts w:asciiTheme="minorHAnsi" w:hAnsiTheme="minorHAnsi" w:cstheme="minorHAnsi"/>
          <w:color w:val="202124"/>
          <w:sz w:val="22"/>
          <w:szCs w:val="22"/>
        </w:rPr>
        <w:t xml:space="preserve"> TSS </w:t>
      </w:r>
      <w:proofErr w:type="spellStart"/>
      <w:r w:rsidR="009C6E5F" w:rsidRPr="00B6334D">
        <w:rPr>
          <w:rStyle w:val="y2iqfc"/>
          <w:rFonts w:asciiTheme="minorHAnsi" w:hAnsiTheme="minorHAnsi" w:cstheme="minorHAnsi"/>
          <w:color w:val="202124"/>
          <w:sz w:val="22"/>
          <w:szCs w:val="22"/>
        </w:rPr>
        <w:t>varietas</w:t>
      </w:r>
      <w:proofErr w:type="spellEnd"/>
      <w:r w:rsidR="009C6E5F" w:rsidRPr="00B6334D">
        <w:rPr>
          <w:rStyle w:val="y2iqfc"/>
          <w:rFonts w:asciiTheme="minorHAnsi" w:hAnsiTheme="minorHAnsi" w:cstheme="minorHAnsi"/>
          <w:color w:val="202124"/>
          <w:sz w:val="22"/>
          <w:szCs w:val="22"/>
        </w:rPr>
        <w:t xml:space="preserve"> </w:t>
      </w:r>
      <w:proofErr w:type="spellStart"/>
      <w:r w:rsidR="009C6E5F" w:rsidRPr="00B6334D">
        <w:rPr>
          <w:rStyle w:val="y2iqfc"/>
          <w:rFonts w:asciiTheme="minorHAnsi" w:hAnsiTheme="minorHAnsi" w:cstheme="minorHAnsi"/>
          <w:color w:val="202124"/>
          <w:sz w:val="22"/>
          <w:szCs w:val="22"/>
        </w:rPr>
        <w:t>Tuktuk</w:t>
      </w:r>
      <w:proofErr w:type="spellEnd"/>
      <w:r w:rsidR="009C6E5F" w:rsidRPr="00B6334D">
        <w:rPr>
          <w:rStyle w:val="y2iqfc"/>
          <w:rFonts w:asciiTheme="minorHAnsi" w:hAnsiTheme="minorHAnsi" w:cstheme="minorHAnsi"/>
          <w:color w:val="202124"/>
          <w:sz w:val="22"/>
          <w:szCs w:val="22"/>
        </w:rPr>
        <w:t xml:space="preserve"> </w:t>
      </w:r>
      <w:proofErr w:type="spellStart"/>
      <w:r w:rsidR="009C6E5F" w:rsidRPr="00B6334D">
        <w:rPr>
          <w:rStyle w:val="y2iqfc"/>
          <w:rFonts w:asciiTheme="minorHAnsi" w:hAnsiTheme="minorHAnsi" w:cstheme="minorHAnsi"/>
          <w:color w:val="202124"/>
          <w:sz w:val="22"/>
          <w:szCs w:val="22"/>
        </w:rPr>
        <w:t>menggunakan</w:t>
      </w:r>
      <w:proofErr w:type="spellEnd"/>
      <w:r w:rsidR="009C6E5F" w:rsidRPr="00B6334D">
        <w:rPr>
          <w:rStyle w:val="y2iqfc"/>
          <w:rFonts w:asciiTheme="minorHAnsi" w:hAnsiTheme="minorHAnsi" w:cstheme="minorHAnsi"/>
          <w:color w:val="202124"/>
          <w:sz w:val="22"/>
          <w:szCs w:val="22"/>
        </w:rPr>
        <w:t xml:space="preserve"> media solid dan semi solid </w:t>
      </w:r>
      <w:proofErr w:type="spellStart"/>
      <w:r w:rsidR="009C6E5F" w:rsidRPr="00B6334D">
        <w:rPr>
          <w:rStyle w:val="y2iqfc"/>
          <w:rFonts w:asciiTheme="minorHAnsi" w:hAnsiTheme="minorHAnsi" w:cstheme="minorHAnsi"/>
          <w:color w:val="202124"/>
          <w:sz w:val="22"/>
          <w:szCs w:val="22"/>
        </w:rPr>
        <w:t>menurunkan</w:t>
      </w:r>
      <w:proofErr w:type="spellEnd"/>
      <w:r w:rsidR="009C6E5F" w:rsidRPr="00B6334D">
        <w:rPr>
          <w:rStyle w:val="y2iqfc"/>
          <w:rFonts w:asciiTheme="minorHAnsi" w:hAnsiTheme="minorHAnsi" w:cstheme="minorHAnsi"/>
          <w:color w:val="202124"/>
          <w:sz w:val="22"/>
          <w:szCs w:val="22"/>
        </w:rPr>
        <w:t xml:space="preserve"> </w:t>
      </w:r>
      <w:proofErr w:type="spellStart"/>
      <w:r w:rsidR="009C6E5F" w:rsidRPr="00B6334D">
        <w:rPr>
          <w:rStyle w:val="y2iqfc"/>
          <w:rFonts w:asciiTheme="minorHAnsi" w:hAnsiTheme="minorHAnsi" w:cstheme="minorHAnsi"/>
          <w:color w:val="202124"/>
          <w:sz w:val="22"/>
          <w:szCs w:val="22"/>
        </w:rPr>
        <w:t>jumlah</w:t>
      </w:r>
      <w:proofErr w:type="spellEnd"/>
      <w:r w:rsidR="009C6E5F" w:rsidRPr="00B6334D">
        <w:rPr>
          <w:rStyle w:val="y2iqfc"/>
          <w:rFonts w:asciiTheme="minorHAnsi" w:hAnsiTheme="minorHAnsi" w:cstheme="minorHAnsi"/>
          <w:color w:val="202124"/>
          <w:sz w:val="22"/>
          <w:szCs w:val="22"/>
        </w:rPr>
        <w:t xml:space="preserve"> dan Panjang </w:t>
      </w:r>
      <w:proofErr w:type="spellStart"/>
      <w:r w:rsidR="009C6E5F" w:rsidRPr="00B6334D">
        <w:rPr>
          <w:rStyle w:val="y2iqfc"/>
          <w:rFonts w:asciiTheme="minorHAnsi" w:hAnsiTheme="minorHAnsi" w:cstheme="minorHAnsi"/>
          <w:color w:val="202124"/>
          <w:sz w:val="22"/>
          <w:szCs w:val="22"/>
        </w:rPr>
        <w:t>daun</w:t>
      </w:r>
      <w:proofErr w:type="spellEnd"/>
      <w:r w:rsidR="009C6E5F" w:rsidRPr="00B6334D">
        <w:rPr>
          <w:rStyle w:val="y2iqfc"/>
          <w:rFonts w:asciiTheme="minorHAnsi" w:hAnsiTheme="minorHAnsi" w:cstheme="minorHAnsi"/>
          <w:color w:val="202124"/>
          <w:sz w:val="22"/>
          <w:szCs w:val="22"/>
        </w:rPr>
        <w:t xml:space="preserve"> </w:t>
      </w:r>
      <w:proofErr w:type="spellStart"/>
      <w:r w:rsidR="009C6E5F" w:rsidRPr="00B6334D">
        <w:rPr>
          <w:rStyle w:val="y2iqfc"/>
          <w:rFonts w:asciiTheme="minorHAnsi" w:hAnsiTheme="minorHAnsi" w:cstheme="minorHAnsi"/>
          <w:color w:val="202124"/>
          <w:sz w:val="22"/>
          <w:szCs w:val="22"/>
        </w:rPr>
        <w:t>serta</w:t>
      </w:r>
      <w:proofErr w:type="spellEnd"/>
      <w:r w:rsidR="009C6E5F" w:rsidRPr="00B6334D">
        <w:rPr>
          <w:rStyle w:val="y2iqfc"/>
          <w:rFonts w:asciiTheme="minorHAnsi" w:hAnsiTheme="minorHAnsi" w:cstheme="minorHAnsi"/>
          <w:color w:val="202124"/>
          <w:sz w:val="22"/>
          <w:szCs w:val="22"/>
        </w:rPr>
        <w:t xml:space="preserve"> </w:t>
      </w:r>
      <w:proofErr w:type="spellStart"/>
      <w:r w:rsidR="009C6E5F" w:rsidRPr="00B6334D">
        <w:rPr>
          <w:rStyle w:val="y2iqfc"/>
          <w:rFonts w:asciiTheme="minorHAnsi" w:hAnsiTheme="minorHAnsi" w:cstheme="minorHAnsi"/>
          <w:color w:val="202124"/>
          <w:sz w:val="22"/>
          <w:szCs w:val="22"/>
        </w:rPr>
        <w:t>jumlah</w:t>
      </w:r>
      <w:proofErr w:type="spellEnd"/>
      <w:r w:rsidR="009C6E5F" w:rsidRPr="00B6334D">
        <w:rPr>
          <w:rStyle w:val="y2iqfc"/>
          <w:rFonts w:asciiTheme="minorHAnsi" w:hAnsiTheme="minorHAnsi" w:cstheme="minorHAnsi"/>
          <w:color w:val="202124"/>
          <w:sz w:val="22"/>
          <w:szCs w:val="22"/>
        </w:rPr>
        <w:t xml:space="preserve"> dan </w:t>
      </w:r>
      <w:proofErr w:type="spellStart"/>
      <w:r w:rsidR="009C6E5F" w:rsidRPr="00B6334D">
        <w:rPr>
          <w:rStyle w:val="y2iqfc"/>
          <w:rFonts w:asciiTheme="minorHAnsi" w:hAnsiTheme="minorHAnsi" w:cstheme="minorHAnsi"/>
          <w:color w:val="202124"/>
          <w:sz w:val="22"/>
          <w:szCs w:val="22"/>
        </w:rPr>
        <w:t>panjang</w:t>
      </w:r>
      <w:proofErr w:type="spellEnd"/>
      <w:r w:rsidR="009C6E5F" w:rsidRPr="00B6334D">
        <w:rPr>
          <w:rStyle w:val="y2iqfc"/>
          <w:rFonts w:asciiTheme="minorHAnsi" w:hAnsiTheme="minorHAnsi" w:cstheme="minorHAnsi"/>
          <w:color w:val="202124"/>
          <w:sz w:val="22"/>
          <w:szCs w:val="22"/>
        </w:rPr>
        <w:t xml:space="preserve"> </w:t>
      </w:r>
      <w:proofErr w:type="spellStart"/>
      <w:r w:rsidR="009C6E5F" w:rsidRPr="00B6334D">
        <w:rPr>
          <w:rStyle w:val="y2iqfc"/>
          <w:rFonts w:asciiTheme="minorHAnsi" w:hAnsiTheme="minorHAnsi" w:cstheme="minorHAnsi"/>
          <w:color w:val="202124"/>
          <w:sz w:val="22"/>
          <w:szCs w:val="22"/>
        </w:rPr>
        <w:t>akar</w:t>
      </w:r>
      <w:proofErr w:type="spellEnd"/>
      <w:r w:rsidR="00C871A7" w:rsidRPr="00B6334D">
        <w:rPr>
          <w:rStyle w:val="y2iqfc"/>
          <w:rFonts w:asciiTheme="minorHAnsi" w:hAnsiTheme="minorHAnsi" w:cstheme="minorHAnsi"/>
          <w:color w:val="202124"/>
          <w:sz w:val="22"/>
          <w:szCs w:val="22"/>
        </w:rPr>
        <w:t xml:space="preserve"> </w:t>
      </w:r>
      <w:r w:rsidR="009C6E5F" w:rsidRPr="00B6334D">
        <w:rPr>
          <w:rStyle w:val="y2iqfc"/>
          <w:rFonts w:asciiTheme="minorHAnsi" w:hAnsiTheme="minorHAnsi" w:cstheme="minorHAnsi"/>
          <w:color w:val="202124"/>
          <w:sz w:val="22"/>
          <w:szCs w:val="22"/>
        </w:rPr>
        <w:fldChar w:fldCharType="begin" w:fldLock="1"/>
      </w:r>
      <w:r w:rsidR="00102443" w:rsidRPr="00B6334D">
        <w:rPr>
          <w:rStyle w:val="y2iqfc"/>
          <w:rFonts w:asciiTheme="minorHAnsi" w:hAnsiTheme="minorHAnsi" w:cstheme="minorHAnsi"/>
          <w:color w:val="202124"/>
          <w:sz w:val="22"/>
          <w:szCs w:val="22"/>
        </w:rPr>
        <w:instrText>ADDIN CSL_CITATION {"citationItems":[{"id":"ITEM-1","itemData":{"DOI":"10.1088/1755-1315/762/1/012035","ISSN":"17551315","abstract":"True Shallot Seeds (TSS) is the best choice of cultivation over bulb materials because it offers disease-free plants, produces larger size bulbs, and reduces cost production. In vitro propagation is an alternative method to overcome the TSS development problems. This research aimed to evaluate the growth response of shallot (Allium ascalonicum) cv Tuktuk seedlings, cultured on MS solid and liquid media with agitation supplemented with BAP, Thiamine and Adenine Sulphate. The solid MS medium was used to germinate TSS, followed by growth seedlings at control and treatment media. The experiments were carried out in a Completely Randomized Design with 4 replicates. Data were collected 8 weeks after planting. In vitro germination results showed that 5.96% of seeds started to germinate at the first week and reached 19.82% after four weeks of planting. After 8 weeks in the culture of TSS seedlings, shoots had better growth on solid medium compared to in liquid medium. The addition of BAP, Thiamine and Adenine did not significantly influence the growth of seedlings culture. Bulbs-like bodies were formed in all media. A higher concentration of plant growth regulators might be needed to enhance in vitro propagation of TSS seedlings.","author":[{"dropping-particle":"","family":"Rantau","given":"D. E.","non-dropping-particle":"","parse-names":false,"suffix":""},{"dropping-particle":"","family":"Wulandari","given":"D. R.","non-dropping-particle":"","parse-names":false,"suffix":""},{"dropping-particle":"","family":"Maharijaya","given":"A.","non-dropping-particle":"","parse-names":false,"suffix":""}],"container-title":"IOP Conference Series: Earth and Environmental Science","id":"ITEM-1","issue":"1","issued":{"date-parts":[["2021"]]},"title":"Growth response of shallot (&lt;i&gt;Allium ascalonicum&lt;/i&gt; L.) seedlings cultured on MS solid and liquid medium supplemented with BAP, Thiamine and Adenine Sulphate","type":"article-journal","volume":"762"},"uris":["http://www.mendeley.com/documents/?uuid=e6ef4c3e-b396-4e9f-bd86-8b53934cda3a"]}],"mendeley":{"formattedCitation":"(Rantau et al., 2021)","plainTextFormattedCitation":"(Rantau et al., 2021)","previouslyFormattedCitation":"(Rantau et al., 2021)"},"properties":{"noteIndex":0},"schema":"https://github.com/citation-style-language/schema/raw/master/csl-citation.json"}</w:instrText>
      </w:r>
      <w:r w:rsidR="009C6E5F" w:rsidRPr="00B6334D">
        <w:rPr>
          <w:rStyle w:val="y2iqfc"/>
          <w:rFonts w:asciiTheme="minorHAnsi" w:hAnsiTheme="minorHAnsi" w:cstheme="minorHAnsi"/>
          <w:color w:val="202124"/>
          <w:sz w:val="22"/>
          <w:szCs w:val="22"/>
        </w:rPr>
        <w:fldChar w:fldCharType="separate"/>
      </w:r>
      <w:r w:rsidR="009C6E5F" w:rsidRPr="00B6334D">
        <w:rPr>
          <w:rStyle w:val="y2iqfc"/>
          <w:rFonts w:asciiTheme="minorHAnsi" w:hAnsiTheme="minorHAnsi" w:cstheme="minorHAnsi"/>
          <w:noProof/>
          <w:color w:val="202124"/>
          <w:sz w:val="22"/>
          <w:szCs w:val="22"/>
        </w:rPr>
        <w:t>(Rantau et al., 2021)</w:t>
      </w:r>
      <w:r w:rsidR="009C6E5F" w:rsidRPr="00B6334D">
        <w:rPr>
          <w:rStyle w:val="y2iqfc"/>
          <w:rFonts w:asciiTheme="minorHAnsi" w:hAnsiTheme="minorHAnsi" w:cstheme="minorHAnsi"/>
          <w:color w:val="202124"/>
          <w:sz w:val="22"/>
          <w:szCs w:val="22"/>
        </w:rPr>
        <w:fldChar w:fldCharType="end"/>
      </w:r>
      <w:r w:rsidR="009C6E5F" w:rsidRPr="00B6334D">
        <w:rPr>
          <w:rStyle w:val="y2iqfc"/>
          <w:rFonts w:asciiTheme="minorHAnsi" w:hAnsiTheme="minorHAnsi" w:cstheme="minorHAnsi"/>
          <w:color w:val="202124"/>
          <w:sz w:val="22"/>
          <w:szCs w:val="22"/>
        </w:rPr>
        <w:t xml:space="preserve">. </w:t>
      </w:r>
    </w:p>
    <w:p w14:paraId="79E52677" w14:textId="0A4183ED" w:rsidR="005C0C49" w:rsidRPr="00B6334D" w:rsidRDefault="009C6E5F" w:rsidP="00707E76">
      <w:pPr>
        <w:tabs>
          <w:tab w:val="left" w:pos="0"/>
        </w:tabs>
        <w:spacing w:line="276" w:lineRule="auto"/>
        <w:ind w:firstLine="360"/>
        <w:jc w:val="both"/>
        <w:rPr>
          <w:rStyle w:val="y2iqfc"/>
          <w:rFonts w:asciiTheme="minorHAnsi" w:hAnsiTheme="minorHAnsi" w:cstheme="minorHAnsi"/>
          <w:color w:val="202124"/>
          <w:sz w:val="22"/>
          <w:szCs w:val="22"/>
        </w:rPr>
      </w:pPr>
      <w:proofErr w:type="spellStart"/>
      <w:r w:rsidRPr="00B6334D">
        <w:rPr>
          <w:rStyle w:val="y2iqfc"/>
          <w:rFonts w:asciiTheme="minorHAnsi" w:hAnsiTheme="minorHAnsi" w:cstheme="minorHAnsi"/>
          <w:color w:val="202124"/>
          <w:sz w:val="22"/>
          <w:szCs w:val="22"/>
        </w:rPr>
        <w:t>Begitu</w:t>
      </w:r>
      <w:proofErr w:type="spellEnd"/>
      <w:r w:rsidRPr="00B6334D">
        <w:rPr>
          <w:rStyle w:val="y2iqfc"/>
          <w:rFonts w:asciiTheme="minorHAnsi" w:hAnsiTheme="minorHAnsi" w:cstheme="minorHAnsi"/>
          <w:color w:val="202124"/>
          <w:sz w:val="22"/>
          <w:szCs w:val="22"/>
        </w:rPr>
        <w:t xml:space="preserve"> juga </w:t>
      </w:r>
      <w:proofErr w:type="spellStart"/>
      <w:r w:rsidRPr="00B6334D">
        <w:rPr>
          <w:rStyle w:val="y2iqfc"/>
          <w:rFonts w:asciiTheme="minorHAnsi" w:hAnsiTheme="minorHAnsi" w:cstheme="minorHAnsi"/>
          <w:color w:val="202124"/>
          <w:sz w:val="22"/>
          <w:szCs w:val="22"/>
        </w:rPr>
        <w:t>dengan</w:t>
      </w:r>
      <w:proofErr w:type="spellEnd"/>
      <w:r w:rsidRPr="00B6334D">
        <w:rPr>
          <w:rStyle w:val="y2iqfc"/>
          <w:rFonts w:asciiTheme="minorHAnsi" w:hAnsiTheme="minorHAnsi" w:cstheme="minorHAnsi"/>
          <w:color w:val="202124"/>
          <w:sz w:val="22"/>
          <w:szCs w:val="22"/>
        </w:rPr>
        <w:t xml:space="preserve"> </w:t>
      </w:r>
      <w:proofErr w:type="spellStart"/>
      <w:r w:rsidRPr="00B6334D">
        <w:rPr>
          <w:rStyle w:val="y2iqfc"/>
          <w:rFonts w:asciiTheme="minorHAnsi" w:hAnsiTheme="minorHAnsi" w:cstheme="minorHAnsi"/>
          <w:color w:val="202124"/>
          <w:sz w:val="22"/>
          <w:szCs w:val="22"/>
        </w:rPr>
        <w:t>penggunaan</w:t>
      </w:r>
      <w:proofErr w:type="spellEnd"/>
      <w:r w:rsidRPr="00B6334D">
        <w:rPr>
          <w:rStyle w:val="y2iqfc"/>
          <w:rFonts w:asciiTheme="minorHAnsi" w:hAnsiTheme="minorHAnsi" w:cstheme="minorHAnsi"/>
          <w:color w:val="202124"/>
          <w:sz w:val="22"/>
          <w:szCs w:val="22"/>
        </w:rPr>
        <w:t xml:space="preserve"> </w:t>
      </w:r>
      <w:proofErr w:type="spellStart"/>
      <w:r w:rsidRPr="00B6334D">
        <w:rPr>
          <w:rStyle w:val="y2iqfc"/>
          <w:rFonts w:asciiTheme="minorHAnsi" w:hAnsiTheme="minorHAnsi" w:cstheme="minorHAnsi"/>
          <w:color w:val="202124"/>
          <w:sz w:val="22"/>
          <w:szCs w:val="22"/>
        </w:rPr>
        <w:t>Previcur</w:t>
      </w:r>
      <w:proofErr w:type="spellEnd"/>
      <w:r w:rsidRPr="00B6334D">
        <w:rPr>
          <w:rStyle w:val="y2iqfc"/>
          <w:rFonts w:asciiTheme="minorHAnsi" w:hAnsiTheme="minorHAnsi" w:cstheme="minorHAnsi"/>
          <w:color w:val="202124"/>
          <w:sz w:val="22"/>
          <w:szCs w:val="22"/>
        </w:rPr>
        <w:t xml:space="preserve">-N pada </w:t>
      </w:r>
      <w:proofErr w:type="spellStart"/>
      <w:r w:rsidRPr="00B6334D">
        <w:rPr>
          <w:rStyle w:val="y2iqfc"/>
          <w:rFonts w:asciiTheme="minorHAnsi" w:hAnsiTheme="minorHAnsi" w:cstheme="minorHAnsi"/>
          <w:color w:val="202124"/>
          <w:sz w:val="22"/>
          <w:szCs w:val="22"/>
        </w:rPr>
        <w:t>penelitian</w:t>
      </w:r>
      <w:proofErr w:type="spellEnd"/>
      <w:r w:rsidRPr="00B6334D">
        <w:rPr>
          <w:rStyle w:val="y2iqfc"/>
          <w:rFonts w:asciiTheme="minorHAnsi" w:hAnsiTheme="minorHAnsi" w:cstheme="minorHAnsi"/>
          <w:color w:val="202124"/>
          <w:sz w:val="22"/>
          <w:szCs w:val="22"/>
        </w:rPr>
        <w:t xml:space="preserve"> </w:t>
      </w:r>
      <w:proofErr w:type="spellStart"/>
      <w:r w:rsidRPr="00B6334D">
        <w:rPr>
          <w:rStyle w:val="y2iqfc"/>
          <w:rFonts w:asciiTheme="minorHAnsi" w:hAnsiTheme="minorHAnsi" w:cstheme="minorHAnsi"/>
          <w:color w:val="202124"/>
          <w:sz w:val="22"/>
          <w:szCs w:val="22"/>
        </w:rPr>
        <w:t>ini</w:t>
      </w:r>
      <w:proofErr w:type="spellEnd"/>
      <w:r w:rsidRPr="00B6334D">
        <w:rPr>
          <w:rStyle w:val="y2iqfc"/>
          <w:rFonts w:asciiTheme="minorHAnsi" w:hAnsiTheme="minorHAnsi" w:cstheme="minorHAnsi"/>
          <w:color w:val="202124"/>
          <w:sz w:val="22"/>
          <w:szCs w:val="22"/>
        </w:rPr>
        <w:t xml:space="preserve"> yang </w:t>
      </w:r>
      <w:proofErr w:type="spellStart"/>
      <w:r w:rsidRPr="00B6334D">
        <w:rPr>
          <w:rStyle w:val="y2iqfc"/>
          <w:rFonts w:asciiTheme="minorHAnsi" w:hAnsiTheme="minorHAnsi" w:cstheme="minorHAnsi"/>
          <w:color w:val="202124"/>
          <w:sz w:val="22"/>
          <w:szCs w:val="22"/>
        </w:rPr>
        <w:t>menurunkan</w:t>
      </w:r>
      <w:proofErr w:type="spellEnd"/>
      <w:r w:rsidRPr="00B6334D">
        <w:rPr>
          <w:rStyle w:val="y2iqfc"/>
          <w:rFonts w:asciiTheme="minorHAnsi" w:hAnsiTheme="minorHAnsi" w:cstheme="minorHAnsi"/>
          <w:color w:val="202124"/>
          <w:sz w:val="22"/>
          <w:szCs w:val="22"/>
        </w:rPr>
        <w:t xml:space="preserve"> </w:t>
      </w:r>
      <w:proofErr w:type="spellStart"/>
      <w:r w:rsidRPr="00B6334D">
        <w:rPr>
          <w:rStyle w:val="y2iqfc"/>
          <w:rFonts w:asciiTheme="minorHAnsi" w:hAnsiTheme="minorHAnsi" w:cstheme="minorHAnsi"/>
          <w:color w:val="202124"/>
          <w:sz w:val="22"/>
          <w:szCs w:val="22"/>
        </w:rPr>
        <w:t>panjang</w:t>
      </w:r>
      <w:proofErr w:type="spellEnd"/>
      <w:r w:rsidRPr="00B6334D">
        <w:rPr>
          <w:rStyle w:val="y2iqfc"/>
          <w:rFonts w:asciiTheme="minorHAnsi" w:hAnsiTheme="minorHAnsi" w:cstheme="minorHAnsi"/>
          <w:color w:val="202124"/>
          <w:sz w:val="22"/>
          <w:szCs w:val="22"/>
        </w:rPr>
        <w:t xml:space="preserve"> </w:t>
      </w:r>
      <w:proofErr w:type="spellStart"/>
      <w:r w:rsidRPr="00B6334D">
        <w:rPr>
          <w:rStyle w:val="y2iqfc"/>
          <w:rFonts w:asciiTheme="minorHAnsi" w:hAnsiTheme="minorHAnsi" w:cstheme="minorHAnsi"/>
          <w:color w:val="202124"/>
          <w:sz w:val="22"/>
          <w:szCs w:val="22"/>
        </w:rPr>
        <w:t>hipokotil</w:t>
      </w:r>
      <w:proofErr w:type="spellEnd"/>
      <w:r w:rsidRPr="00B6334D">
        <w:rPr>
          <w:rStyle w:val="y2iqfc"/>
          <w:rFonts w:asciiTheme="minorHAnsi" w:hAnsiTheme="minorHAnsi" w:cstheme="minorHAnsi"/>
          <w:color w:val="202124"/>
          <w:sz w:val="22"/>
          <w:szCs w:val="22"/>
        </w:rPr>
        <w:t xml:space="preserve">, </w:t>
      </w:r>
      <w:proofErr w:type="spellStart"/>
      <w:r w:rsidRPr="00B6334D">
        <w:rPr>
          <w:rStyle w:val="y2iqfc"/>
          <w:rFonts w:asciiTheme="minorHAnsi" w:hAnsiTheme="minorHAnsi" w:cstheme="minorHAnsi"/>
          <w:color w:val="202124"/>
          <w:sz w:val="22"/>
          <w:szCs w:val="22"/>
        </w:rPr>
        <w:t>daya</w:t>
      </w:r>
      <w:proofErr w:type="spellEnd"/>
      <w:r w:rsidRPr="00B6334D">
        <w:rPr>
          <w:rStyle w:val="y2iqfc"/>
          <w:rFonts w:asciiTheme="minorHAnsi" w:hAnsiTheme="minorHAnsi" w:cstheme="minorHAnsi"/>
          <w:color w:val="202124"/>
          <w:sz w:val="22"/>
          <w:szCs w:val="22"/>
        </w:rPr>
        <w:t xml:space="preserve"> </w:t>
      </w:r>
      <w:proofErr w:type="spellStart"/>
      <w:r w:rsidRPr="00B6334D">
        <w:rPr>
          <w:rStyle w:val="y2iqfc"/>
          <w:rFonts w:asciiTheme="minorHAnsi" w:hAnsiTheme="minorHAnsi" w:cstheme="minorHAnsi"/>
          <w:color w:val="202124"/>
          <w:sz w:val="22"/>
          <w:szCs w:val="22"/>
        </w:rPr>
        <w:t>berkecambah</w:t>
      </w:r>
      <w:proofErr w:type="spellEnd"/>
      <w:r w:rsidRPr="00B6334D">
        <w:rPr>
          <w:rStyle w:val="y2iqfc"/>
          <w:rFonts w:asciiTheme="minorHAnsi" w:hAnsiTheme="minorHAnsi" w:cstheme="minorHAnsi"/>
          <w:color w:val="202124"/>
          <w:sz w:val="22"/>
          <w:szCs w:val="22"/>
        </w:rPr>
        <w:t xml:space="preserve">, </w:t>
      </w:r>
      <w:proofErr w:type="spellStart"/>
      <w:r w:rsidRPr="00B6334D">
        <w:rPr>
          <w:rStyle w:val="y2iqfc"/>
          <w:rFonts w:asciiTheme="minorHAnsi" w:hAnsiTheme="minorHAnsi" w:cstheme="minorHAnsi"/>
          <w:color w:val="202124"/>
          <w:sz w:val="22"/>
          <w:szCs w:val="22"/>
        </w:rPr>
        <w:t>kecepatan</w:t>
      </w:r>
      <w:proofErr w:type="spellEnd"/>
      <w:r w:rsidRPr="00B6334D">
        <w:rPr>
          <w:rStyle w:val="y2iqfc"/>
          <w:rFonts w:asciiTheme="minorHAnsi" w:hAnsiTheme="minorHAnsi" w:cstheme="minorHAnsi"/>
          <w:color w:val="202124"/>
          <w:sz w:val="22"/>
          <w:szCs w:val="22"/>
        </w:rPr>
        <w:t xml:space="preserve"> </w:t>
      </w:r>
      <w:proofErr w:type="spellStart"/>
      <w:r w:rsidRPr="00B6334D">
        <w:rPr>
          <w:rStyle w:val="y2iqfc"/>
          <w:rFonts w:asciiTheme="minorHAnsi" w:hAnsiTheme="minorHAnsi" w:cstheme="minorHAnsi"/>
          <w:color w:val="202124"/>
          <w:sz w:val="22"/>
          <w:szCs w:val="22"/>
        </w:rPr>
        <w:t>tumbuh</w:t>
      </w:r>
      <w:proofErr w:type="spellEnd"/>
      <w:r w:rsidRPr="00B6334D">
        <w:rPr>
          <w:rStyle w:val="y2iqfc"/>
          <w:rFonts w:asciiTheme="minorHAnsi" w:hAnsiTheme="minorHAnsi" w:cstheme="minorHAnsi"/>
          <w:color w:val="202124"/>
          <w:sz w:val="22"/>
          <w:szCs w:val="22"/>
        </w:rPr>
        <w:t xml:space="preserve">, dan </w:t>
      </w:r>
      <w:proofErr w:type="spellStart"/>
      <w:r w:rsidRPr="00B6334D">
        <w:rPr>
          <w:rStyle w:val="y2iqfc"/>
          <w:rFonts w:asciiTheme="minorHAnsi" w:hAnsiTheme="minorHAnsi" w:cstheme="minorHAnsi"/>
          <w:color w:val="202124"/>
          <w:sz w:val="22"/>
          <w:szCs w:val="22"/>
        </w:rPr>
        <w:t>laju</w:t>
      </w:r>
      <w:proofErr w:type="spellEnd"/>
      <w:r w:rsidRPr="00B6334D">
        <w:rPr>
          <w:rStyle w:val="y2iqfc"/>
          <w:rFonts w:asciiTheme="minorHAnsi" w:hAnsiTheme="minorHAnsi" w:cstheme="minorHAnsi"/>
          <w:color w:val="202124"/>
          <w:sz w:val="22"/>
          <w:szCs w:val="22"/>
        </w:rPr>
        <w:t xml:space="preserve"> </w:t>
      </w:r>
      <w:proofErr w:type="spellStart"/>
      <w:r w:rsidRPr="00B6334D">
        <w:rPr>
          <w:rStyle w:val="y2iqfc"/>
          <w:rFonts w:asciiTheme="minorHAnsi" w:hAnsiTheme="minorHAnsi" w:cstheme="minorHAnsi"/>
          <w:color w:val="202124"/>
          <w:sz w:val="22"/>
          <w:szCs w:val="22"/>
        </w:rPr>
        <w:t>pertumbuhan</w:t>
      </w:r>
      <w:proofErr w:type="spellEnd"/>
      <w:r w:rsidR="00745C05" w:rsidRPr="00B6334D">
        <w:rPr>
          <w:rStyle w:val="y2iqfc"/>
          <w:rFonts w:asciiTheme="minorHAnsi" w:hAnsiTheme="minorHAnsi" w:cstheme="minorHAnsi"/>
          <w:color w:val="202124"/>
          <w:sz w:val="22"/>
          <w:szCs w:val="22"/>
        </w:rPr>
        <w:t xml:space="preserve"> </w:t>
      </w:r>
      <w:proofErr w:type="spellStart"/>
      <w:r w:rsidR="00745C05" w:rsidRPr="00B6334D">
        <w:rPr>
          <w:rStyle w:val="y2iqfc"/>
          <w:rFonts w:asciiTheme="minorHAnsi" w:hAnsiTheme="minorHAnsi" w:cstheme="minorHAnsi"/>
          <w:color w:val="202124"/>
          <w:sz w:val="22"/>
          <w:szCs w:val="22"/>
        </w:rPr>
        <w:t>kecuali</w:t>
      </w:r>
      <w:proofErr w:type="spellEnd"/>
      <w:r w:rsidR="00745C05" w:rsidRPr="00B6334D">
        <w:rPr>
          <w:rStyle w:val="y2iqfc"/>
          <w:rFonts w:asciiTheme="minorHAnsi" w:hAnsiTheme="minorHAnsi" w:cstheme="minorHAnsi"/>
          <w:color w:val="202124"/>
          <w:sz w:val="22"/>
          <w:szCs w:val="22"/>
        </w:rPr>
        <w:t xml:space="preserve"> </w:t>
      </w:r>
      <w:proofErr w:type="spellStart"/>
      <w:r w:rsidR="00745C05" w:rsidRPr="00B6334D">
        <w:rPr>
          <w:rStyle w:val="y2iqfc"/>
          <w:rFonts w:asciiTheme="minorHAnsi" w:hAnsiTheme="minorHAnsi" w:cstheme="minorHAnsi"/>
          <w:color w:val="202124"/>
          <w:sz w:val="22"/>
          <w:szCs w:val="22"/>
        </w:rPr>
        <w:t>dosis</w:t>
      </w:r>
      <w:proofErr w:type="spellEnd"/>
      <w:r w:rsidR="00745C05" w:rsidRPr="00B6334D">
        <w:rPr>
          <w:rFonts w:asciiTheme="minorHAnsi" w:hAnsiTheme="minorHAnsi" w:cstheme="minorHAnsi"/>
          <w:sz w:val="22"/>
          <w:szCs w:val="22"/>
        </w:rPr>
        <w:t xml:space="preserve"> 1 ml L</w:t>
      </w:r>
      <w:r w:rsidR="00745C05" w:rsidRPr="00B6334D">
        <w:rPr>
          <w:rFonts w:asciiTheme="minorHAnsi" w:hAnsiTheme="minorHAnsi" w:cstheme="minorHAnsi"/>
          <w:sz w:val="22"/>
          <w:szCs w:val="22"/>
          <w:vertAlign w:val="superscript"/>
        </w:rPr>
        <w:noBreakHyphen/>
        <w:t xml:space="preserve">1 </w:t>
      </w:r>
      <w:proofErr w:type="spellStart"/>
      <w:r w:rsidR="00745C05" w:rsidRPr="00B6334D">
        <w:rPr>
          <w:rFonts w:asciiTheme="minorHAnsi" w:hAnsiTheme="minorHAnsi" w:cstheme="minorHAnsi"/>
          <w:sz w:val="22"/>
          <w:szCs w:val="22"/>
        </w:rPr>
        <w:t>selama</w:t>
      </w:r>
      <w:proofErr w:type="spellEnd"/>
      <w:r w:rsidR="00745C05" w:rsidRPr="00B6334D">
        <w:rPr>
          <w:rFonts w:asciiTheme="minorHAnsi" w:hAnsiTheme="minorHAnsi" w:cstheme="minorHAnsi"/>
          <w:sz w:val="22"/>
          <w:szCs w:val="22"/>
        </w:rPr>
        <w:t xml:space="preserve"> 1 jam.</w:t>
      </w:r>
      <w:r w:rsidRPr="00B6334D">
        <w:rPr>
          <w:rStyle w:val="y2iqfc"/>
          <w:rFonts w:asciiTheme="minorHAnsi" w:hAnsiTheme="minorHAnsi" w:cstheme="minorHAnsi"/>
          <w:color w:val="202124"/>
          <w:sz w:val="22"/>
          <w:szCs w:val="22"/>
        </w:rPr>
        <w:t xml:space="preserve"> </w:t>
      </w:r>
      <w:proofErr w:type="spellStart"/>
      <w:r w:rsidRPr="00B6334D">
        <w:rPr>
          <w:rStyle w:val="y2iqfc"/>
          <w:rFonts w:asciiTheme="minorHAnsi" w:hAnsiTheme="minorHAnsi" w:cstheme="minorHAnsi"/>
          <w:color w:val="202124"/>
          <w:sz w:val="22"/>
          <w:szCs w:val="22"/>
        </w:rPr>
        <w:t>Penggunaan</w:t>
      </w:r>
      <w:proofErr w:type="spellEnd"/>
      <w:r w:rsidRPr="00B6334D">
        <w:rPr>
          <w:rStyle w:val="y2iqfc"/>
          <w:rFonts w:asciiTheme="minorHAnsi" w:hAnsiTheme="minorHAnsi" w:cstheme="minorHAnsi"/>
          <w:color w:val="202124"/>
          <w:sz w:val="22"/>
          <w:szCs w:val="22"/>
        </w:rPr>
        <w:t xml:space="preserve"> air </w:t>
      </w:r>
      <w:proofErr w:type="spellStart"/>
      <w:r w:rsidRPr="00B6334D">
        <w:rPr>
          <w:rStyle w:val="y2iqfc"/>
          <w:rFonts w:asciiTheme="minorHAnsi" w:hAnsiTheme="minorHAnsi" w:cstheme="minorHAnsi"/>
          <w:color w:val="202124"/>
          <w:sz w:val="22"/>
          <w:szCs w:val="22"/>
        </w:rPr>
        <w:t>untuk</w:t>
      </w:r>
      <w:proofErr w:type="spellEnd"/>
      <w:r w:rsidRPr="00B6334D">
        <w:rPr>
          <w:rStyle w:val="y2iqfc"/>
          <w:rFonts w:asciiTheme="minorHAnsi" w:hAnsiTheme="minorHAnsi" w:cstheme="minorHAnsi"/>
          <w:color w:val="202124"/>
          <w:sz w:val="22"/>
          <w:szCs w:val="22"/>
        </w:rPr>
        <w:t xml:space="preserve"> </w:t>
      </w:r>
      <w:proofErr w:type="spellStart"/>
      <w:r w:rsidRPr="00B6334D">
        <w:rPr>
          <w:rStyle w:val="y2iqfc"/>
          <w:rFonts w:asciiTheme="minorHAnsi" w:hAnsiTheme="minorHAnsi" w:cstheme="minorHAnsi"/>
          <w:color w:val="202124"/>
          <w:sz w:val="22"/>
          <w:szCs w:val="22"/>
        </w:rPr>
        <w:t>merendam</w:t>
      </w:r>
      <w:proofErr w:type="spellEnd"/>
      <w:r w:rsidRPr="00B6334D">
        <w:rPr>
          <w:rStyle w:val="y2iqfc"/>
          <w:rFonts w:asciiTheme="minorHAnsi" w:hAnsiTheme="minorHAnsi" w:cstheme="minorHAnsi"/>
          <w:color w:val="202124"/>
          <w:sz w:val="22"/>
          <w:szCs w:val="22"/>
        </w:rPr>
        <w:t xml:space="preserve"> </w:t>
      </w:r>
      <w:proofErr w:type="spellStart"/>
      <w:r w:rsidRPr="00B6334D">
        <w:rPr>
          <w:rStyle w:val="y2iqfc"/>
          <w:rFonts w:asciiTheme="minorHAnsi" w:hAnsiTheme="minorHAnsi" w:cstheme="minorHAnsi"/>
          <w:color w:val="202124"/>
          <w:sz w:val="22"/>
          <w:szCs w:val="22"/>
        </w:rPr>
        <w:t>benih</w:t>
      </w:r>
      <w:proofErr w:type="spellEnd"/>
      <w:r w:rsidRPr="00B6334D">
        <w:rPr>
          <w:rStyle w:val="y2iqfc"/>
          <w:rFonts w:asciiTheme="minorHAnsi" w:hAnsiTheme="minorHAnsi" w:cstheme="minorHAnsi"/>
          <w:color w:val="202124"/>
          <w:sz w:val="22"/>
          <w:szCs w:val="22"/>
        </w:rPr>
        <w:t xml:space="preserve"> TSS </w:t>
      </w:r>
      <w:proofErr w:type="spellStart"/>
      <w:r w:rsidRPr="00B6334D">
        <w:rPr>
          <w:rStyle w:val="y2iqfc"/>
          <w:rFonts w:asciiTheme="minorHAnsi" w:hAnsiTheme="minorHAnsi" w:cstheme="minorHAnsi"/>
          <w:color w:val="202124"/>
          <w:sz w:val="22"/>
          <w:szCs w:val="22"/>
        </w:rPr>
        <w:t>selama</w:t>
      </w:r>
      <w:proofErr w:type="spellEnd"/>
      <w:r w:rsidRPr="00B6334D">
        <w:rPr>
          <w:rStyle w:val="y2iqfc"/>
          <w:rFonts w:asciiTheme="minorHAnsi" w:hAnsiTheme="minorHAnsi" w:cstheme="minorHAnsi"/>
          <w:color w:val="202124"/>
          <w:sz w:val="22"/>
          <w:szCs w:val="22"/>
        </w:rPr>
        <w:t xml:space="preserve"> 2 jam </w:t>
      </w:r>
      <w:proofErr w:type="spellStart"/>
      <w:r w:rsidR="00745C05" w:rsidRPr="00B6334D">
        <w:rPr>
          <w:rStyle w:val="y2iqfc"/>
          <w:rFonts w:asciiTheme="minorHAnsi" w:hAnsiTheme="minorHAnsi" w:cstheme="minorHAnsi"/>
          <w:color w:val="202124"/>
          <w:sz w:val="22"/>
          <w:szCs w:val="22"/>
        </w:rPr>
        <w:t>atau</w:t>
      </w:r>
      <w:proofErr w:type="spellEnd"/>
      <w:r w:rsidR="00745C05" w:rsidRPr="00B6334D">
        <w:rPr>
          <w:rStyle w:val="y2iqfc"/>
          <w:rFonts w:asciiTheme="minorHAnsi" w:hAnsiTheme="minorHAnsi" w:cstheme="minorHAnsi"/>
          <w:color w:val="202124"/>
          <w:sz w:val="22"/>
          <w:szCs w:val="22"/>
        </w:rPr>
        <w:t xml:space="preserve"> </w:t>
      </w:r>
      <w:proofErr w:type="spellStart"/>
      <w:r w:rsidR="00745C05" w:rsidRPr="00B6334D">
        <w:rPr>
          <w:rStyle w:val="y2iqfc"/>
          <w:rFonts w:asciiTheme="minorHAnsi" w:hAnsiTheme="minorHAnsi" w:cstheme="minorHAnsi"/>
          <w:color w:val="202124"/>
          <w:sz w:val="22"/>
          <w:szCs w:val="22"/>
        </w:rPr>
        <w:t>dengan</w:t>
      </w:r>
      <w:proofErr w:type="spellEnd"/>
      <w:r w:rsidR="00745C05" w:rsidRPr="00B6334D">
        <w:rPr>
          <w:rStyle w:val="y2iqfc"/>
          <w:rFonts w:asciiTheme="minorHAnsi" w:hAnsiTheme="minorHAnsi" w:cstheme="minorHAnsi"/>
          <w:color w:val="202124"/>
          <w:sz w:val="22"/>
          <w:szCs w:val="22"/>
        </w:rPr>
        <w:t xml:space="preserve"> </w:t>
      </w:r>
      <w:proofErr w:type="spellStart"/>
      <w:r w:rsidR="00745C05" w:rsidRPr="00B6334D">
        <w:rPr>
          <w:rStyle w:val="y2iqfc"/>
          <w:rFonts w:asciiTheme="minorHAnsi" w:hAnsiTheme="minorHAnsi" w:cstheme="minorHAnsi"/>
          <w:color w:val="202124"/>
          <w:sz w:val="22"/>
          <w:szCs w:val="22"/>
        </w:rPr>
        <w:t>Previcur</w:t>
      </w:r>
      <w:proofErr w:type="spellEnd"/>
      <w:r w:rsidR="00745C05" w:rsidRPr="00B6334D">
        <w:rPr>
          <w:rStyle w:val="y2iqfc"/>
          <w:rFonts w:asciiTheme="minorHAnsi" w:hAnsiTheme="minorHAnsi" w:cstheme="minorHAnsi"/>
          <w:color w:val="202124"/>
          <w:sz w:val="22"/>
          <w:szCs w:val="22"/>
        </w:rPr>
        <w:t xml:space="preserve"> N </w:t>
      </w:r>
      <w:proofErr w:type="spellStart"/>
      <w:r w:rsidR="00745C05" w:rsidRPr="00B6334D">
        <w:rPr>
          <w:rStyle w:val="y2iqfc"/>
          <w:rFonts w:asciiTheme="minorHAnsi" w:hAnsiTheme="minorHAnsi" w:cstheme="minorHAnsi"/>
          <w:color w:val="202124"/>
          <w:sz w:val="22"/>
          <w:szCs w:val="22"/>
        </w:rPr>
        <w:t>dengan</w:t>
      </w:r>
      <w:proofErr w:type="spellEnd"/>
      <w:r w:rsidR="00745C05" w:rsidRPr="00B6334D">
        <w:rPr>
          <w:rStyle w:val="y2iqfc"/>
          <w:rFonts w:asciiTheme="minorHAnsi" w:hAnsiTheme="minorHAnsi" w:cstheme="minorHAnsi"/>
          <w:color w:val="202124"/>
          <w:sz w:val="22"/>
          <w:szCs w:val="22"/>
        </w:rPr>
        <w:t xml:space="preserve"> </w:t>
      </w:r>
      <w:proofErr w:type="spellStart"/>
      <w:r w:rsidR="00745C05" w:rsidRPr="00B6334D">
        <w:rPr>
          <w:rStyle w:val="y2iqfc"/>
          <w:rFonts w:asciiTheme="minorHAnsi" w:hAnsiTheme="minorHAnsi" w:cstheme="minorHAnsi"/>
          <w:color w:val="202124"/>
          <w:sz w:val="22"/>
          <w:szCs w:val="22"/>
        </w:rPr>
        <w:t>dosis</w:t>
      </w:r>
      <w:proofErr w:type="spellEnd"/>
      <w:r w:rsidR="00745C05" w:rsidRPr="00B6334D">
        <w:rPr>
          <w:rFonts w:asciiTheme="minorHAnsi" w:hAnsiTheme="minorHAnsi" w:cstheme="minorHAnsi"/>
          <w:sz w:val="22"/>
          <w:szCs w:val="22"/>
        </w:rPr>
        <w:t xml:space="preserve"> 1 ml L</w:t>
      </w:r>
      <w:r w:rsidR="00745C05" w:rsidRPr="00B6334D">
        <w:rPr>
          <w:rFonts w:asciiTheme="minorHAnsi" w:hAnsiTheme="minorHAnsi" w:cstheme="minorHAnsi"/>
          <w:sz w:val="22"/>
          <w:szCs w:val="22"/>
          <w:vertAlign w:val="superscript"/>
        </w:rPr>
        <w:noBreakHyphen/>
        <w:t xml:space="preserve">1 </w:t>
      </w:r>
      <w:proofErr w:type="spellStart"/>
      <w:r w:rsidR="00745C05" w:rsidRPr="00B6334D">
        <w:rPr>
          <w:rFonts w:asciiTheme="minorHAnsi" w:hAnsiTheme="minorHAnsi" w:cstheme="minorHAnsi"/>
          <w:sz w:val="22"/>
          <w:szCs w:val="22"/>
        </w:rPr>
        <w:t>selama</w:t>
      </w:r>
      <w:proofErr w:type="spellEnd"/>
      <w:r w:rsidR="00745C05" w:rsidRPr="00B6334D">
        <w:rPr>
          <w:rFonts w:asciiTheme="minorHAnsi" w:hAnsiTheme="minorHAnsi" w:cstheme="minorHAnsi"/>
          <w:sz w:val="22"/>
          <w:szCs w:val="22"/>
        </w:rPr>
        <w:t xml:space="preserve"> 1 jam</w:t>
      </w:r>
      <w:r w:rsidRPr="00B6334D">
        <w:rPr>
          <w:rStyle w:val="y2iqfc"/>
          <w:rFonts w:asciiTheme="minorHAnsi" w:hAnsiTheme="minorHAnsi" w:cstheme="minorHAnsi"/>
          <w:color w:val="202124"/>
          <w:sz w:val="22"/>
          <w:szCs w:val="22"/>
        </w:rPr>
        <w:t xml:space="preserve"> </w:t>
      </w:r>
      <w:proofErr w:type="spellStart"/>
      <w:r w:rsidR="00745C05" w:rsidRPr="00B6334D">
        <w:rPr>
          <w:rStyle w:val="y2iqfc"/>
          <w:rFonts w:asciiTheme="minorHAnsi" w:hAnsiTheme="minorHAnsi" w:cstheme="minorHAnsi"/>
          <w:color w:val="202124"/>
          <w:sz w:val="22"/>
          <w:szCs w:val="22"/>
        </w:rPr>
        <w:t>dapat</w:t>
      </w:r>
      <w:proofErr w:type="spellEnd"/>
      <w:r w:rsidR="00745C05" w:rsidRPr="00B6334D">
        <w:rPr>
          <w:rStyle w:val="y2iqfc"/>
          <w:rFonts w:asciiTheme="minorHAnsi" w:hAnsiTheme="minorHAnsi" w:cstheme="minorHAnsi"/>
          <w:color w:val="202124"/>
          <w:sz w:val="22"/>
          <w:szCs w:val="22"/>
        </w:rPr>
        <w:t xml:space="preserve"> </w:t>
      </w:r>
      <w:proofErr w:type="spellStart"/>
      <w:r w:rsidR="00745C05" w:rsidRPr="00B6334D">
        <w:rPr>
          <w:rStyle w:val="y2iqfc"/>
          <w:rFonts w:asciiTheme="minorHAnsi" w:hAnsiTheme="minorHAnsi" w:cstheme="minorHAnsi"/>
          <w:color w:val="202124"/>
          <w:sz w:val="22"/>
          <w:szCs w:val="22"/>
        </w:rPr>
        <w:t>digunakan</w:t>
      </w:r>
      <w:proofErr w:type="spellEnd"/>
      <w:r w:rsidR="00745C05" w:rsidRPr="00B6334D">
        <w:rPr>
          <w:rStyle w:val="y2iqfc"/>
          <w:rFonts w:asciiTheme="minorHAnsi" w:hAnsiTheme="minorHAnsi" w:cstheme="minorHAnsi"/>
          <w:color w:val="202124"/>
          <w:sz w:val="22"/>
          <w:szCs w:val="22"/>
        </w:rPr>
        <w:t xml:space="preserve"> </w:t>
      </w:r>
      <w:proofErr w:type="spellStart"/>
      <w:r w:rsidR="00745C05" w:rsidRPr="00B6334D">
        <w:rPr>
          <w:rStyle w:val="y2iqfc"/>
          <w:rFonts w:asciiTheme="minorHAnsi" w:hAnsiTheme="minorHAnsi" w:cstheme="minorHAnsi"/>
          <w:color w:val="202124"/>
          <w:sz w:val="22"/>
          <w:szCs w:val="22"/>
        </w:rPr>
        <w:t>untuk</w:t>
      </w:r>
      <w:proofErr w:type="spellEnd"/>
      <w:r w:rsidR="00745C05" w:rsidRPr="00B6334D">
        <w:rPr>
          <w:rStyle w:val="y2iqfc"/>
          <w:rFonts w:asciiTheme="minorHAnsi" w:hAnsiTheme="minorHAnsi" w:cstheme="minorHAnsi"/>
          <w:color w:val="202124"/>
          <w:sz w:val="22"/>
          <w:szCs w:val="22"/>
        </w:rPr>
        <w:t xml:space="preserve"> </w:t>
      </w:r>
      <w:proofErr w:type="spellStart"/>
      <w:r w:rsidR="00745C05" w:rsidRPr="00B6334D">
        <w:rPr>
          <w:rStyle w:val="y2iqfc"/>
          <w:rFonts w:asciiTheme="minorHAnsi" w:hAnsiTheme="minorHAnsi" w:cstheme="minorHAnsi"/>
          <w:color w:val="202124"/>
          <w:sz w:val="22"/>
          <w:szCs w:val="22"/>
        </w:rPr>
        <w:t>benih</w:t>
      </w:r>
      <w:proofErr w:type="spellEnd"/>
      <w:r w:rsidR="00745C05" w:rsidRPr="00B6334D">
        <w:rPr>
          <w:rStyle w:val="y2iqfc"/>
          <w:rFonts w:asciiTheme="minorHAnsi" w:hAnsiTheme="minorHAnsi" w:cstheme="minorHAnsi"/>
          <w:color w:val="202124"/>
          <w:sz w:val="22"/>
          <w:szCs w:val="22"/>
        </w:rPr>
        <w:t xml:space="preserve"> TSS.</w:t>
      </w:r>
      <w:r w:rsidRPr="00B6334D">
        <w:rPr>
          <w:rStyle w:val="y2iqfc"/>
          <w:rFonts w:asciiTheme="minorHAnsi" w:hAnsiTheme="minorHAnsi" w:cstheme="minorHAnsi"/>
          <w:color w:val="202124"/>
          <w:sz w:val="22"/>
          <w:szCs w:val="22"/>
        </w:rPr>
        <w:t xml:space="preserve"> </w:t>
      </w:r>
    </w:p>
    <w:p w14:paraId="15CCFBF3" w14:textId="73EA6819" w:rsidR="00745C05" w:rsidRPr="00B6334D" w:rsidRDefault="00745C05" w:rsidP="00707E76">
      <w:pPr>
        <w:tabs>
          <w:tab w:val="left" w:pos="0"/>
        </w:tabs>
        <w:spacing w:line="276" w:lineRule="auto"/>
        <w:ind w:firstLine="360"/>
        <w:jc w:val="both"/>
        <w:rPr>
          <w:rStyle w:val="y2iqfc"/>
          <w:rFonts w:asciiTheme="minorHAnsi" w:hAnsiTheme="minorHAnsi" w:cstheme="minorHAnsi"/>
          <w:color w:val="202124"/>
          <w:sz w:val="22"/>
          <w:szCs w:val="22"/>
        </w:rPr>
      </w:pPr>
    </w:p>
    <w:p w14:paraId="289BBD41" w14:textId="77777777" w:rsidR="00745C05" w:rsidRPr="00B6334D" w:rsidRDefault="00745C05" w:rsidP="00707E76">
      <w:pPr>
        <w:spacing w:line="276" w:lineRule="auto"/>
        <w:jc w:val="center"/>
        <w:rPr>
          <w:rFonts w:asciiTheme="minorHAnsi" w:hAnsiTheme="minorHAnsi" w:cstheme="minorHAnsi"/>
          <w:b/>
          <w:color w:val="000000"/>
          <w:sz w:val="22"/>
          <w:szCs w:val="22"/>
        </w:rPr>
      </w:pPr>
    </w:p>
    <w:p w14:paraId="4FE2077C" w14:textId="16D94794" w:rsidR="002A5474" w:rsidRPr="00B6334D" w:rsidRDefault="002A5474" w:rsidP="00707E76">
      <w:pPr>
        <w:spacing w:line="276" w:lineRule="auto"/>
        <w:jc w:val="center"/>
        <w:rPr>
          <w:rFonts w:asciiTheme="minorHAnsi" w:hAnsiTheme="minorHAnsi" w:cstheme="minorHAnsi"/>
          <w:b/>
          <w:color w:val="000000"/>
          <w:sz w:val="22"/>
          <w:szCs w:val="22"/>
        </w:rPr>
      </w:pPr>
      <w:r w:rsidRPr="00B6334D">
        <w:rPr>
          <w:rFonts w:asciiTheme="minorHAnsi" w:hAnsiTheme="minorHAnsi" w:cstheme="minorHAnsi"/>
          <w:b/>
          <w:color w:val="000000"/>
          <w:sz w:val="22"/>
          <w:szCs w:val="22"/>
        </w:rPr>
        <w:t>SIMPULAN</w:t>
      </w:r>
    </w:p>
    <w:p w14:paraId="2D460BCC" w14:textId="77777777" w:rsidR="002A5474" w:rsidRPr="00B6334D" w:rsidRDefault="002A5474" w:rsidP="00707E76">
      <w:pPr>
        <w:spacing w:line="276" w:lineRule="auto"/>
        <w:jc w:val="center"/>
        <w:rPr>
          <w:rFonts w:asciiTheme="minorHAnsi" w:hAnsiTheme="minorHAnsi" w:cstheme="minorHAnsi"/>
          <w:b/>
          <w:color w:val="000000"/>
          <w:sz w:val="22"/>
          <w:szCs w:val="22"/>
        </w:rPr>
      </w:pPr>
    </w:p>
    <w:p w14:paraId="50495398" w14:textId="04E89EAC" w:rsidR="00571379" w:rsidRPr="00B6334D" w:rsidRDefault="00571379" w:rsidP="00707E76">
      <w:pPr>
        <w:pStyle w:val="HTMLPreformatted"/>
        <w:numPr>
          <w:ilvl w:val="0"/>
          <w:numId w:val="44"/>
        </w:numPr>
        <w:shd w:val="clear" w:color="auto" w:fill="F8F9FA"/>
        <w:spacing w:line="276" w:lineRule="auto"/>
        <w:ind w:left="270" w:hanging="270"/>
        <w:jc w:val="both"/>
        <w:rPr>
          <w:rFonts w:asciiTheme="minorHAnsi" w:hAnsiTheme="minorHAnsi" w:cstheme="minorHAnsi"/>
          <w:color w:val="202124"/>
          <w:sz w:val="22"/>
          <w:szCs w:val="22"/>
        </w:rPr>
      </w:pPr>
      <w:proofErr w:type="spellStart"/>
      <w:r w:rsidRPr="00B6334D">
        <w:rPr>
          <w:rStyle w:val="y2iqfc"/>
          <w:rFonts w:asciiTheme="minorHAnsi" w:hAnsiTheme="minorHAnsi" w:cstheme="minorHAnsi"/>
          <w:color w:val="202124"/>
          <w:sz w:val="22"/>
          <w:szCs w:val="22"/>
        </w:rPr>
        <w:t>Selain</w:t>
      </w:r>
      <w:proofErr w:type="spellEnd"/>
      <w:r w:rsidRPr="00B6334D">
        <w:rPr>
          <w:rStyle w:val="y2iqfc"/>
          <w:rFonts w:asciiTheme="minorHAnsi" w:hAnsiTheme="minorHAnsi" w:cstheme="minorHAnsi"/>
          <w:color w:val="202124"/>
          <w:sz w:val="22"/>
          <w:szCs w:val="22"/>
          <w:lang w:val="id-ID"/>
        </w:rPr>
        <w:t xml:space="preserve"> dari perlakuan 1 ml/L selama 1 jam, sebagian besar perlakuan Previcur-N menurunkan panjang hipokotil, kecepatan berkecambah, dan persentase perkecambahan.</w:t>
      </w:r>
    </w:p>
    <w:p w14:paraId="61CEAB45" w14:textId="166CC443" w:rsidR="002A5474" w:rsidRPr="00B6334D" w:rsidRDefault="00390CD0" w:rsidP="00707E76">
      <w:pPr>
        <w:pStyle w:val="BodyTextIndent3"/>
        <w:numPr>
          <w:ilvl w:val="0"/>
          <w:numId w:val="44"/>
        </w:numPr>
        <w:spacing w:line="276" w:lineRule="auto"/>
        <w:ind w:left="284" w:hanging="284"/>
        <w:rPr>
          <w:rFonts w:asciiTheme="minorHAnsi" w:hAnsiTheme="minorHAnsi" w:cstheme="minorHAnsi"/>
          <w:bCs/>
          <w:color w:val="auto"/>
          <w:sz w:val="22"/>
          <w:szCs w:val="22"/>
          <w:lang w:val="sv-SE"/>
        </w:rPr>
      </w:pPr>
      <w:r w:rsidRPr="00B6334D">
        <w:rPr>
          <w:rStyle w:val="y2iqfc"/>
          <w:rFonts w:asciiTheme="minorHAnsi" w:hAnsiTheme="minorHAnsi" w:cstheme="minorHAnsi"/>
          <w:color w:val="202124"/>
          <w:sz w:val="22"/>
          <w:szCs w:val="22"/>
        </w:rPr>
        <w:t>Penggunaan air untuk merendam benih TSS selama 2 jam dapat meningkatkan daya berkecambah benih TSS</w:t>
      </w:r>
      <w:r w:rsidR="002A5474" w:rsidRPr="00B6334D">
        <w:rPr>
          <w:rFonts w:asciiTheme="minorHAnsi" w:hAnsiTheme="minorHAnsi" w:cstheme="minorHAnsi"/>
          <w:bCs/>
          <w:color w:val="auto"/>
          <w:sz w:val="22"/>
          <w:szCs w:val="22"/>
          <w:lang w:val="sv-SE"/>
        </w:rPr>
        <w:t xml:space="preserve">. </w:t>
      </w:r>
    </w:p>
    <w:p w14:paraId="508D5201" w14:textId="77777777" w:rsidR="002A5474" w:rsidRPr="00B6334D" w:rsidRDefault="002A5474" w:rsidP="00707E76">
      <w:pPr>
        <w:pStyle w:val="BodyTextIndent3"/>
        <w:spacing w:line="276" w:lineRule="auto"/>
        <w:ind w:left="0"/>
        <w:jc w:val="center"/>
        <w:rPr>
          <w:rFonts w:asciiTheme="minorHAnsi" w:hAnsiTheme="minorHAnsi" w:cstheme="minorHAnsi"/>
          <w:b/>
          <w:bCs/>
          <w:caps/>
          <w:sz w:val="22"/>
          <w:szCs w:val="22"/>
          <w:lang w:val="en-US"/>
        </w:rPr>
      </w:pPr>
    </w:p>
    <w:p w14:paraId="588FC555" w14:textId="77777777" w:rsidR="002A5474" w:rsidRPr="00B6334D" w:rsidRDefault="002A5474" w:rsidP="00707E76">
      <w:pPr>
        <w:pStyle w:val="BodyTextIndent3"/>
        <w:spacing w:line="276" w:lineRule="auto"/>
        <w:ind w:left="0"/>
        <w:jc w:val="center"/>
        <w:rPr>
          <w:rFonts w:asciiTheme="minorHAnsi" w:hAnsiTheme="minorHAnsi" w:cstheme="minorHAnsi"/>
          <w:b/>
          <w:bCs/>
          <w:caps/>
          <w:sz w:val="22"/>
          <w:szCs w:val="22"/>
          <w:lang w:val="id-ID"/>
        </w:rPr>
      </w:pPr>
    </w:p>
    <w:p w14:paraId="1E9226F9" w14:textId="77777777" w:rsidR="002A5474" w:rsidRPr="00B6334D" w:rsidRDefault="002A5474" w:rsidP="00707E76">
      <w:pPr>
        <w:pStyle w:val="BodyTextIndent3"/>
        <w:spacing w:line="276" w:lineRule="auto"/>
        <w:ind w:left="0"/>
        <w:jc w:val="center"/>
        <w:rPr>
          <w:rFonts w:asciiTheme="minorHAnsi" w:hAnsiTheme="minorHAnsi" w:cstheme="minorHAnsi"/>
          <w:b/>
          <w:bCs/>
          <w:caps/>
          <w:sz w:val="22"/>
          <w:szCs w:val="22"/>
          <w:lang w:val="en-US"/>
        </w:rPr>
      </w:pPr>
      <w:r w:rsidRPr="00B6334D">
        <w:rPr>
          <w:rFonts w:asciiTheme="minorHAnsi" w:hAnsiTheme="minorHAnsi" w:cstheme="minorHAnsi"/>
          <w:b/>
          <w:bCs/>
          <w:caps/>
          <w:sz w:val="22"/>
          <w:szCs w:val="22"/>
          <w:lang w:val="id-ID"/>
        </w:rPr>
        <w:t>Ucapan Terimakasih</w:t>
      </w:r>
    </w:p>
    <w:p w14:paraId="67EDD0CF" w14:textId="77777777" w:rsidR="002A5474" w:rsidRPr="00B6334D" w:rsidRDefault="002A5474" w:rsidP="00707E76">
      <w:pPr>
        <w:pStyle w:val="BodyTextIndent3"/>
        <w:spacing w:line="276" w:lineRule="auto"/>
        <w:ind w:left="0"/>
        <w:jc w:val="center"/>
        <w:rPr>
          <w:rFonts w:asciiTheme="minorHAnsi" w:hAnsiTheme="minorHAnsi" w:cstheme="minorHAnsi"/>
          <w:b/>
          <w:bCs/>
          <w:caps/>
          <w:sz w:val="22"/>
          <w:szCs w:val="22"/>
          <w:lang w:val="en-US"/>
        </w:rPr>
      </w:pPr>
    </w:p>
    <w:p w14:paraId="1FB1B193" w14:textId="5E84F750" w:rsidR="00571379" w:rsidRPr="00B6334D" w:rsidRDefault="00571379" w:rsidP="00707E76">
      <w:pPr>
        <w:spacing w:line="276" w:lineRule="auto"/>
        <w:ind w:firstLine="360"/>
        <w:jc w:val="both"/>
        <w:rPr>
          <w:rFonts w:asciiTheme="minorHAnsi" w:hAnsiTheme="minorHAnsi" w:cstheme="minorHAnsi"/>
          <w:sz w:val="22"/>
          <w:szCs w:val="22"/>
        </w:rPr>
      </w:pPr>
      <w:proofErr w:type="spellStart"/>
      <w:r w:rsidRPr="00B6334D">
        <w:rPr>
          <w:rFonts w:asciiTheme="minorHAnsi" w:hAnsiTheme="minorHAnsi" w:cstheme="minorHAnsi"/>
          <w:sz w:val="22"/>
          <w:szCs w:val="22"/>
        </w:rPr>
        <w:t>Penelitian</w:t>
      </w:r>
      <w:proofErr w:type="spellEnd"/>
      <w:r w:rsidRPr="00B6334D">
        <w:rPr>
          <w:rFonts w:asciiTheme="minorHAnsi" w:hAnsiTheme="minorHAnsi" w:cstheme="minorHAnsi"/>
          <w:sz w:val="22"/>
          <w:szCs w:val="22"/>
        </w:rPr>
        <w:t xml:space="preserve"> </w:t>
      </w:r>
      <w:proofErr w:type="spellStart"/>
      <w:r w:rsidRPr="00B6334D">
        <w:rPr>
          <w:rFonts w:asciiTheme="minorHAnsi" w:hAnsiTheme="minorHAnsi" w:cstheme="minorHAnsi"/>
          <w:sz w:val="22"/>
          <w:szCs w:val="22"/>
        </w:rPr>
        <w:t>ini</w:t>
      </w:r>
      <w:proofErr w:type="spellEnd"/>
      <w:r w:rsidRPr="00B6334D">
        <w:rPr>
          <w:rFonts w:asciiTheme="minorHAnsi" w:hAnsiTheme="minorHAnsi" w:cstheme="minorHAnsi"/>
          <w:sz w:val="22"/>
          <w:szCs w:val="22"/>
        </w:rPr>
        <w:t xml:space="preserve"> </w:t>
      </w:r>
      <w:proofErr w:type="spellStart"/>
      <w:r w:rsidRPr="00B6334D">
        <w:rPr>
          <w:rFonts w:asciiTheme="minorHAnsi" w:hAnsiTheme="minorHAnsi" w:cstheme="minorHAnsi"/>
          <w:sz w:val="22"/>
          <w:szCs w:val="22"/>
        </w:rPr>
        <w:t>didanai</w:t>
      </w:r>
      <w:proofErr w:type="spellEnd"/>
      <w:r w:rsidRPr="00B6334D">
        <w:rPr>
          <w:rFonts w:asciiTheme="minorHAnsi" w:hAnsiTheme="minorHAnsi" w:cstheme="minorHAnsi"/>
          <w:sz w:val="22"/>
          <w:szCs w:val="22"/>
        </w:rPr>
        <w:t xml:space="preserve"> oleh DIPA </w:t>
      </w:r>
      <w:proofErr w:type="spellStart"/>
      <w:r w:rsidRPr="00B6334D">
        <w:rPr>
          <w:rFonts w:asciiTheme="minorHAnsi" w:hAnsiTheme="minorHAnsi" w:cstheme="minorHAnsi"/>
          <w:snapToGrid w:val="0"/>
          <w:sz w:val="22"/>
          <w:szCs w:val="22"/>
        </w:rPr>
        <w:t>Balai</w:t>
      </w:r>
      <w:proofErr w:type="spellEnd"/>
      <w:r w:rsidRPr="00B6334D">
        <w:rPr>
          <w:rFonts w:asciiTheme="minorHAnsi" w:hAnsiTheme="minorHAnsi" w:cstheme="minorHAnsi"/>
          <w:snapToGrid w:val="0"/>
          <w:sz w:val="22"/>
          <w:szCs w:val="22"/>
        </w:rPr>
        <w:t xml:space="preserve"> </w:t>
      </w:r>
      <w:proofErr w:type="spellStart"/>
      <w:r w:rsidRPr="00B6334D">
        <w:rPr>
          <w:rFonts w:asciiTheme="minorHAnsi" w:hAnsiTheme="minorHAnsi" w:cstheme="minorHAnsi"/>
          <w:snapToGrid w:val="0"/>
          <w:sz w:val="22"/>
          <w:szCs w:val="22"/>
        </w:rPr>
        <w:t>Besar</w:t>
      </w:r>
      <w:proofErr w:type="spellEnd"/>
      <w:r w:rsidRPr="00B6334D">
        <w:rPr>
          <w:rFonts w:asciiTheme="minorHAnsi" w:hAnsiTheme="minorHAnsi" w:cstheme="minorHAnsi"/>
          <w:snapToGrid w:val="0"/>
          <w:sz w:val="22"/>
          <w:szCs w:val="22"/>
        </w:rPr>
        <w:t xml:space="preserve"> </w:t>
      </w:r>
      <w:proofErr w:type="spellStart"/>
      <w:r w:rsidRPr="00B6334D">
        <w:rPr>
          <w:rFonts w:asciiTheme="minorHAnsi" w:hAnsiTheme="minorHAnsi" w:cstheme="minorHAnsi"/>
          <w:snapToGrid w:val="0"/>
          <w:sz w:val="22"/>
          <w:szCs w:val="22"/>
        </w:rPr>
        <w:t>Penelitian</w:t>
      </w:r>
      <w:proofErr w:type="spellEnd"/>
      <w:r w:rsidRPr="00B6334D">
        <w:rPr>
          <w:rFonts w:asciiTheme="minorHAnsi" w:hAnsiTheme="minorHAnsi" w:cstheme="minorHAnsi"/>
          <w:snapToGrid w:val="0"/>
          <w:sz w:val="22"/>
          <w:szCs w:val="22"/>
        </w:rPr>
        <w:t xml:space="preserve"> dan </w:t>
      </w:r>
      <w:proofErr w:type="spellStart"/>
      <w:r w:rsidRPr="00B6334D">
        <w:rPr>
          <w:rFonts w:asciiTheme="minorHAnsi" w:hAnsiTheme="minorHAnsi" w:cstheme="minorHAnsi"/>
          <w:snapToGrid w:val="0"/>
          <w:sz w:val="22"/>
          <w:szCs w:val="22"/>
        </w:rPr>
        <w:t>Pengembangan</w:t>
      </w:r>
      <w:proofErr w:type="spellEnd"/>
      <w:r w:rsidRPr="00B6334D">
        <w:rPr>
          <w:rFonts w:asciiTheme="minorHAnsi" w:hAnsiTheme="minorHAnsi" w:cstheme="minorHAnsi"/>
          <w:snapToGrid w:val="0"/>
          <w:sz w:val="22"/>
          <w:szCs w:val="22"/>
        </w:rPr>
        <w:t xml:space="preserve"> </w:t>
      </w:r>
      <w:proofErr w:type="spellStart"/>
      <w:r w:rsidRPr="00B6334D">
        <w:rPr>
          <w:rFonts w:asciiTheme="minorHAnsi" w:hAnsiTheme="minorHAnsi" w:cstheme="minorHAnsi"/>
          <w:snapToGrid w:val="0"/>
          <w:sz w:val="22"/>
          <w:szCs w:val="22"/>
        </w:rPr>
        <w:t>Bioteknologi</w:t>
      </w:r>
      <w:proofErr w:type="spellEnd"/>
      <w:r w:rsidRPr="00B6334D">
        <w:rPr>
          <w:rFonts w:asciiTheme="minorHAnsi" w:hAnsiTheme="minorHAnsi" w:cstheme="minorHAnsi"/>
          <w:snapToGrid w:val="0"/>
          <w:sz w:val="22"/>
          <w:szCs w:val="22"/>
        </w:rPr>
        <w:t xml:space="preserve"> dan </w:t>
      </w:r>
      <w:proofErr w:type="spellStart"/>
      <w:r w:rsidRPr="00B6334D">
        <w:rPr>
          <w:rFonts w:asciiTheme="minorHAnsi" w:hAnsiTheme="minorHAnsi" w:cstheme="minorHAnsi"/>
          <w:snapToGrid w:val="0"/>
          <w:sz w:val="22"/>
          <w:szCs w:val="22"/>
        </w:rPr>
        <w:t>Sumber</w:t>
      </w:r>
      <w:proofErr w:type="spellEnd"/>
      <w:r w:rsidRPr="00B6334D">
        <w:rPr>
          <w:rFonts w:asciiTheme="minorHAnsi" w:hAnsiTheme="minorHAnsi" w:cstheme="minorHAnsi"/>
          <w:snapToGrid w:val="0"/>
          <w:sz w:val="22"/>
          <w:szCs w:val="22"/>
        </w:rPr>
        <w:t xml:space="preserve"> </w:t>
      </w:r>
      <w:proofErr w:type="spellStart"/>
      <w:r w:rsidRPr="00B6334D">
        <w:rPr>
          <w:rFonts w:asciiTheme="minorHAnsi" w:hAnsiTheme="minorHAnsi" w:cstheme="minorHAnsi"/>
          <w:snapToGrid w:val="0"/>
          <w:sz w:val="22"/>
          <w:szCs w:val="22"/>
        </w:rPr>
        <w:t>Daya</w:t>
      </w:r>
      <w:proofErr w:type="spellEnd"/>
      <w:r w:rsidRPr="00B6334D">
        <w:rPr>
          <w:rFonts w:asciiTheme="minorHAnsi" w:hAnsiTheme="minorHAnsi" w:cstheme="minorHAnsi"/>
          <w:snapToGrid w:val="0"/>
          <w:sz w:val="22"/>
          <w:szCs w:val="22"/>
        </w:rPr>
        <w:t xml:space="preserve"> </w:t>
      </w:r>
      <w:proofErr w:type="spellStart"/>
      <w:r w:rsidRPr="00B6334D">
        <w:rPr>
          <w:rFonts w:asciiTheme="minorHAnsi" w:hAnsiTheme="minorHAnsi" w:cstheme="minorHAnsi"/>
          <w:snapToGrid w:val="0"/>
          <w:sz w:val="22"/>
          <w:szCs w:val="22"/>
        </w:rPr>
        <w:t>Genetik</w:t>
      </w:r>
      <w:proofErr w:type="spellEnd"/>
      <w:r w:rsidRPr="00B6334D">
        <w:rPr>
          <w:rFonts w:asciiTheme="minorHAnsi" w:hAnsiTheme="minorHAnsi" w:cstheme="minorHAnsi"/>
          <w:snapToGrid w:val="0"/>
          <w:sz w:val="22"/>
          <w:szCs w:val="22"/>
        </w:rPr>
        <w:t xml:space="preserve"> </w:t>
      </w:r>
      <w:proofErr w:type="spellStart"/>
      <w:r w:rsidRPr="00B6334D">
        <w:rPr>
          <w:rFonts w:asciiTheme="minorHAnsi" w:hAnsiTheme="minorHAnsi" w:cstheme="minorHAnsi"/>
          <w:snapToGrid w:val="0"/>
          <w:sz w:val="22"/>
          <w:szCs w:val="22"/>
        </w:rPr>
        <w:t>Pertanian</w:t>
      </w:r>
      <w:proofErr w:type="spellEnd"/>
      <w:r w:rsidRPr="00B6334D">
        <w:rPr>
          <w:rFonts w:asciiTheme="minorHAnsi" w:hAnsiTheme="minorHAnsi" w:cstheme="minorHAnsi"/>
          <w:snapToGrid w:val="0"/>
          <w:sz w:val="22"/>
          <w:szCs w:val="22"/>
        </w:rPr>
        <w:t xml:space="preserve"> </w:t>
      </w:r>
      <w:proofErr w:type="spellStart"/>
      <w:r w:rsidRPr="00B6334D">
        <w:rPr>
          <w:rFonts w:asciiTheme="minorHAnsi" w:hAnsiTheme="minorHAnsi" w:cstheme="minorHAnsi"/>
          <w:snapToGrid w:val="0"/>
          <w:sz w:val="22"/>
          <w:szCs w:val="22"/>
        </w:rPr>
        <w:t>Tahun</w:t>
      </w:r>
      <w:proofErr w:type="spellEnd"/>
      <w:r w:rsidRPr="00B6334D">
        <w:rPr>
          <w:rFonts w:asciiTheme="minorHAnsi" w:hAnsiTheme="minorHAnsi" w:cstheme="minorHAnsi"/>
          <w:snapToGrid w:val="0"/>
          <w:sz w:val="22"/>
          <w:szCs w:val="22"/>
        </w:rPr>
        <w:t xml:space="preserve"> </w:t>
      </w:r>
      <w:r w:rsidRPr="00B6334D">
        <w:rPr>
          <w:rFonts w:asciiTheme="minorHAnsi" w:hAnsiTheme="minorHAnsi" w:cstheme="minorHAnsi"/>
          <w:sz w:val="22"/>
          <w:szCs w:val="22"/>
        </w:rPr>
        <w:t xml:space="preserve">2021 an </w:t>
      </w:r>
      <w:proofErr w:type="spellStart"/>
      <w:r w:rsidRPr="00B6334D">
        <w:rPr>
          <w:rFonts w:asciiTheme="minorHAnsi" w:hAnsiTheme="minorHAnsi" w:cstheme="minorHAnsi"/>
          <w:sz w:val="22"/>
          <w:szCs w:val="22"/>
        </w:rPr>
        <w:t>Dwi</w:t>
      </w:r>
      <w:proofErr w:type="spellEnd"/>
      <w:r w:rsidRPr="00B6334D">
        <w:rPr>
          <w:rFonts w:asciiTheme="minorHAnsi" w:hAnsiTheme="minorHAnsi" w:cstheme="minorHAnsi"/>
          <w:sz w:val="22"/>
          <w:szCs w:val="22"/>
        </w:rPr>
        <w:t xml:space="preserve"> </w:t>
      </w:r>
      <w:proofErr w:type="spellStart"/>
      <w:r w:rsidRPr="00B6334D">
        <w:rPr>
          <w:rFonts w:asciiTheme="minorHAnsi" w:hAnsiTheme="minorHAnsi" w:cstheme="minorHAnsi"/>
          <w:sz w:val="22"/>
          <w:szCs w:val="22"/>
        </w:rPr>
        <w:t>Ningsih</w:t>
      </w:r>
      <w:proofErr w:type="spellEnd"/>
      <w:r w:rsidRPr="00B6334D">
        <w:rPr>
          <w:rFonts w:asciiTheme="minorHAnsi" w:hAnsiTheme="minorHAnsi" w:cstheme="minorHAnsi"/>
          <w:sz w:val="22"/>
          <w:szCs w:val="22"/>
        </w:rPr>
        <w:t xml:space="preserve"> </w:t>
      </w:r>
      <w:proofErr w:type="spellStart"/>
      <w:r w:rsidRPr="00B6334D">
        <w:rPr>
          <w:rFonts w:asciiTheme="minorHAnsi" w:hAnsiTheme="minorHAnsi" w:cstheme="minorHAnsi"/>
          <w:sz w:val="22"/>
          <w:szCs w:val="22"/>
        </w:rPr>
        <w:lastRenderedPageBreak/>
        <w:t>Susilowati</w:t>
      </w:r>
      <w:proofErr w:type="spellEnd"/>
      <w:r w:rsidRPr="00B6334D">
        <w:rPr>
          <w:rFonts w:asciiTheme="minorHAnsi" w:hAnsiTheme="minorHAnsi" w:cstheme="minorHAnsi"/>
          <w:sz w:val="22"/>
          <w:szCs w:val="22"/>
        </w:rPr>
        <w:t xml:space="preserve">. </w:t>
      </w:r>
      <w:proofErr w:type="spellStart"/>
      <w:r w:rsidRPr="00B6334D">
        <w:rPr>
          <w:rFonts w:asciiTheme="minorHAnsi" w:hAnsiTheme="minorHAnsi" w:cstheme="minorHAnsi"/>
          <w:sz w:val="22"/>
          <w:szCs w:val="22"/>
        </w:rPr>
        <w:t>Ucapan</w:t>
      </w:r>
      <w:proofErr w:type="spellEnd"/>
      <w:r w:rsidRPr="00B6334D">
        <w:rPr>
          <w:rFonts w:asciiTheme="minorHAnsi" w:hAnsiTheme="minorHAnsi" w:cstheme="minorHAnsi"/>
          <w:sz w:val="22"/>
          <w:szCs w:val="22"/>
        </w:rPr>
        <w:t xml:space="preserve"> </w:t>
      </w:r>
      <w:proofErr w:type="spellStart"/>
      <w:r w:rsidRPr="00B6334D">
        <w:rPr>
          <w:rFonts w:asciiTheme="minorHAnsi" w:hAnsiTheme="minorHAnsi" w:cstheme="minorHAnsi"/>
          <w:sz w:val="22"/>
          <w:szCs w:val="22"/>
        </w:rPr>
        <w:t>terima</w:t>
      </w:r>
      <w:proofErr w:type="spellEnd"/>
      <w:r w:rsidRPr="00B6334D">
        <w:rPr>
          <w:rFonts w:asciiTheme="minorHAnsi" w:hAnsiTheme="minorHAnsi" w:cstheme="minorHAnsi"/>
          <w:sz w:val="22"/>
          <w:szCs w:val="22"/>
        </w:rPr>
        <w:t xml:space="preserve"> </w:t>
      </w:r>
      <w:proofErr w:type="spellStart"/>
      <w:r w:rsidRPr="00B6334D">
        <w:rPr>
          <w:rFonts w:asciiTheme="minorHAnsi" w:hAnsiTheme="minorHAnsi" w:cstheme="minorHAnsi"/>
          <w:sz w:val="22"/>
          <w:szCs w:val="22"/>
        </w:rPr>
        <w:t>kasih</w:t>
      </w:r>
      <w:proofErr w:type="spellEnd"/>
      <w:r w:rsidRPr="00B6334D">
        <w:rPr>
          <w:rFonts w:asciiTheme="minorHAnsi" w:hAnsiTheme="minorHAnsi" w:cstheme="minorHAnsi"/>
          <w:sz w:val="22"/>
          <w:szCs w:val="22"/>
        </w:rPr>
        <w:t xml:space="preserve"> kami </w:t>
      </w:r>
      <w:proofErr w:type="spellStart"/>
      <w:r w:rsidRPr="00B6334D">
        <w:rPr>
          <w:rFonts w:asciiTheme="minorHAnsi" w:hAnsiTheme="minorHAnsi" w:cstheme="minorHAnsi"/>
          <w:sz w:val="22"/>
          <w:szCs w:val="22"/>
        </w:rPr>
        <w:t>ucapkan</w:t>
      </w:r>
      <w:proofErr w:type="spellEnd"/>
      <w:r w:rsidRPr="00B6334D">
        <w:rPr>
          <w:rFonts w:asciiTheme="minorHAnsi" w:hAnsiTheme="minorHAnsi" w:cstheme="minorHAnsi"/>
          <w:sz w:val="22"/>
          <w:szCs w:val="22"/>
        </w:rPr>
        <w:t xml:space="preserve"> juga pada Riri </w:t>
      </w:r>
      <w:proofErr w:type="spellStart"/>
      <w:r w:rsidRPr="00B6334D">
        <w:rPr>
          <w:rFonts w:asciiTheme="minorHAnsi" w:hAnsiTheme="minorHAnsi" w:cstheme="minorHAnsi"/>
          <w:sz w:val="22"/>
          <w:szCs w:val="22"/>
        </w:rPr>
        <w:t>Anggraeni</w:t>
      </w:r>
      <w:proofErr w:type="spellEnd"/>
      <w:r w:rsidRPr="00B6334D">
        <w:rPr>
          <w:rFonts w:asciiTheme="minorHAnsi" w:hAnsiTheme="minorHAnsi" w:cstheme="minorHAnsi"/>
          <w:sz w:val="22"/>
          <w:szCs w:val="22"/>
        </w:rPr>
        <w:t xml:space="preserve"> </w:t>
      </w:r>
      <w:proofErr w:type="spellStart"/>
      <w:r w:rsidRPr="00B6334D">
        <w:rPr>
          <w:rFonts w:asciiTheme="minorHAnsi" w:hAnsiTheme="minorHAnsi" w:cstheme="minorHAnsi"/>
          <w:sz w:val="22"/>
          <w:szCs w:val="22"/>
        </w:rPr>
        <w:t>atas</w:t>
      </w:r>
      <w:proofErr w:type="spellEnd"/>
      <w:r w:rsidRPr="00B6334D">
        <w:rPr>
          <w:rFonts w:asciiTheme="minorHAnsi" w:hAnsiTheme="minorHAnsi" w:cstheme="minorHAnsi"/>
          <w:sz w:val="22"/>
          <w:szCs w:val="22"/>
        </w:rPr>
        <w:t xml:space="preserve"> </w:t>
      </w:r>
      <w:proofErr w:type="spellStart"/>
      <w:r w:rsidRPr="00B6334D">
        <w:rPr>
          <w:rFonts w:asciiTheme="minorHAnsi" w:hAnsiTheme="minorHAnsi" w:cstheme="minorHAnsi"/>
          <w:sz w:val="22"/>
          <w:szCs w:val="22"/>
        </w:rPr>
        <w:t>bantuannya</w:t>
      </w:r>
      <w:proofErr w:type="spellEnd"/>
      <w:r w:rsidRPr="00B6334D">
        <w:rPr>
          <w:rFonts w:asciiTheme="minorHAnsi" w:hAnsiTheme="minorHAnsi" w:cstheme="minorHAnsi"/>
          <w:sz w:val="22"/>
          <w:szCs w:val="22"/>
        </w:rPr>
        <w:t xml:space="preserve"> </w:t>
      </w:r>
      <w:proofErr w:type="spellStart"/>
      <w:r w:rsidRPr="00B6334D">
        <w:rPr>
          <w:rFonts w:asciiTheme="minorHAnsi" w:hAnsiTheme="minorHAnsi" w:cstheme="minorHAnsi"/>
          <w:sz w:val="22"/>
          <w:szCs w:val="22"/>
        </w:rPr>
        <w:t>dalam</w:t>
      </w:r>
      <w:proofErr w:type="spellEnd"/>
      <w:r w:rsidRPr="00B6334D">
        <w:rPr>
          <w:rFonts w:asciiTheme="minorHAnsi" w:hAnsiTheme="minorHAnsi" w:cstheme="minorHAnsi"/>
          <w:sz w:val="22"/>
          <w:szCs w:val="22"/>
        </w:rPr>
        <w:t xml:space="preserve"> </w:t>
      </w:r>
      <w:proofErr w:type="spellStart"/>
      <w:r w:rsidRPr="00B6334D">
        <w:rPr>
          <w:rFonts w:asciiTheme="minorHAnsi" w:hAnsiTheme="minorHAnsi" w:cstheme="minorHAnsi"/>
          <w:sz w:val="22"/>
          <w:szCs w:val="22"/>
        </w:rPr>
        <w:t>pelaksanaan</w:t>
      </w:r>
      <w:proofErr w:type="spellEnd"/>
      <w:r w:rsidRPr="00B6334D">
        <w:rPr>
          <w:rFonts w:asciiTheme="minorHAnsi" w:hAnsiTheme="minorHAnsi" w:cstheme="minorHAnsi"/>
          <w:sz w:val="22"/>
          <w:szCs w:val="22"/>
        </w:rPr>
        <w:t xml:space="preserve"> </w:t>
      </w:r>
      <w:proofErr w:type="spellStart"/>
      <w:r w:rsidRPr="00B6334D">
        <w:rPr>
          <w:rFonts w:asciiTheme="minorHAnsi" w:hAnsiTheme="minorHAnsi" w:cstheme="minorHAnsi"/>
          <w:sz w:val="22"/>
          <w:szCs w:val="22"/>
        </w:rPr>
        <w:t>penelitian</w:t>
      </w:r>
      <w:proofErr w:type="spellEnd"/>
      <w:r w:rsidRPr="00B6334D">
        <w:rPr>
          <w:rFonts w:asciiTheme="minorHAnsi" w:hAnsiTheme="minorHAnsi" w:cstheme="minorHAnsi"/>
          <w:sz w:val="22"/>
          <w:szCs w:val="22"/>
        </w:rPr>
        <w:t xml:space="preserve"> </w:t>
      </w:r>
      <w:proofErr w:type="spellStart"/>
      <w:r w:rsidRPr="00B6334D">
        <w:rPr>
          <w:rFonts w:asciiTheme="minorHAnsi" w:hAnsiTheme="minorHAnsi" w:cstheme="minorHAnsi"/>
          <w:sz w:val="22"/>
          <w:szCs w:val="22"/>
        </w:rPr>
        <w:t>ini</w:t>
      </w:r>
      <w:proofErr w:type="spellEnd"/>
      <w:r w:rsidRPr="00B6334D">
        <w:rPr>
          <w:rFonts w:asciiTheme="minorHAnsi" w:hAnsiTheme="minorHAnsi" w:cstheme="minorHAnsi"/>
          <w:sz w:val="22"/>
          <w:szCs w:val="22"/>
        </w:rPr>
        <w:t xml:space="preserve">. </w:t>
      </w:r>
    </w:p>
    <w:p w14:paraId="62E73D48" w14:textId="77777777" w:rsidR="002A5474" w:rsidRPr="00B6334D" w:rsidRDefault="002A5474" w:rsidP="00707E76">
      <w:pPr>
        <w:spacing w:line="276" w:lineRule="auto"/>
        <w:jc w:val="center"/>
        <w:rPr>
          <w:rFonts w:asciiTheme="minorHAnsi" w:hAnsiTheme="minorHAnsi" w:cstheme="minorHAnsi"/>
          <w:b/>
          <w:color w:val="000000"/>
          <w:sz w:val="22"/>
          <w:szCs w:val="22"/>
        </w:rPr>
      </w:pPr>
      <w:r w:rsidRPr="00B6334D">
        <w:rPr>
          <w:rFonts w:asciiTheme="minorHAnsi" w:hAnsiTheme="minorHAnsi" w:cstheme="minorHAnsi"/>
          <w:b/>
          <w:color w:val="000000"/>
          <w:sz w:val="22"/>
          <w:szCs w:val="22"/>
        </w:rPr>
        <w:t>DAFTAR PUSTAKA</w:t>
      </w:r>
    </w:p>
    <w:p w14:paraId="5C26E7AB" w14:textId="77777777" w:rsidR="002A5474" w:rsidRPr="00B6334D" w:rsidRDefault="002A5474" w:rsidP="00707E76">
      <w:pPr>
        <w:spacing w:line="276" w:lineRule="auto"/>
        <w:jc w:val="center"/>
        <w:rPr>
          <w:rFonts w:asciiTheme="minorHAnsi" w:hAnsiTheme="minorHAnsi" w:cstheme="minorHAnsi"/>
          <w:b/>
          <w:color w:val="000000"/>
          <w:sz w:val="22"/>
          <w:szCs w:val="22"/>
        </w:rPr>
      </w:pPr>
    </w:p>
    <w:p w14:paraId="5D1E427A" w14:textId="51308A4B" w:rsidR="00E21EC2" w:rsidRPr="00B6334D" w:rsidRDefault="00806964" w:rsidP="0021750C">
      <w:pPr>
        <w:widowControl w:val="0"/>
        <w:autoSpaceDE w:val="0"/>
        <w:autoSpaceDN w:val="0"/>
        <w:adjustRightInd w:val="0"/>
        <w:spacing w:line="276" w:lineRule="auto"/>
        <w:ind w:left="480" w:hanging="480"/>
        <w:jc w:val="both"/>
        <w:rPr>
          <w:rFonts w:asciiTheme="minorHAnsi" w:hAnsiTheme="minorHAnsi" w:cstheme="minorHAnsi"/>
          <w:noProof/>
          <w:sz w:val="22"/>
          <w:szCs w:val="22"/>
        </w:rPr>
      </w:pPr>
      <w:r w:rsidRPr="00B6334D">
        <w:rPr>
          <w:rFonts w:asciiTheme="minorHAnsi" w:hAnsiTheme="minorHAnsi" w:cstheme="minorHAnsi"/>
          <w:color w:val="000000"/>
          <w:sz w:val="22"/>
          <w:szCs w:val="22"/>
        </w:rPr>
        <w:fldChar w:fldCharType="begin" w:fldLock="1"/>
      </w:r>
      <w:r w:rsidRPr="00B6334D">
        <w:rPr>
          <w:rFonts w:asciiTheme="minorHAnsi" w:hAnsiTheme="minorHAnsi" w:cstheme="minorHAnsi"/>
          <w:color w:val="000000"/>
          <w:sz w:val="22"/>
          <w:szCs w:val="22"/>
        </w:rPr>
        <w:instrText xml:space="preserve">ADDIN Mendeley Bibliography CSL_BIBLIOGRAPHY </w:instrText>
      </w:r>
      <w:r w:rsidRPr="00B6334D">
        <w:rPr>
          <w:rFonts w:asciiTheme="minorHAnsi" w:hAnsiTheme="minorHAnsi" w:cstheme="minorHAnsi"/>
          <w:color w:val="000000"/>
          <w:sz w:val="22"/>
          <w:szCs w:val="22"/>
        </w:rPr>
        <w:fldChar w:fldCharType="separate"/>
      </w:r>
      <w:r w:rsidR="00E21EC2" w:rsidRPr="00B6334D">
        <w:rPr>
          <w:rFonts w:asciiTheme="minorHAnsi" w:hAnsiTheme="minorHAnsi" w:cstheme="minorHAnsi"/>
          <w:noProof/>
          <w:sz w:val="22"/>
          <w:szCs w:val="22"/>
        </w:rPr>
        <w:t>Amanah, M. S., Istiqomah, N., &amp; Barunawati, N. (2021). Pengaruh komposisi media tanam dan konsentrasi PGPR terhadap pertumbuhan dan hasil bawang merah (</w:t>
      </w:r>
      <w:r w:rsidR="00E21EC2" w:rsidRPr="00B6334D">
        <w:rPr>
          <w:rFonts w:asciiTheme="minorHAnsi" w:hAnsiTheme="minorHAnsi" w:cstheme="minorHAnsi"/>
          <w:i/>
          <w:iCs/>
          <w:noProof/>
          <w:sz w:val="22"/>
          <w:szCs w:val="22"/>
        </w:rPr>
        <w:t>Allium ascalonicum</w:t>
      </w:r>
      <w:r w:rsidR="00E21EC2" w:rsidRPr="00B6334D">
        <w:rPr>
          <w:rFonts w:asciiTheme="minorHAnsi" w:hAnsiTheme="minorHAnsi" w:cstheme="minorHAnsi"/>
          <w:noProof/>
          <w:sz w:val="22"/>
          <w:szCs w:val="22"/>
        </w:rPr>
        <w:t xml:space="preserve"> L.) asal True Shallot Seed. </w:t>
      </w:r>
      <w:r w:rsidR="00E21EC2" w:rsidRPr="00B6334D">
        <w:rPr>
          <w:rFonts w:asciiTheme="minorHAnsi" w:hAnsiTheme="minorHAnsi" w:cstheme="minorHAnsi"/>
          <w:i/>
          <w:iCs/>
          <w:noProof/>
          <w:sz w:val="22"/>
          <w:szCs w:val="22"/>
        </w:rPr>
        <w:t>Jurnal Produksi Tanaman</w:t>
      </w:r>
      <w:r w:rsidR="00E21EC2" w:rsidRPr="00B6334D">
        <w:rPr>
          <w:rFonts w:asciiTheme="minorHAnsi" w:hAnsiTheme="minorHAnsi" w:cstheme="minorHAnsi"/>
          <w:noProof/>
          <w:sz w:val="22"/>
          <w:szCs w:val="22"/>
        </w:rPr>
        <w:t xml:space="preserve">, </w:t>
      </w:r>
      <w:r w:rsidR="00E21EC2" w:rsidRPr="00B6334D">
        <w:rPr>
          <w:rFonts w:asciiTheme="minorHAnsi" w:hAnsiTheme="minorHAnsi" w:cstheme="minorHAnsi"/>
          <w:i/>
          <w:iCs/>
          <w:noProof/>
          <w:sz w:val="22"/>
          <w:szCs w:val="22"/>
        </w:rPr>
        <w:t>9</w:t>
      </w:r>
      <w:r w:rsidR="00E21EC2" w:rsidRPr="00B6334D">
        <w:rPr>
          <w:rFonts w:asciiTheme="minorHAnsi" w:hAnsiTheme="minorHAnsi" w:cstheme="minorHAnsi"/>
          <w:noProof/>
          <w:sz w:val="22"/>
          <w:szCs w:val="22"/>
        </w:rPr>
        <w:t>(4), 243–250. https://doi.org/10.21776/ub.jpal.2018.009.01.07</w:t>
      </w:r>
    </w:p>
    <w:p w14:paraId="6CE92CB7" w14:textId="77777777" w:rsidR="00E21EC2" w:rsidRPr="00B6334D" w:rsidRDefault="00E21EC2" w:rsidP="0021750C">
      <w:pPr>
        <w:widowControl w:val="0"/>
        <w:autoSpaceDE w:val="0"/>
        <w:autoSpaceDN w:val="0"/>
        <w:adjustRightInd w:val="0"/>
        <w:spacing w:line="276" w:lineRule="auto"/>
        <w:ind w:left="480" w:hanging="480"/>
        <w:jc w:val="both"/>
        <w:rPr>
          <w:rFonts w:asciiTheme="minorHAnsi" w:hAnsiTheme="minorHAnsi" w:cstheme="minorHAnsi"/>
          <w:noProof/>
          <w:sz w:val="22"/>
          <w:szCs w:val="22"/>
        </w:rPr>
      </w:pPr>
      <w:r w:rsidRPr="00B6334D">
        <w:rPr>
          <w:rFonts w:asciiTheme="minorHAnsi" w:hAnsiTheme="minorHAnsi" w:cstheme="minorHAnsi"/>
          <w:noProof/>
          <w:sz w:val="22"/>
          <w:szCs w:val="22"/>
        </w:rPr>
        <w:t>Andayani, R. D. (2020). Aplikasi air kelapa pada berbagai tingkat kesegaran untuk meningkatkan mutu fisiologis TSS (</w:t>
      </w:r>
      <w:r w:rsidRPr="00B6334D">
        <w:rPr>
          <w:rFonts w:asciiTheme="minorHAnsi" w:hAnsiTheme="minorHAnsi" w:cstheme="minorHAnsi"/>
          <w:i/>
          <w:iCs/>
          <w:noProof/>
          <w:sz w:val="22"/>
          <w:szCs w:val="22"/>
        </w:rPr>
        <w:t>True Shallot Seed</w:t>
      </w:r>
      <w:r w:rsidRPr="00B6334D">
        <w:rPr>
          <w:rFonts w:asciiTheme="minorHAnsi" w:hAnsiTheme="minorHAnsi" w:cstheme="minorHAnsi"/>
          <w:noProof/>
          <w:sz w:val="22"/>
          <w:szCs w:val="22"/>
        </w:rPr>
        <w:t xml:space="preserve">) bawang merah. </w:t>
      </w:r>
      <w:r w:rsidRPr="00B6334D">
        <w:rPr>
          <w:rFonts w:asciiTheme="minorHAnsi" w:hAnsiTheme="minorHAnsi" w:cstheme="minorHAnsi"/>
          <w:i/>
          <w:iCs/>
          <w:noProof/>
          <w:sz w:val="22"/>
          <w:szCs w:val="22"/>
        </w:rPr>
        <w:t>Gontor AGROTECH Science Journal</w:t>
      </w:r>
      <w:r w:rsidRPr="00B6334D">
        <w:rPr>
          <w:rFonts w:asciiTheme="minorHAnsi" w:hAnsiTheme="minorHAnsi" w:cstheme="minorHAnsi"/>
          <w:noProof/>
          <w:sz w:val="22"/>
          <w:szCs w:val="22"/>
        </w:rPr>
        <w:t xml:space="preserve">, </w:t>
      </w:r>
      <w:r w:rsidRPr="00B6334D">
        <w:rPr>
          <w:rFonts w:asciiTheme="minorHAnsi" w:hAnsiTheme="minorHAnsi" w:cstheme="minorHAnsi"/>
          <w:i/>
          <w:iCs/>
          <w:noProof/>
          <w:sz w:val="22"/>
          <w:szCs w:val="22"/>
        </w:rPr>
        <w:t>6</w:t>
      </w:r>
      <w:r w:rsidRPr="00B6334D">
        <w:rPr>
          <w:rFonts w:asciiTheme="minorHAnsi" w:hAnsiTheme="minorHAnsi" w:cstheme="minorHAnsi"/>
          <w:noProof/>
          <w:sz w:val="22"/>
          <w:szCs w:val="22"/>
        </w:rPr>
        <w:t>(1), 75–95.</w:t>
      </w:r>
    </w:p>
    <w:p w14:paraId="486565FC" w14:textId="77777777" w:rsidR="00E21EC2" w:rsidRPr="00B6334D" w:rsidRDefault="00E21EC2" w:rsidP="0021750C">
      <w:pPr>
        <w:widowControl w:val="0"/>
        <w:autoSpaceDE w:val="0"/>
        <w:autoSpaceDN w:val="0"/>
        <w:adjustRightInd w:val="0"/>
        <w:spacing w:line="276" w:lineRule="auto"/>
        <w:ind w:left="480" w:hanging="480"/>
        <w:jc w:val="both"/>
        <w:rPr>
          <w:rFonts w:asciiTheme="minorHAnsi" w:hAnsiTheme="minorHAnsi" w:cstheme="minorHAnsi"/>
          <w:noProof/>
          <w:sz w:val="22"/>
          <w:szCs w:val="22"/>
        </w:rPr>
      </w:pPr>
      <w:r w:rsidRPr="00B6334D">
        <w:rPr>
          <w:rFonts w:asciiTheme="minorHAnsi" w:hAnsiTheme="minorHAnsi" w:cstheme="minorHAnsi"/>
          <w:noProof/>
          <w:sz w:val="22"/>
          <w:szCs w:val="22"/>
        </w:rPr>
        <w:t xml:space="preserve">AOSA. (2002). </w:t>
      </w:r>
      <w:r w:rsidRPr="00B6334D">
        <w:rPr>
          <w:rFonts w:asciiTheme="minorHAnsi" w:hAnsiTheme="minorHAnsi" w:cstheme="minorHAnsi"/>
          <w:i/>
          <w:iCs/>
          <w:noProof/>
          <w:sz w:val="22"/>
          <w:szCs w:val="22"/>
        </w:rPr>
        <w:t>Seed Vigor Testing Handbook: Contribution No. 32 to the Handbook on Seed Testing</w:t>
      </w:r>
      <w:r w:rsidRPr="00B6334D">
        <w:rPr>
          <w:rFonts w:asciiTheme="minorHAnsi" w:hAnsiTheme="minorHAnsi" w:cstheme="minorHAnsi"/>
          <w:noProof/>
          <w:sz w:val="22"/>
          <w:szCs w:val="22"/>
        </w:rPr>
        <w:t>. Association of Official Seed Analysts.</w:t>
      </w:r>
    </w:p>
    <w:p w14:paraId="750657F9" w14:textId="77777777" w:rsidR="00E21EC2" w:rsidRPr="00B6334D" w:rsidRDefault="00E21EC2" w:rsidP="0021750C">
      <w:pPr>
        <w:widowControl w:val="0"/>
        <w:autoSpaceDE w:val="0"/>
        <w:autoSpaceDN w:val="0"/>
        <w:adjustRightInd w:val="0"/>
        <w:spacing w:line="276" w:lineRule="auto"/>
        <w:ind w:left="480" w:hanging="480"/>
        <w:jc w:val="both"/>
        <w:rPr>
          <w:rFonts w:asciiTheme="minorHAnsi" w:hAnsiTheme="minorHAnsi" w:cstheme="minorHAnsi"/>
          <w:noProof/>
          <w:sz w:val="22"/>
          <w:szCs w:val="22"/>
        </w:rPr>
      </w:pPr>
      <w:r w:rsidRPr="00B6334D">
        <w:rPr>
          <w:rFonts w:asciiTheme="minorHAnsi" w:hAnsiTheme="minorHAnsi" w:cstheme="minorHAnsi"/>
          <w:noProof/>
          <w:sz w:val="22"/>
          <w:szCs w:val="22"/>
        </w:rPr>
        <w:t xml:space="preserve">BPS. (2021). </w:t>
      </w:r>
      <w:r w:rsidRPr="00B6334D">
        <w:rPr>
          <w:rFonts w:asciiTheme="minorHAnsi" w:hAnsiTheme="minorHAnsi" w:cstheme="minorHAnsi"/>
          <w:i/>
          <w:iCs/>
          <w:noProof/>
          <w:sz w:val="22"/>
          <w:szCs w:val="22"/>
        </w:rPr>
        <w:t>Produksi Tanaman Hortikultura Bawang Merah</w:t>
      </w:r>
      <w:r w:rsidRPr="00B6334D">
        <w:rPr>
          <w:rFonts w:asciiTheme="minorHAnsi" w:hAnsiTheme="minorHAnsi" w:cstheme="minorHAnsi"/>
          <w:noProof/>
          <w:sz w:val="22"/>
          <w:szCs w:val="22"/>
        </w:rPr>
        <w:t>. Bps.Go.Id.</w:t>
      </w:r>
    </w:p>
    <w:p w14:paraId="0F69ED16" w14:textId="77777777" w:rsidR="00E21EC2" w:rsidRPr="00B6334D" w:rsidRDefault="00E21EC2" w:rsidP="0021750C">
      <w:pPr>
        <w:widowControl w:val="0"/>
        <w:autoSpaceDE w:val="0"/>
        <w:autoSpaceDN w:val="0"/>
        <w:adjustRightInd w:val="0"/>
        <w:spacing w:line="276" w:lineRule="auto"/>
        <w:ind w:left="480" w:hanging="480"/>
        <w:jc w:val="both"/>
        <w:rPr>
          <w:rFonts w:asciiTheme="minorHAnsi" w:hAnsiTheme="minorHAnsi" w:cstheme="minorHAnsi"/>
          <w:noProof/>
          <w:sz w:val="22"/>
          <w:szCs w:val="22"/>
        </w:rPr>
      </w:pPr>
      <w:r w:rsidRPr="00B6334D">
        <w:rPr>
          <w:rFonts w:asciiTheme="minorHAnsi" w:hAnsiTheme="minorHAnsi" w:cstheme="minorHAnsi"/>
          <w:noProof/>
          <w:sz w:val="22"/>
          <w:szCs w:val="22"/>
        </w:rPr>
        <w:t xml:space="preserve">Haring, F., Rostia, R., Syam’un, E., &amp; Ginting, N. M. (2019). Effect of Trichoderma sp. and Streptomyces sp. on the growth and production of True Seed Shallots (TSS). </w:t>
      </w:r>
      <w:r w:rsidRPr="00B6334D">
        <w:rPr>
          <w:rFonts w:asciiTheme="minorHAnsi" w:hAnsiTheme="minorHAnsi" w:cstheme="minorHAnsi"/>
          <w:i/>
          <w:iCs/>
          <w:noProof/>
          <w:sz w:val="22"/>
          <w:szCs w:val="22"/>
        </w:rPr>
        <w:t>IOP Conference Series: Earth and Environmental Science</w:t>
      </w:r>
      <w:r w:rsidRPr="00B6334D">
        <w:rPr>
          <w:rFonts w:asciiTheme="minorHAnsi" w:hAnsiTheme="minorHAnsi" w:cstheme="minorHAnsi"/>
          <w:noProof/>
          <w:sz w:val="22"/>
          <w:szCs w:val="22"/>
        </w:rPr>
        <w:t xml:space="preserve">, </w:t>
      </w:r>
      <w:r w:rsidRPr="00B6334D">
        <w:rPr>
          <w:rFonts w:asciiTheme="minorHAnsi" w:hAnsiTheme="minorHAnsi" w:cstheme="minorHAnsi"/>
          <w:i/>
          <w:iCs/>
          <w:noProof/>
          <w:sz w:val="22"/>
          <w:szCs w:val="22"/>
        </w:rPr>
        <w:t>343</w:t>
      </w:r>
      <w:r w:rsidRPr="00B6334D">
        <w:rPr>
          <w:rFonts w:asciiTheme="minorHAnsi" w:hAnsiTheme="minorHAnsi" w:cstheme="minorHAnsi"/>
          <w:noProof/>
          <w:sz w:val="22"/>
          <w:szCs w:val="22"/>
        </w:rPr>
        <w:t>(1), 1–7. https://doi.org/10.1088/1755-1315/343/1/012020</w:t>
      </w:r>
    </w:p>
    <w:p w14:paraId="6DB921C2" w14:textId="77777777" w:rsidR="00E21EC2" w:rsidRPr="00B6334D" w:rsidRDefault="00E21EC2" w:rsidP="0021750C">
      <w:pPr>
        <w:widowControl w:val="0"/>
        <w:autoSpaceDE w:val="0"/>
        <w:autoSpaceDN w:val="0"/>
        <w:adjustRightInd w:val="0"/>
        <w:spacing w:line="276" w:lineRule="auto"/>
        <w:ind w:left="480" w:hanging="480"/>
        <w:jc w:val="both"/>
        <w:rPr>
          <w:rFonts w:asciiTheme="minorHAnsi" w:hAnsiTheme="minorHAnsi" w:cstheme="minorHAnsi"/>
          <w:noProof/>
          <w:sz w:val="22"/>
          <w:szCs w:val="22"/>
        </w:rPr>
      </w:pPr>
      <w:r w:rsidRPr="00B6334D">
        <w:rPr>
          <w:rFonts w:asciiTheme="minorHAnsi" w:hAnsiTheme="minorHAnsi" w:cstheme="minorHAnsi"/>
          <w:noProof/>
          <w:sz w:val="22"/>
          <w:szCs w:val="22"/>
        </w:rPr>
        <w:t>Hasanah, Y., Mawarni, L., Hanum, H., Sipayung, R., &amp; Ramadhan, M. T. (2021). The role of sulfur and paclobutrazol on the growth of shallots (</w:t>
      </w:r>
      <w:r w:rsidRPr="00B6334D">
        <w:rPr>
          <w:rFonts w:asciiTheme="minorHAnsi" w:hAnsiTheme="minorHAnsi" w:cstheme="minorHAnsi"/>
          <w:i/>
          <w:iCs/>
          <w:noProof/>
          <w:sz w:val="22"/>
          <w:szCs w:val="22"/>
        </w:rPr>
        <w:t xml:space="preserve">Allium ascalonicum </w:t>
      </w:r>
      <w:r w:rsidRPr="00B6334D">
        <w:rPr>
          <w:rFonts w:asciiTheme="minorHAnsi" w:hAnsiTheme="minorHAnsi" w:cstheme="minorHAnsi"/>
          <w:noProof/>
          <w:sz w:val="22"/>
          <w:szCs w:val="22"/>
        </w:rPr>
        <w:t xml:space="preserve">(L.) </w:t>
      </w:r>
      <w:r w:rsidRPr="00B6334D">
        <w:rPr>
          <w:rFonts w:asciiTheme="minorHAnsi" w:hAnsiTheme="minorHAnsi" w:cstheme="minorHAnsi"/>
          <w:noProof/>
          <w:sz w:val="22"/>
          <w:szCs w:val="22"/>
        </w:rPr>
        <w:t xml:space="preserve">Sanren F-1 varieties from true shallot seed. </w:t>
      </w:r>
      <w:r w:rsidRPr="00B6334D">
        <w:rPr>
          <w:rFonts w:asciiTheme="minorHAnsi" w:hAnsiTheme="minorHAnsi" w:cstheme="minorHAnsi"/>
          <w:i/>
          <w:iCs/>
          <w:noProof/>
          <w:sz w:val="22"/>
          <w:szCs w:val="22"/>
        </w:rPr>
        <w:t>IOP Conference Series: Earth and Environmental Science</w:t>
      </w:r>
      <w:r w:rsidRPr="00B6334D">
        <w:rPr>
          <w:rFonts w:asciiTheme="minorHAnsi" w:hAnsiTheme="minorHAnsi" w:cstheme="minorHAnsi"/>
          <w:noProof/>
          <w:sz w:val="22"/>
          <w:szCs w:val="22"/>
        </w:rPr>
        <w:t xml:space="preserve">, </w:t>
      </w:r>
      <w:r w:rsidRPr="00B6334D">
        <w:rPr>
          <w:rFonts w:asciiTheme="minorHAnsi" w:hAnsiTheme="minorHAnsi" w:cstheme="minorHAnsi"/>
          <w:i/>
          <w:iCs/>
          <w:noProof/>
          <w:sz w:val="22"/>
          <w:szCs w:val="22"/>
        </w:rPr>
        <w:t>782</w:t>
      </w:r>
      <w:r w:rsidRPr="00B6334D">
        <w:rPr>
          <w:rFonts w:asciiTheme="minorHAnsi" w:hAnsiTheme="minorHAnsi" w:cstheme="minorHAnsi"/>
          <w:noProof/>
          <w:sz w:val="22"/>
          <w:szCs w:val="22"/>
        </w:rPr>
        <w:t>(4). https://doi.org/10.1088/1755-1315/782/4/042039</w:t>
      </w:r>
    </w:p>
    <w:p w14:paraId="7250F53A" w14:textId="77777777" w:rsidR="00E21EC2" w:rsidRPr="00B6334D" w:rsidRDefault="00E21EC2" w:rsidP="0021750C">
      <w:pPr>
        <w:widowControl w:val="0"/>
        <w:autoSpaceDE w:val="0"/>
        <w:autoSpaceDN w:val="0"/>
        <w:adjustRightInd w:val="0"/>
        <w:spacing w:line="276" w:lineRule="auto"/>
        <w:ind w:left="480" w:hanging="480"/>
        <w:jc w:val="both"/>
        <w:rPr>
          <w:rFonts w:asciiTheme="minorHAnsi" w:hAnsiTheme="minorHAnsi" w:cstheme="minorHAnsi"/>
          <w:noProof/>
          <w:sz w:val="22"/>
          <w:szCs w:val="22"/>
        </w:rPr>
      </w:pPr>
      <w:r w:rsidRPr="00B6334D">
        <w:rPr>
          <w:rFonts w:asciiTheme="minorHAnsi" w:hAnsiTheme="minorHAnsi" w:cstheme="minorHAnsi"/>
          <w:noProof/>
          <w:sz w:val="22"/>
          <w:szCs w:val="22"/>
        </w:rPr>
        <w:t xml:space="preserve">Irawati, N., Rahayu, A., &amp; Azmi, C. (2021). Isolasi bakteri dan cendawan dari benih botani bawang merah. </w:t>
      </w:r>
      <w:r w:rsidRPr="00B6334D">
        <w:rPr>
          <w:rFonts w:asciiTheme="minorHAnsi" w:hAnsiTheme="minorHAnsi" w:cstheme="minorHAnsi"/>
          <w:i/>
          <w:iCs/>
          <w:noProof/>
          <w:sz w:val="22"/>
          <w:szCs w:val="22"/>
        </w:rPr>
        <w:t>Prosiding Seminar Nasional PERHORTI 2021</w:t>
      </w:r>
      <w:r w:rsidRPr="00B6334D">
        <w:rPr>
          <w:rFonts w:asciiTheme="minorHAnsi" w:hAnsiTheme="minorHAnsi" w:cstheme="minorHAnsi"/>
          <w:noProof/>
          <w:sz w:val="22"/>
          <w:szCs w:val="22"/>
        </w:rPr>
        <w:t>.</w:t>
      </w:r>
    </w:p>
    <w:p w14:paraId="26DCA5B0" w14:textId="77777777" w:rsidR="00E21EC2" w:rsidRPr="00B6334D" w:rsidRDefault="00E21EC2" w:rsidP="0021750C">
      <w:pPr>
        <w:widowControl w:val="0"/>
        <w:autoSpaceDE w:val="0"/>
        <w:autoSpaceDN w:val="0"/>
        <w:adjustRightInd w:val="0"/>
        <w:spacing w:line="276" w:lineRule="auto"/>
        <w:ind w:left="480" w:hanging="480"/>
        <w:jc w:val="both"/>
        <w:rPr>
          <w:rFonts w:asciiTheme="minorHAnsi" w:hAnsiTheme="minorHAnsi" w:cstheme="minorHAnsi"/>
          <w:noProof/>
          <w:sz w:val="22"/>
          <w:szCs w:val="22"/>
        </w:rPr>
      </w:pPr>
      <w:r w:rsidRPr="00B6334D">
        <w:rPr>
          <w:rFonts w:asciiTheme="minorHAnsi" w:hAnsiTheme="minorHAnsi" w:cstheme="minorHAnsi"/>
          <w:noProof/>
          <w:sz w:val="22"/>
          <w:szCs w:val="22"/>
        </w:rPr>
        <w:t xml:space="preserve">ISTA. (2017). International rules for seed testing 2017. In </w:t>
      </w:r>
      <w:r w:rsidRPr="00B6334D">
        <w:rPr>
          <w:rFonts w:asciiTheme="minorHAnsi" w:hAnsiTheme="minorHAnsi" w:cstheme="minorHAnsi"/>
          <w:i/>
          <w:iCs/>
          <w:noProof/>
          <w:sz w:val="22"/>
          <w:szCs w:val="22"/>
        </w:rPr>
        <w:t>International rules for seed testing 2017</w:t>
      </w:r>
      <w:r w:rsidRPr="00B6334D">
        <w:rPr>
          <w:rFonts w:asciiTheme="minorHAnsi" w:hAnsiTheme="minorHAnsi" w:cstheme="minorHAnsi"/>
          <w:noProof/>
          <w:sz w:val="22"/>
          <w:szCs w:val="22"/>
        </w:rPr>
        <w:t>. The International Seed Testing Association (ISTA).</w:t>
      </w:r>
    </w:p>
    <w:p w14:paraId="79CD0EE6" w14:textId="77777777" w:rsidR="00E21EC2" w:rsidRPr="00B6334D" w:rsidRDefault="00E21EC2" w:rsidP="0021750C">
      <w:pPr>
        <w:widowControl w:val="0"/>
        <w:autoSpaceDE w:val="0"/>
        <w:autoSpaceDN w:val="0"/>
        <w:adjustRightInd w:val="0"/>
        <w:spacing w:line="276" w:lineRule="auto"/>
        <w:ind w:left="480" w:hanging="480"/>
        <w:jc w:val="both"/>
        <w:rPr>
          <w:rFonts w:asciiTheme="minorHAnsi" w:hAnsiTheme="minorHAnsi" w:cstheme="minorHAnsi"/>
          <w:noProof/>
          <w:sz w:val="22"/>
          <w:szCs w:val="22"/>
        </w:rPr>
      </w:pPr>
      <w:r w:rsidRPr="00B6334D">
        <w:rPr>
          <w:rFonts w:asciiTheme="minorHAnsi" w:hAnsiTheme="minorHAnsi" w:cstheme="minorHAnsi"/>
          <w:noProof/>
          <w:sz w:val="22"/>
          <w:szCs w:val="22"/>
        </w:rPr>
        <w:t xml:space="preserve">Keler, V. V., Khizhnyak, S. V., &amp; Eskova, E. N. (2020). Effects of crop rotation, pesticides and fertilizers on wheat seed contamination with seed-borne </w:t>
      </w:r>
      <w:r w:rsidRPr="00B6334D">
        <w:rPr>
          <w:rFonts w:asciiTheme="minorHAnsi" w:hAnsiTheme="minorHAnsi" w:cstheme="minorHAnsi"/>
          <w:i/>
          <w:iCs/>
          <w:noProof/>
          <w:sz w:val="22"/>
          <w:szCs w:val="22"/>
        </w:rPr>
        <w:t>Fusarium</w:t>
      </w:r>
      <w:r w:rsidRPr="00B6334D">
        <w:rPr>
          <w:rFonts w:asciiTheme="minorHAnsi" w:hAnsiTheme="minorHAnsi" w:cstheme="minorHAnsi"/>
          <w:noProof/>
          <w:sz w:val="22"/>
          <w:szCs w:val="22"/>
        </w:rPr>
        <w:t xml:space="preserve"> pathogens. </w:t>
      </w:r>
      <w:r w:rsidRPr="00B6334D">
        <w:rPr>
          <w:rFonts w:asciiTheme="minorHAnsi" w:hAnsiTheme="minorHAnsi" w:cstheme="minorHAnsi"/>
          <w:i/>
          <w:iCs/>
          <w:noProof/>
          <w:sz w:val="22"/>
          <w:szCs w:val="22"/>
        </w:rPr>
        <w:t>IOP Conference Series: Earth and Environmental Science</w:t>
      </w:r>
      <w:r w:rsidRPr="00B6334D">
        <w:rPr>
          <w:rFonts w:asciiTheme="minorHAnsi" w:hAnsiTheme="minorHAnsi" w:cstheme="minorHAnsi"/>
          <w:noProof/>
          <w:sz w:val="22"/>
          <w:szCs w:val="22"/>
        </w:rPr>
        <w:t xml:space="preserve">, </w:t>
      </w:r>
      <w:r w:rsidRPr="00B6334D">
        <w:rPr>
          <w:rFonts w:asciiTheme="minorHAnsi" w:hAnsiTheme="minorHAnsi" w:cstheme="minorHAnsi"/>
          <w:i/>
          <w:iCs/>
          <w:noProof/>
          <w:sz w:val="22"/>
          <w:szCs w:val="22"/>
        </w:rPr>
        <w:t>548</w:t>
      </w:r>
      <w:r w:rsidRPr="00B6334D">
        <w:rPr>
          <w:rFonts w:asciiTheme="minorHAnsi" w:hAnsiTheme="minorHAnsi" w:cstheme="minorHAnsi"/>
          <w:noProof/>
          <w:sz w:val="22"/>
          <w:szCs w:val="22"/>
        </w:rPr>
        <w:t>(7). https://doi.org/10.1088/1755-1315/548/7/072005</w:t>
      </w:r>
    </w:p>
    <w:p w14:paraId="4AC19613" w14:textId="77777777" w:rsidR="00E21EC2" w:rsidRPr="00B6334D" w:rsidRDefault="00E21EC2" w:rsidP="0021750C">
      <w:pPr>
        <w:widowControl w:val="0"/>
        <w:autoSpaceDE w:val="0"/>
        <w:autoSpaceDN w:val="0"/>
        <w:adjustRightInd w:val="0"/>
        <w:spacing w:line="276" w:lineRule="auto"/>
        <w:ind w:left="480" w:hanging="480"/>
        <w:jc w:val="both"/>
        <w:rPr>
          <w:rFonts w:asciiTheme="minorHAnsi" w:hAnsiTheme="minorHAnsi" w:cstheme="minorHAnsi"/>
          <w:noProof/>
          <w:sz w:val="22"/>
          <w:szCs w:val="22"/>
        </w:rPr>
      </w:pPr>
      <w:r w:rsidRPr="00B6334D">
        <w:rPr>
          <w:rFonts w:asciiTheme="minorHAnsi" w:hAnsiTheme="minorHAnsi" w:cstheme="minorHAnsi"/>
          <w:noProof/>
          <w:sz w:val="22"/>
          <w:szCs w:val="22"/>
        </w:rPr>
        <w:t xml:space="preserve">Kim, D. H., &amp; Han, S. H. (2018). Seed coat and aging conditions affect germination and physiological changes of aging Korean pine seeds. </w:t>
      </w:r>
      <w:r w:rsidRPr="00B6334D">
        <w:rPr>
          <w:rFonts w:asciiTheme="minorHAnsi" w:hAnsiTheme="minorHAnsi" w:cstheme="minorHAnsi"/>
          <w:i/>
          <w:iCs/>
          <w:noProof/>
          <w:sz w:val="22"/>
          <w:szCs w:val="22"/>
        </w:rPr>
        <w:t>Journal of Forest Research</w:t>
      </w:r>
      <w:r w:rsidRPr="00B6334D">
        <w:rPr>
          <w:rFonts w:asciiTheme="minorHAnsi" w:hAnsiTheme="minorHAnsi" w:cstheme="minorHAnsi"/>
          <w:noProof/>
          <w:sz w:val="22"/>
          <w:szCs w:val="22"/>
        </w:rPr>
        <w:t xml:space="preserve">, </w:t>
      </w:r>
      <w:r w:rsidRPr="00B6334D">
        <w:rPr>
          <w:rFonts w:asciiTheme="minorHAnsi" w:hAnsiTheme="minorHAnsi" w:cstheme="minorHAnsi"/>
          <w:i/>
          <w:iCs/>
          <w:noProof/>
          <w:sz w:val="22"/>
          <w:szCs w:val="22"/>
        </w:rPr>
        <w:t>23</w:t>
      </w:r>
      <w:r w:rsidRPr="00B6334D">
        <w:rPr>
          <w:rFonts w:asciiTheme="minorHAnsi" w:hAnsiTheme="minorHAnsi" w:cstheme="minorHAnsi"/>
          <w:noProof/>
          <w:sz w:val="22"/>
          <w:szCs w:val="22"/>
        </w:rPr>
        <w:t>(6), 372–379. https://doi.org/10.1080/13416979.2018.1531478</w:t>
      </w:r>
    </w:p>
    <w:p w14:paraId="7FA72EF1" w14:textId="77777777" w:rsidR="00E21EC2" w:rsidRPr="00B6334D" w:rsidRDefault="00E21EC2" w:rsidP="0021750C">
      <w:pPr>
        <w:widowControl w:val="0"/>
        <w:autoSpaceDE w:val="0"/>
        <w:autoSpaceDN w:val="0"/>
        <w:adjustRightInd w:val="0"/>
        <w:spacing w:line="276" w:lineRule="auto"/>
        <w:ind w:left="480" w:hanging="480"/>
        <w:jc w:val="both"/>
        <w:rPr>
          <w:rFonts w:asciiTheme="minorHAnsi" w:hAnsiTheme="minorHAnsi" w:cstheme="minorHAnsi"/>
          <w:noProof/>
          <w:sz w:val="22"/>
          <w:szCs w:val="22"/>
        </w:rPr>
      </w:pPr>
      <w:r w:rsidRPr="00B6334D">
        <w:rPr>
          <w:rFonts w:asciiTheme="minorHAnsi" w:hAnsiTheme="minorHAnsi" w:cstheme="minorHAnsi"/>
          <w:noProof/>
          <w:sz w:val="22"/>
          <w:szCs w:val="22"/>
        </w:rPr>
        <w:t>Maintang, M., Rauf, A. W., Ilyas, A., Sarintang, S., &amp; Syamsuri, R. (2019). Pengaruh varietas dan jarak tanam pada budidaya bawang merah asal biji (</w:t>
      </w:r>
      <w:r w:rsidRPr="00B6334D">
        <w:rPr>
          <w:rFonts w:asciiTheme="minorHAnsi" w:hAnsiTheme="minorHAnsi" w:cstheme="minorHAnsi"/>
          <w:i/>
          <w:iCs/>
          <w:noProof/>
          <w:sz w:val="22"/>
          <w:szCs w:val="22"/>
        </w:rPr>
        <w:t>True Shallot Seeds</w:t>
      </w:r>
      <w:r w:rsidRPr="00B6334D">
        <w:rPr>
          <w:rFonts w:asciiTheme="minorHAnsi" w:hAnsiTheme="minorHAnsi" w:cstheme="minorHAnsi"/>
          <w:noProof/>
          <w:sz w:val="22"/>
          <w:szCs w:val="22"/>
        </w:rPr>
        <w:t xml:space="preserve">/TSS) di Kabupaten Bantaeng. </w:t>
      </w:r>
      <w:r w:rsidRPr="00B6334D">
        <w:rPr>
          <w:rFonts w:asciiTheme="minorHAnsi" w:hAnsiTheme="minorHAnsi" w:cstheme="minorHAnsi"/>
          <w:i/>
          <w:iCs/>
          <w:noProof/>
          <w:sz w:val="22"/>
          <w:szCs w:val="22"/>
        </w:rPr>
        <w:t>Jurnal Pengkajian Dan Pengembangan Teknologi Pertanian</w:t>
      </w:r>
      <w:r w:rsidRPr="00B6334D">
        <w:rPr>
          <w:rFonts w:asciiTheme="minorHAnsi" w:hAnsiTheme="minorHAnsi" w:cstheme="minorHAnsi"/>
          <w:noProof/>
          <w:sz w:val="22"/>
          <w:szCs w:val="22"/>
        </w:rPr>
        <w:t xml:space="preserve">, </w:t>
      </w:r>
      <w:r w:rsidRPr="00B6334D">
        <w:rPr>
          <w:rFonts w:asciiTheme="minorHAnsi" w:hAnsiTheme="minorHAnsi" w:cstheme="minorHAnsi"/>
          <w:i/>
          <w:iCs/>
          <w:noProof/>
          <w:sz w:val="22"/>
          <w:szCs w:val="22"/>
        </w:rPr>
        <w:t>22</w:t>
      </w:r>
      <w:r w:rsidRPr="00B6334D">
        <w:rPr>
          <w:rFonts w:asciiTheme="minorHAnsi" w:hAnsiTheme="minorHAnsi" w:cstheme="minorHAnsi"/>
          <w:noProof/>
          <w:sz w:val="22"/>
          <w:szCs w:val="22"/>
        </w:rPr>
        <w:t>(1), 97–106.</w:t>
      </w:r>
    </w:p>
    <w:p w14:paraId="4BC0BDCC" w14:textId="77777777" w:rsidR="00E21EC2" w:rsidRPr="00B6334D" w:rsidRDefault="00E21EC2" w:rsidP="0021750C">
      <w:pPr>
        <w:widowControl w:val="0"/>
        <w:autoSpaceDE w:val="0"/>
        <w:autoSpaceDN w:val="0"/>
        <w:adjustRightInd w:val="0"/>
        <w:spacing w:line="276" w:lineRule="auto"/>
        <w:ind w:left="480" w:hanging="480"/>
        <w:jc w:val="both"/>
        <w:rPr>
          <w:rFonts w:asciiTheme="minorHAnsi" w:hAnsiTheme="minorHAnsi" w:cstheme="minorHAnsi"/>
          <w:noProof/>
          <w:sz w:val="22"/>
          <w:szCs w:val="22"/>
        </w:rPr>
      </w:pPr>
      <w:r w:rsidRPr="00B6334D">
        <w:rPr>
          <w:rFonts w:asciiTheme="minorHAnsi" w:hAnsiTheme="minorHAnsi" w:cstheme="minorHAnsi"/>
          <w:noProof/>
          <w:sz w:val="22"/>
          <w:szCs w:val="22"/>
        </w:rPr>
        <w:t xml:space="preserve">Makhziah, ., Moeljani, I. R., &amp; Santoso, J. (2019). Diseminasi teknologi </w:t>
      </w:r>
      <w:r w:rsidRPr="00B6334D">
        <w:rPr>
          <w:rFonts w:asciiTheme="minorHAnsi" w:hAnsiTheme="minorHAnsi" w:cstheme="minorHAnsi"/>
          <w:i/>
          <w:iCs/>
          <w:noProof/>
          <w:sz w:val="22"/>
          <w:szCs w:val="22"/>
        </w:rPr>
        <w:t>True Seed of Shallot</w:t>
      </w:r>
      <w:r w:rsidRPr="00B6334D">
        <w:rPr>
          <w:rFonts w:asciiTheme="minorHAnsi" w:hAnsiTheme="minorHAnsi" w:cstheme="minorHAnsi"/>
          <w:noProof/>
          <w:sz w:val="22"/>
          <w:szCs w:val="22"/>
        </w:rPr>
        <w:t xml:space="preserve"> dan umbi mini bawang merah di Karangploso, Malang, Jawa </w:t>
      </w:r>
      <w:r w:rsidRPr="00B6334D">
        <w:rPr>
          <w:rFonts w:asciiTheme="minorHAnsi" w:hAnsiTheme="minorHAnsi" w:cstheme="minorHAnsi"/>
          <w:noProof/>
          <w:sz w:val="22"/>
          <w:szCs w:val="22"/>
        </w:rPr>
        <w:lastRenderedPageBreak/>
        <w:t xml:space="preserve">Timur. </w:t>
      </w:r>
      <w:r w:rsidRPr="00B6334D">
        <w:rPr>
          <w:rFonts w:asciiTheme="minorHAnsi" w:hAnsiTheme="minorHAnsi" w:cstheme="minorHAnsi"/>
          <w:i/>
          <w:iCs/>
          <w:noProof/>
          <w:sz w:val="22"/>
          <w:szCs w:val="22"/>
        </w:rPr>
        <w:t>Agrokreatif: Jurnal Ilmiah Pengabdian Kepada Masyarakat</w:t>
      </w:r>
      <w:r w:rsidRPr="00B6334D">
        <w:rPr>
          <w:rFonts w:asciiTheme="minorHAnsi" w:hAnsiTheme="minorHAnsi" w:cstheme="minorHAnsi"/>
          <w:noProof/>
          <w:sz w:val="22"/>
          <w:szCs w:val="22"/>
        </w:rPr>
        <w:t xml:space="preserve">, </w:t>
      </w:r>
      <w:r w:rsidRPr="00B6334D">
        <w:rPr>
          <w:rFonts w:asciiTheme="minorHAnsi" w:hAnsiTheme="minorHAnsi" w:cstheme="minorHAnsi"/>
          <w:i/>
          <w:iCs/>
          <w:noProof/>
          <w:sz w:val="22"/>
          <w:szCs w:val="22"/>
        </w:rPr>
        <w:t>5</w:t>
      </w:r>
      <w:r w:rsidRPr="00B6334D">
        <w:rPr>
          <w:rFonts w:asciiTheme="minorHAnsi" w:hAnsiTheme="minorHAnsi" w:cstheme="minorHAnsi"/>
          <w:noProof/>
          <w:sz w:val="22"/>
          <w:szCs w:val="22"/>
        </w:rPr>
        <w:t>(3), 165–172.</w:t>
      </w:r>
    </w:p>
    <w:p w14:paraId="3C3E2AD4" w14:textId="77777777" w:rsidR="00E21EC2" w:rsidRPr="00B6334D" w:rsidRDefault="00E21EC2" w:rsidP="0021750C">
      <w:pPr>
        <w:widowControl w:val="0"/>
        <w:autoSpaceDE w:val="0"/>
        <w:autoSpaceDN w:val="0"/>
        <w:adjustRightInd w:val="0"/>
        <w:spacing w:line="276" w:lineRule="auto"/>
        <w:ind w:left="480" w:hanging="480"/>
        <w:jc w:val="both"/>
        <w:rPr>
          <w:rFonts w:asciiTheme="minorHAnsi" w:hAnsiTheme="minorHAnsi" w:cstheme="minorHAnsi"/>
          <w:noProof/>
          <w:sz w:val="22"/>
          <w:szCs w:val="22"/>
        </w:rPr>
      </w:pPr>
      <w:r w:rsidRPr="00B6334D">
        <w:rPr>
          <w:rFonts w:asciiTheme="minorHAnsi" w:hAnsiTheme="minorHAnsi" w:cstheme="minorHAnsi"/>
          <w:noProof/>
          <w:sz w:val="22"/>
          <w:szCs w:val="22"/>
        </w:rPr>
        <w:t xml:space="preserve">Mardiyanto, T. cahyo, Pangestuti, R., Prayudi, B., &amp; Retno Endrasari. (2017). Persepsi petani terhadap inovasi produksi umbi mini bawang merah asal biji (True Seed of Shallot/TSS) ramah lingkungan di Kabupaten Grobogan. </w:t>
      </w:r>
      <w:r w:rsidRPr="00B6334D">
        <w:rPr>
          <w:rFonts w:asciiTheme="minorHAnsi" w:hAnsiTheme="minorHAnsi" w:cstheme="minorHAnsi"/>
          <w:i/>
          <w:iCs/>
          <w:noProof/>
          <w:sz w:val="22"/>
          <w:szCs w:val="22"/>
        </w:rPr>
        <w:t>Jurnal Ilmu-Ilmu Pertanian</w:t>
      </w:r>
      <w:r w:rsidRPr="00B6334D">
        <w:rPr>
          <w:rFonts w:asciiTheme="minorHAnsi" w:hAnsiTheme="minorHAnsi" w:cstheme="minorHAnsi"/>
          <w:noProof/>
          <w:sz w:val="22"/>
          <w:szCs w:val="22"/>
        </w:rPr>
        <w:t xml:space="preserve">, </w:t>
      </w:r>
      <w:r w:rsidRPr="00B6334D">
        <w:rPr>
          <w:rFonts w:asciiTheme="minorHAnsi" w:hAnsiTheme="minorHAnsi" w:cstheme="minorHAnsi"/>
          <w:i/>
          <w:iCs/>
          <w:noProof/>
          <w:sz w:val="22"/>
          <w:szCs w:val="22"/>
        </w:rPr>
        <w:t>24</w:t>
      </w:r>
      <w:r w:rsidRPr="00B6334D">
        <w:rPr>
          <w:rFonts w:asciiTheme="minorHAnsi" w:hAnsiTheme="minorHAnsi" w:cstheme="minorHAnsi"/>
          <w:noProof/>
          <w:sz w:val="22"/>
          <w:szCs w:val="22"/>
        </w:rPr>
        <w:t>(1), 41–53.</w:t>
      </w:r>
    </w:p>
    <w:p w14:paraId="37FDDA30" w14:textId="77777777" w:rsidR="00E21EC2" w:rsidRPr="00B6334D" w:rsidRDefault="00E21EC2" w:rsidP="0021750C">
      <w:pPr>
        <w:widowControl w:val="0"/>
        <w:autoSpaceDE w:val="0"/>
        <w:autoSpaceDN w:val="0"/>
        <w:adjustRightInd w:val="0"/>
        <w:spacing w:line="276" w:lineRule="auto"/>
        <w:ind w:left="480" w:hanging="480"/>
        <w:jc w:val="both"/>
        <w:rPr>
          <w:rFonts w:asciiTheme="minorHAnsi" w:hAnsiTheme="minorHAnsi" w:cstheme="minorHAnsi"/>
          <w:noProof/>
          <w:sz w:val="22"/>
          <w:szCs w:val="22"/>
        </w:rPr>
      </w:pPr>
      <w:r w:rsidRPr="00B6334D">
        <w:rPr>
          <w:rFonts w:asciiTheme="minorHAnsi" w:hAnsiTheme="minorHAnsi" w:cstheme="minorHAnsi"/>
          <w:noProof/>
          <w:sz w:val="22"/>
          <w:szCs w:val="22"/>
        </w:rPr>
        <w:t>Megawati, S., Pardono, P., &amp; Triharyanto, E. (2020). Study of Shallot (</w:t>
      </w:r>
      <w:r w:rsidRPr="00B6334D">
        <w:rPr>
          <w:rFonts w:asciiTheme="minorHAnsi" w:hAnsiTheme="minorHAnsi" w:cstheme="minorHAnsi"/>
          <w:i/>
          <w:iCs/>
          <w:noProof/>
          <w:sz w:val="22"/>
          <w:szCs w:val="22"/>
        </w:rPr>
        <w:t>Allium ascalonicum</w:t>
      </w:r>
      <w:r w:rsidRPr="00B6334D">
        <w:rPr>
          <w:rFonts w:asciiTheme="minorHAnsi" w:hAnsiTheme="minorHAnsi" w:cstheme="minorHAnsi"/>
          <w:noProof/>
          <w:sz w:val="22"/>
          <w:szCs w:val="22"/>
        </w:rPr>
        <w:t xml:space="preserve"> L) Seed Viability from True Shallot Seed (TSS). </w:t>
      </w:r>
      <w:r w:rsidRPr="00B6334D">
        <w:rPr>
          <w:rFonts w:asciiTheme="minorHAnsi" w:hAnsiTheme="minorHAnsi" w:cstheme="minorHAnsi"/>
          <w:i/>
          <w:iCs/>
          <w:noProof/>
          <w:sz w:val="22"/>
          <w:szCs w:val="22"/>
        </w:rPr>
        <w:t>IOP Conference Series: Earth and Environmental Science</w:t>
      </w:r>
      <w:r w:rsidRPr="00B6334D">
        <w:rPr>
          <w:rFonts w:asciiTheme="minorHAnsi" w:hAnsiTheme="minorHAnsi" w:cstheme="minorHAnsi"/>
          <w:noProof/>
          <w:sz w:val="22"/>
          <w:szCs w:val="22"/>
        </w:rPr>
        <w:t xml:space="preserve">, </w:t>
      </w:r>
      <w:r w:rsidRPr="00B6334D">
        <w:rPr>
          <w:rFonts w:asciiTheme="minorHAnsi" w:hAnsiTheme="minorHAnsi" w:cstheme="minorHAnsi"/>
          <w:i/>
          <w:iCs/>
          <w:noProof/>
          <w:sz w:val="22"/>
          <w:szCs w:val="22"/>
        </w:rPr>
        <w:t>466</w:t>
      </w:r>
      <w:r w:rsidRPr="00B6334D">
        <w:rPr>
          <w:rFonts w:asciiTheme="minorHAnsi" w:hAnsiTheme="minorHAnsi" w:cstheme="minorHAnsi"/>
          <w:noProof/>
          <w:sz w:val="22"/>
          <w:szCs w:val="22"/>
        </w:rPr>
        <w:t>(1), 1–6. https://doi.org/10.1088/1755-1315/466/1/012016</w:t>
      </w:r>
    </w:p>
    <w:p w14:paraId="20A82EBE" w14:textId="77777777" w:rsidR="00E21EC2" w:rsidRPr="00B6334D" w:rsidRDefault="00E21EC2" w:rsidP="0021750C">
      <w:pPr>
        <w:widowControl w:val="0"/>
        <w:autoSpaceDE w:val="0"/>
        <w:autoSpaceDN w:val="0"/>
        <w:adjustRightInd w:val="0"/>
        <w:spacing w:line="276" w:lineRule="auto"/>
        <w:ind w:left="480" w:hanging="480"/>
        <w:jc w:val="both"/>
        <w:rPr>
          <w:rFonts w:asciiTheme="minorHAnsi" w:hAnsiTheme="minorHAnsi" w:cstheme="minorHAnsi"/>
          <w:noProof/>
          <w:sz w:val="22"/>
          <w:szCs w:val="22"/>
        </w:rPr>
      </w:pPr>
      <w:r w:rsidRPr="00B6334D">
        <w:rPr>
          <w:rFonts w:asciiTheme="minorHAnsi" w:hAnsiTheme="minorHAnsi" w:cstheme="minorHAnsi"/>
          <w:noProof/>
          <w:sz w:val="22"/>
          <w:szCs w:val="22"/>
        </w:rPr>
        <w:t xml:space="preserve">Mihajlovic, M., Rekanovic, E., Hrustic, J., Tanovic, B., Potocnik, I., Stepanovic, M., &amp; Milijasevic-Marcic, S. (2013). In vitro and in vivo toxicity of several fungicides and </w:t>
      </w:r>
      <w:r w:rsidRPr="00B6334D">
        <w:rPr>
          <w:rFonts w:asciiTheme="minorHAnsi" w:hAnsiTheme="minorHAnsi" w:cstheme="minorHAnsi"/>
          <w:i/>
          <w:iCs/>
          <w:noProof/>
          <w:sz w:val="22"/>
          <w:szCs w:val="22"/>
        </w:rPr>
        <w:t>Timorex gold</w:t>
      </w:r>
      <w:r w:rsidRPr="00B6334D">
        <w:rPr>
          <w:rFonts w:asciiTheme="minorHAnsi" w:hAnsiTheme="minorHAnsi" w:cstheme="minorHAnsi"/>
          <w:noProof/>
          <w:sz w:val="22"/>
          <w:szCs w:val="22"/>
        </w:rPr>
        <w:t xml:space="preserve"> biofungicide to </w:t>
      </w:r>
      <w:r w:rsidRPr="00B6334D">
        <w:rPr>
          <w:rFonts w:asciiTheme="minorHAnsi" w:hAnsiTheme="minorHAnsi" w:cstheme="minorHAnsi"/>
          <w:i/>
          <w:iCs/>
          <w:noProof/>
          <w:sz w:val="22"/>
          <w:szCs w:val="22"/>
        </w:rPr>
        <w:t>Pythuim aphanidermatum</w:t>
      </w:r>
      <w:r w:rsidRPr="00B6334D">
        <w:rPr>
          <w:rFonts w:asciiTheme="minorHAnsi" w:hAnsiTheme="minorHAnsi" w:cstheme="minorHAnsi"/>
          <w:noProof/>
          <w:sz w:val="22"/>
          <w:szCs w:val="22"/>
        </w:rPr>
        <w:t xml:space="preserve">. </w:t>
      </w:r>
      <w:r w:rsidRPr="00B6334D">
        <w:rPr>
          <w:rFonts w:asciiTheme="minorHAnsi" w:hAnsiTheme="minorHAnsi" w:cstheme="minorHAnsi"/>
          <w:i/>
          <w:iCs/>
          <w:noProof/>
          <w:sz w:val="22"/>
          <w:szCs w:val="22"/>
        </w:rPr>
        <w:t>Pesticidi i Fitomedicina</w:t>
      </w:r>
      <w:r w:rsidRPr="00B6334D">
        <w:rPr>
          <w:rFonts w:asciiTheme="minorHAnsi" w:hAnsiTheme="minorHAnsi" w:cstheme="minorHAnsi"/>
          <w:noProof/>
          <w:sz w:val="22"/>
          <w:szCs w:val="22"/>
        </w:rPr>
        <w:t xml:space="preserve">, </w:t>
      </w:r>
      <w:r w:rsidRPr="00B6334D">
        <w:rPr>
          <w:rFonts w:asciiTheme="minorHAnsi" w:hAnsiTheme="minorHAnsi" w:cstheme="minorHAnsi"/>
          <w:i/>
          <w:iCs/>
          <w:noProof/>
          <w:sz w:val="22"/>
          <w:szCs w:val="22"/>
        </w:rPr>
        <w:t>28</w:t>
      </w:r>
      <w:r w:rsidRPr="00B6334D">
        <w:rPr>
          <w:rFonts w:asciiTheme="minorHAnsi" w:hAnsiTheme="minorHAnsi" w:cstheme="minorHAnsi"/>
          <w:noProof/>
          <w:sz w:val="22"/>
          <w:szCs w:val="22"/>
        </w:rPr>
        <w:t>(2), 117–123. https://doi.org/10.2298/pif1302117m</w:t>
      </w:r>
    </w:p>
    <w:p w14:paraId="6F15F78D" w14:textId="77777777" w:rsidR="00E21EC2" w:rsidRPr="00B6334D" w:rsidRDefault="00E21EC2" w:rsidP="0021750C">
      <w:pPr>
        <w:widowControl w:val="0"/>
        <w:autoSpaceDE w:val="0"/>
        <w:autoSpaceDN w:val="0"/>
        <w:adjustRightInd w:val="0"/>
        <w:spacing w:line="276" w:lineRule="auto"/>
        <w:ind w:left="480" w:hanging="480"/>
        <w:jc w:val="both"/>
        <w:rPr>
          <w:rFonts w:asciiTheme="minorHAnsi" w:hAnsiTheme="minorHAnsi" w:cstheme="minorHAnsi"/>
          <w:noProof/>
          <w:sz w:val="22"/>
          <w:szCs w:val="22"/>
        </w:rPr>
      </w:pPr>
      <w:r w:rsidRPr="00B6334D">
        <w:rPr>
          <w:rFonts w:asciiTheme="minorHAnsi" w:hAnsiTheme="minorHAnsi" w:cstheme="minorHAnsi"/>
          <w:noProof/>
          <w:sz w:val="22"/>
          <w:szCs w:val="22"/>
        </w:rPr>
        <w:t xml:space="preserve">Pangestuti, R., &amp; Sulistyaningsih, E. (2011). Potensi Penggunaan </w:t>
      </w:r>
      <w:r w:rsidRPr="00B6334D">
        <w:rPr>
          <w:rFonts w:asciiTheme="minorHAnsi" w:hAnsiTheme="minorHAnsi" w:cstheme="minorHAnsi"/>
          <w:i/>
          <w:iCs/>
          <w:noProof/>
          <w:sz w:val="22"/>
          <w:szCs w:val="22"/>
        </w:rPr>
        <w:t>True Seed Shallot</w:t>
      </w:r>
      <w:r w:rsidRPr="00B6334D">
        <w:rPr>
          <w:rFonts w:asciiTheme="minorHAnsi" w:hAnsiTheme="minorHAnsi" w:cstheme="minorHAnsi"/>
          <w:noProof/>
          <w:sz w:val="22"/>
          <w:szCs w:val="22"/>
        </w:rPr>
        <w:t xml:space="preserve"> (TSS) Sebagai Sumber Benih Bawang Merah di Indonesia. </w:t>
      </w:r>
      <w:r w:rsidRPr="00B6334D">
        <w:rPr>
          <w:rFonts w:asciiTheme="minorHAnsi" w:hAnsiTheme="minorHAnsi" w:cstheme="minorHAnsi"/>
          <w:i/>
          <w:iCs/>
          <w:noProof/>
          <w:sz w:val="22"/>
          <w:szCs w:val="22"/>
        </w:rPr>
        <w:t>Prosiding Semiloka Nasional “Dukungan Agro-Inovasi Untuk Pemberdayaan Petani,”</w:t>
      </w:r>
      <w:r w:rsidRPr="00B6334D">
        <w:rPr>
          <w:rFonts w:asciiTheme="minorHAnsi" w:hAnsiTheme="minorHAnsi" w:cstheme="minorHAnsi"/>
          <w:noProof/>
          <w:sz w:val="22"/>
          <w:szCs w:val="22"/>
        </w:rPr>
        <w:t xml:space="preserve"> </w:t>
      </w:r>
      <w:r w:rsidRPr="00B6334D">
        <w:rPr>
          <w:rFonts w:asciiTheme="minorHAnsi" w:hAnsiTheme="minorHAnsi" w:cstheme="minorHAnsi"/>
          <w:i/>
          <w:iCs/>
          <w:noProof/>
          <w:sz w:val="22"/>
          <w:szCs w:val="22"/>
        </w:rPr>
        <w:t>August 2011</w:t>
      </w:r>
      <w:r w:rsidRPr="00B6334D">
        <w:rPr>
          <w:rFonts w:asciiTheme="minorHAnsi" w:hAnsiTheme="minorHAnsi" w:cstheme="minorHAnsi"/>
          <w:noProof/>
          <w:sz w:val="22"/>
          <w:szCs w:val="22"/>
        </w:rPr>
        <w:t>, 258–266.</w:t>
      </w:r>
    </w:p>
    <w:p w14:paraId="38C6D5D5" w14:textId="77777777" w:rsidR="00E21EC2" w:rsidRPr="00B6334D" w:rsidRDefault="00E21EC2" w:rsidP="0021750C">
      <w:pPr>
        <w:widowControl w:val="0"/>
        <w:autoSpaceDE w:val="0"/>
        <w:autoSpaceDN w:val="0"/>
        <w:adjustRightInd w:val="0"/>
        <w:spacing w:line="276" w:lineRule="auto"/>
        <w:ind w:left="480" w:hanging="480"/>
        <w:jc w:val="both"/>
        <w:rPr>
          <w:rFonts w:asciiTheme="minorHAnsi" w:hAnsiTheme="minorHAnsi" w:cstheme="minorHAnsi"/>
          <w:noProof/>
          <w:sz w:val="22"/>
          <w:szCs w:val="22"/>
        </w:rPr>
      </w:pPr>
      <w:r w:rsidRPr="00B6334D">
        <w:rPr>
          <w:rFonts w:asciiTheme="minorHAnsi" w:hAnsiTheme="minorHAnsi" w:cstheme="minorHAnsi"/>
          <w:noProof/>
          <w:sz w:val="22"/>
          <w:szCs w:val="22"/>
        </w:rPr>
        <w:t>Rahayu, A., Saadah, I. R., Sahat, J. P., Wulandari, A. W., Jayanti, H., Susilowati, D. N., &amp; Azmi, C. (2021). Pengaruh waktu dan dosis Previcur-N pada perkecambahan benih TSS (</w:t>
      </w:r>
      <w:r w:rsidRPr="00B6334D">
        <w:rPr>
          <w:rFonts w:asciiTheme="minorHAnsi" w:hAnsiTheme="minorHAnsi" w:cstheme="minorHAnsi"/>
          <w:i/>
          <w:iCs/>
          <w:noProof/>
          <w:sz w:val="22"/>
          <w:szCs w:val="22"/>
        </w:rPr>
        <w:t>True Shallot Seed</w:t>
      </w:r>
      <w:r w:rsidRPr="00B6334D">
        <w:rPr>
          <w:rFonts w:asciiTheme="minorHAnsi" w:hAnsiTheme="minorHAnsi" w:cstheme="minorHAnsi"/>
          <w:noProof/>
          <w:sz w:val="22"/>
          <w:szCs w:val="22"/>
        </w:rPr>
        <w:t xml:space="preserve">). </w:t>
      </w:r>
      <w:r w:rsidRPr="00B6334D">
        <w:rPr>
          <w:rFonts w:asciiTheme="minorHAnsi" w:hAnsiTheme="minorHAnsi" w:cstheme="minorHAnsi"/>
          <w:i/>
          <w:iCs/>
          <w:noProof/>
          <w:sz w:val="22"/>
          <w:szCs w:val="22"/>
        </w:rPr>
        <w:t>Prosiding Seminar Nasional PERHORTI 2021</w:t>
      </w:r>
      <w:r w:rsidRPr="00B6334D">
        <w:rPr>
          <w:rFonts w:asciiTheme="minorHAnsi" w:hAnsiTheme="minorHAnsi" w:cstheme="minorHAnsi"/>
          <w:noProof/>
          <w:sz w:val="22"/>
          <w:szCs w:val="22"/>
        </w:rPr>
        <w:t>.</w:t>
      </w:r>
    </w:p>
    <w:p w14:paraId="3F061EBA" w14:textId="77777777" w:rsidR="00E21EC2" w:rsidRPr="00B6334D" w:rsidRDefault="00E21EC2" w:rsidP="0021750C">
      <w:pPr>
        <w:widowControl w:val="0"/>
        <w:autoSpaceDE w:val="0"/>
        <w:autoSpaceDN w:val="0"/>
        <w:adjustRightInd w:val="0"/>
        <w:spacing w:line="276" w:lineRule="auto"/>
        <w:ind w:left="480" w:hanging="480"/>
        <w:jc w:val="both"/>
        <w:rPr>
          <w:rFonts w:asciiTheme="minorHAnsi" w:hAnsiTheme="minorHAnsi" w:cstheme="minorHAnsi"/>
          <w:noProof/>
          <w:sz w:val="22"/>
          <w:szCs w:val="22"/>
        </w:rPr>
      </w:pPr>
      <w:r w:rsidRPr="00B6334D">
        <w:rPr>
          <w:rFonts w:asciiTheme="minorHAnsi" w:hAnsiTheme="minorHAnsi" w:cstheme="minorHAnsi"/>
          <w:noProof/>
          <w:sz w:val="22"/>
          <w:szCs w:val="22"/>
        </w:rPr>
        <w:t xml:space="preserve">Rahayu, H. S. P., Muchtar, M., &amp; Saidah, S. </w:t>
      </w:r>
      <w:r w:rsidRPr="00B6334D">
        <w:rPr>
          <w:rFonts w:asciiTheme="minorHAnsi" w:hAnsiTheme="minorHAnsi" w:cstheme="minorHAnsi"/>
          <w:noProof/>
          <w:sz w:val="22"/>
          <w:szCs w:val="22"/>
        </w:rPr>
        <w:t xml:space="preserve">(2019). The feasibility and farmer perception of true shallot seed technology in Sigi District, Central Sulawesi, Indonesia. </w:t>
      </w:r>
      <w:r w:rsidRPr="00B6334D">
        <w:rPr>
          <w:rFonts w:asciiTheme="minorHAnsi" w:hAnsiTheme="minorHAnsi" w:cstheme="minorHAnsi"/>
          <w:i/>
          <w:iCs/>
          <w:noProof/>
          <w:sz w:val="22"/>
          <w:szCs w:val="22"/>
        </w:rPr>
        <w:t>Asian Journal of Agriculture</w:t>
      </w:r>
      <w:r w:rsidRPr="00B6334D">
        <w:rPr>
          <w:rFonts w:asciiTheme="minorHAnsi" w:hAnsiTheme="minorHAnsi" w:cstheme="minorHAnsi"/>
          <w:noProof/>
          <w:sz w:val="22"/>
          <w:szCs w:val="22"/>
        </w:rPr>
        <w:t xml:space="preserve">, </w:t>
      </w:r>
      <w:r w:rsidRPr="00B6334D">
        <w:rPr>
          <w:rFonts w:asciiTheme="minorHAnsi" w:hAnsiTheme="minorHAnsi" w:cstheme="minorHAnsi"/>
          <w:i/>
          <w:iCs/>
          <w:noProof/>
          <w:sz w:val="22"/>
          <w:szCs w:val="22"/>
        </w:rPr>
        <w:t>3</w:t>
      </w:r>
      <w:r w:rsidRPr="00B6334D">
        <w:rPr>
          <w:rFonts w:asciiTheme="minorHAnsi" w:hAnsiTheme="minorHAnsi" w:cstheme="minorHAnsi"/>
          <w:noProof/>
          <w:sz w:val="22"/>
          <w:szCs w:val="22"/>
        </w:rPr>
        <w:t>(1), 16–21.</w:t>
      </w:r>
    </w:p>
    <w:p w14:paraId="68D590F2" w14:textId="77777777" w:rsidR="00E21EC2" w:rsidRPr="00B6334D" w:rsidRDefault="00E21EC2" w:rsidP="0021750C">
      <w:pPr>
        <w:widowControl w:val="0"/>
        <w:autoSpaceDE w:val="0"/>
        <w:autoSpaceDN w:val="0"/>
        <w:adjustRightInd w:val="0"/>
        <w:spacing w:line="276" w:lineRule="auto"/>
        <w:ind w:left="480" w:hanging="480"/>
        <w:jc w:val="both"/>
        <w:rPr>
          <w:rFonts w:asciiTheme="minorHAnsi" w:hAnsiTheme="minorHAnsi" w:cstheme="minorHAnsi"/>
          <w:noProof/>
          <w:sz w:val="22"/>
          <w:szCs w:val="22"/>
        </w:rPr>
      </w:pPr>
      <w:r w:rsidRPr="00B6334D">
        <w:rPr>
          <w:rFonts w:asciiTheme="minorHAnsi" w:hAnsiTheme="minorHAnsi" w:cstheme="minorHAnsi"/>
          <w:noProof/>
          <w:sz w:val="22"/>
          <w:szCs w:val="22"/>
        </w:rPr>
        <w:t>Rantau, D. E., Wulandari, D. R., &amp; Maharijaya, A. (2021). Growth response of shallot (</w:t>
      </w:r>
      <w:r w:rsidRPr="00B6334D">
        <w:rPr>
          <w:rFonts w:asciiTheme="minorHAnsi" w:hAnsiTheme="minorHAnsi" w:cstheme="minorHAnsi"/>
          <w:i/>
          <w:iCs/>
          <w:noProof/>
          <w:sz w:val="22"/>
          <w:szCs w:val="22"/>
        </w:rPr>
        <w:t>Allium ascalonicum</w:t>
      </w:r>
      <w:r w:rsidRPr="00B6334D">
        <w:rPr>
          <w:rFonts w:asciiTheme="minorHAnsi" w:hAnsiTheme="minorHAnsi" w:cstheme="minorHAnsi"/>
          <w:noProof/>
          <w:sz w:val="22"/>
          <w:szCs w:val="22"/>
        </w:rPr>
        <w:t xml:space="preserve"> L.) seedlings cultured on MS solid and liquid medium supplemented with BAP, Thiamine and Adenine Sulphate. </w:t>
      </w:r>
      <w:r w:rsidRPr="00B6334D">
        <w:rPr>
          <w:rFonts w:asciiTheme="minorHAnsi" w:hAnsiTheme="minorHAnsi" w:cstheme="minorHAnsi"/>
          <w:i/>
          <w:iCs/>
          <w:noProof/>
          <w:sz w:val="22"/>
          <w:szCs w:val="22"/>
        </w:rPr>
        <w:t>IOP Conference Series: Earth and Environmental Science</w:t>
      </w:r>
      <w:r w:rsidRPr="00B6334D">
        <w:rPr>
          <w:rFonts w:asciiTheme="minorHAnsi" w:hAnsiTheme="minorHAnsi" w:cstheme="minorHAnsi"/>
          <w:noProof/>
          <w:sz w:val="22"/>
          <w:szCs w:val="22"/>
        </w:rPr>
        <w:t xml:space="preserve">, </w:t>
      </w:r>
      <w:r w:rsidRPr="00B6334D">
        <w:rPr>
          <w:rFonts w:asciiTheme="minorHAnsi" w:hAnsiTheme="minorHAnsi" w:cstheme="minorHAnsi"/>
          <w:i/>
          <w:iCs/>
          <w:noProof/>
          <w:sz w:val="22"/>
          <w:szCs w:val="22"/>
        </w:rPr>
        <w:t>762</w:t>
      </w:r>
      <w:r w:rsidRPr="00B6334D">
        <w:rPr>
          <w:rFonts w:asciiTheme="minorHAnsi" w:hAnsiTheme="minorHAnsi" w:cstheme="minorHAnsi"/>
          <w:noProof/>
          <w:sz w:val="22"/>
          <w:szCs w:val="22"/>
        </w:rPr>
        <w:t>(1). https://doi.org/10.1088/1755-1315/762/1/012035</w:t>
      </w:r>
    </w:p>
    <w:p w14:paraId="642689C6" w14:textId="77777777" w:rsidR="00E21EC2" w:rsidRPr="00B6334D" w:rsidRDefault="00E21EC2" w:rsidP="0021750C">
      <w:pPr>
        <w:widowControl w:val="0"/>
        <w:autoSpaceDE w:val="0"/>
        <w:autoSpaceDN w:val="0"/>
        <w:adjustRightInd w:val="0"/>
        <w:spacing w:line="276" w:lineRule="auto"/>
        <w:ind w:left="480" w:hanging="480"/>
        <w:jc w:val="both"/>
        <w:rPr>
          <w:rFonts w:asciiTheme="minorHAnsi" w:hAnsiTheme="minorHAnsi" w:cstheme="minorHAnsi"/>
          <w:noProof/>
          <w:sz w:val="22"/>
          <w:szCs w:val="22"/>
        </w:rPr>
      </w:pPr>
      <w:r w:rsidRPr="00B6334D">
        <w:rPr>
          <w:rFonts w:asciiTheme="minorHAnsi" w:hAnsiTheme="minorHAnsi" w:cstheme="minorHAnsi"/>
          <w:noProof/>
          <w:sz w:val="22"/>
          <w:szCs w:val="22"/>
        </w:rPr>
        <w:t xml:space="preserve">Roessali, W., Purbajanti, E. D., &amp; Dalmiyatun, T. (2019). The adoption behaviour and its influenced factors of true shallot seed technology in Central Java. </w:t>
      </w:r>
      <w:r w:rsidRPr="00B6334D">
        <w:rPr>
          <w:rFonts w:asciiTheme="minorHAnsi" w:hAnsiTheme="minorHAnsi" w:cstheme="minorHAnsi"/>
          <w:i/>
          <w:iCs/>
          <w:noProof/>
          <w:sz w:val="22"/>
          <w:szCs w:val="22"/>
        </w:rPr>
        <w:t>IOP Conference Series: Earth and Environmental Science</w:t>
      </w:r>
      <w:r w:rsidRPr="00B6334D">
        <w:rPr>
          <w:rFonts w:asciiTheme="minorHAnsi" w:hAnsiTheme="minorHAnsi" w:cstheme="minorHAnsi"/>
          <w:noProof/>
          <w:sz w:val="22"/>
          <w:szCs w:val="22"/>
        </w:rPr>
        <w:t xml:space="preserve">, </w:t>
      </w:r>
      <w:r w:rsidRPr="00B6334D">
        <w:rPr>
          <w:rFonts w:asciiTheme="minorHAnsi" w:hAnsiTheme="minorHAnsi" w:cstheme="minorHAnsi"/>
          <w:i/>
          <w:iCs/>
          <w:noProof/>
          <w:sz w:val="22"/>
          <w:szCs w:val="22"/>
        </w:rPr>
        <w:t>250</w:t>
      </w:r>
      <w:r w:rsidRPr="00B6334D">
        <w:rPr>
          <w:rFonts w:asciiTheme="minorHAnsi" w:hAnsiTheme="minorHAnsi" w:cstheme="minorHAnsi"/>
          <w:noProof/>
          <w:sz w:val="22"/>
          <w:szCs w:val="22"/>
        </w:rPr>
        <w:t>(1), 1–5. https://doi.org/10.1088/1755-1315/250/1/012072</w:t>
      </w:r>
    </w:p>
    <w:p w14:paraId="3580666B" w14:textId="77777777" w:rsidR="00E21EC2" w:rsidRPr="00B6334D" w:rsidRDefault="00E21EC2" w:rsidP="0021750C">
      <w:pPr>
        <w:widowControl w:val="0"/>
        <w:autoSpaceDE w:val="0"/>
        <w:autoSpaceDN w:val="0"/>
        <w:adjustRightInd w:val="0"/>
        <w:spacing w:line="276" w:lineRule="auto"/>
        <w:ind w:left="480" w:hanging="480"/>
        <w:jc w:val="both"/>
        <w:rPr>
          <w:rFonts w:asciiTheme="minorHAnsi" w:hAnsiTheme="minorHAnsi" w:cstheme="minorHAnsi"/>
          <w:noProof/>
          <w:sz w:val="22"/>
          <w:szCs w:val="22"/>
        </w:rPr>
      </w:pPr>
      <w:r w:rsidRPr="00B6334D">
        <w:rPr>
          <w:rFonts w:asciiTheme="minorHAnsi" w:hAnsiTheme="minorHAnsi" w:cstheme="minorHAnsi"/>
          <w:noProof/>
          <w:sz w:val="22"/>
          <w:szCs w:val="22"/>
        </w:rPr>
        <w:t xml:space="preserve">Saputri, A. S., Tondok, E. T., &amp; Hidayat, S. H. (2018). Insidensi virus dan cendawan pada biji dan umbi bawang merah. </w:t>
      </w:r>
      <w:r w:rsidRPr="00B6334D">
        <w:rPr>
          <w:rFonts w:asciiTheme="minorHAnsi" w:hAnsiTheme="minorHAnsi" w:cstheme="minorHAnsi"/>
          <w:i/>
          <w:iCs/>
          <w:noProof/>
          <w:sz w:val="22"/>
          <w:szCs w:val="22"/>
        </w:rPr>
        <w:t>Jurnal Fitopatologi Indonesia</w:t>
      </w:r>
      <w:r w:rsidRPr="00B6334D">
        <w:rPr>
          <w:rFonts w:asciiTheme="minorHAnsi" w:hAnsiTheme="minorHAnsi" w:cstheme="minorHAnsi"/>
          <w:noProof/>
          <w:sz w:val="22"/>
          <w:szCs w:val="22"/>
        </w:rPr>
        <w:t xml:space="preserve">, </w:t>
      </w:r>
      <w:r w:rsidRPr="00B6334D">
        <w:rPr>
          <w:rFonts w:asciiTheme="minorHAnsi" w:hAnsiTheme="minorHAnsi" w:cstheme="minorHAnsi"/>
          <w:i/>
          <w:iCs/>
          <w:noProof/>
          <w:sz w:val="22"/>
          <w:szCs w:val="22"/>
        </w:rPr>
        <w:t>14</w:t>
      </w:r>
      <w:r w:rsidRPr="00B6334D">
        <w:rPr>
          <w:rFonts w:asciiTheme="minorHAnsi" w:hAnsiTheme="minorHAnsi" w:cstheme="minorHAnsi"/>
          <w:noProof/>
          <w:sz w:val="22"/>
          <w:szCs w:val="22"/>
        </w:rPr>
        <w:t>(6), 222.</w:t>
      </w:r>
    </w:p>
    <w:p w14:paraId="19E5E985" w14:textId="77777777" w:rsidR="00E21EC2" w:rsidRPr="00B6334D" w:rsidRDefault="00E21EC2" w:rsidP="0021750C">
      <w:pPr>
        <w:widowControl w:val="0"/>
        <w:autoSpaceDE w:val="0"/>
        <w:autoSpaceDN w:val="0"/>
        <w:adjustRightInd w:val="0"/>
        <w:spacing w:line="276" w:lineRule="auto"/>
        <w:ind w:left="480" w:hanging="480"/>
        <w:jc w:val="both"/>
        <w:rPr>
          <w:rFonts w:asciiTheme="minorHAnsi" w:hAnsiTheme="minorHAnsi" w:cstheme="minorHAnsi"/>
          <w:noProof/>
          <w:sz w:val="22"/>
          <w:szCs w:val="22"/>
        </w:rPr>
      </w:pPr>
      <w:r w:rsidRPr="00B6334D">
        <w:rPr>
          <w:rFonts w:asciiTheme="minorHAnsi" w:hAnsiTheme="minorHAnsi" w:cstheme="minorHAnsi"/>
          <w:noProof/>
          <w:sz w:val="22"/>
          <w:szCs w:val="22"/>
        </w:rPr>
        <w:t xml:space="preserve">Sayaka, B., Pasaribu, S. M., &amp; Kristiantoadi, S. (2020). Prospect for farmers’ adoption of true shallot seed. </w:t>
      </w:r>
      <w:r w:rsidRPr="00B6334D">
        <w:rPr>
          <w:rFonts w:asciiTheme="minorHAnsi" w:hAnsiTheme="minorHAnsi" w:cstheme="minorHAnsi"/>
          <w:i/>
          <w:iCs/>
          <w:noProof/>
          <w:sz w:val="22"/>
          <w:szCs w:val="22"/>
        </w:rPr>
        <w:t>Forum Penelitian Agro Ekonomi</w:t>
      </w:r>
      <w:r w:rsidRPr="00B6334D">
        <w:rPr>
          <w:rFonts w:asciiTheme="minorHAnsi" w:hAnsiTheme="minorHAnsi" w:cstheme="minorHAnsi"/>
          <w:noProof/>
          <w:sz w:val="22"/>
          <w:szCs w:val="22"/>
        </w:rPr>
        <w:t xml:space="preserve">, </w:t>
      </w:r>
      <w:r w:rsidRPr="00B6334D">
        <w:rPr>
          <w:rFonts w:asciiTheme="minorHAnsi" w:hAnsiTheme="minorHAnsi" w:cstheme="minorHAnsi"/>
          <w:i/>
          <w:iCs/>
          <w:noProof/>
          <w:sz w:val="22"/>
          <w:szCs w:val="22"/>
        </w:rPr>
        <w:t>38</w:t>
      </w:r>
      <w:r w:rsidRPr="00B6334D">
        <w:rPr>
          <w:rFonts w:asciiTheme="minorHAnsi" w:hAnsiTheme="minorHAnsi" w:cstheme="minorHAnsi"/>
          <w:noProof/>
          <w:sz w:val="22"/>
          <w:szCs w:val="22"/>
        </w:rPr>
        <w:t>(1), 53–66. https://doi.org/10.21082/fae.v38n1.2020.53-66</w:t>
      </w:r>
    </w:p>
    <w:p w14:paraId="243C5435" w14:textId="77777777" w:rsidR="00E21EC2" w:rsidRPr="00B6334D" w:rsidRDefault="00E21EC2" w:rsidP="0021750C">
      <w:pPr>
        <w:widowControl w:val="0"/>
        <w:autoSpaceDE w:val="0"/>
        <w:autoSpaceDN w:val="0"/>
        <w:adjustRightInd w:val="0"/>
        <w:spacing w:line="276" w:lineRule="auto"/>
        <w:ind w:left="480" w:hanging="480"/>
        <w:jc w:val="both"/>
        <w:rPr>
          <w:rFonts w:asciiTheme="minorHAnsi" w:hAnsiTheme="minorHAnsi" w:cstheme="minorHAnsi"/>
          <w:noProof/>
          <w:sz w:val="22"/>
          <w:szCs w:val="22"/>
        </w:rPr>
      </w:pPr>
      <w:r w:rsidRPr="00B6334D">
        <w:rPr>
          <w:rFonts w:asciiTheme="minorHAnsi" w:hAnsiTheme="minorHAnsi" w:cstheme="minorHAnsi"/>
          <w:noProof/>
          <w:sz w:val="22"/>
          <w:szCs w:val="22"/>
        </w:rPr>
        <w:t xml:space="preserve">Shaban, M. (2013). Study on some aspects of seed viability and vigor. </w:t>
      </w:r>
      <w:r w:rsidRPr="00B6334D">
        <w:rPr>
          <w:rFonts w:asciiTheme="minorHAnsi" w:hAnsiTheme="minorHAnsi" w:cstheme="minorHAnsi"/>
          <w:i/>
          <w:iCs/>
          <w:noProof/>
          <w:sz w:val="22"/>
          <w:szCs w:val="22"/>
        </w:rPr>
        <w:t>International Journal of Advanced Biological and Biomedical Research</w:t>
      </w:r>
      <w:r w:rsidRPr="00B6334D">
        <w:rPr>
          <w:rFonts w:asciiTheme="minorHAnsi" w:hAnsiTheme="minorHAnsi" w:cstheme="minorHAnsi"/>
          <w:noProof/>
          <w:sz w:val="22"/>
          <w:szCs w:val="22"/>
        </w:rPr>
        <w:t xml:space="preserve">, </w:t>
      </w:r>
      <w:r w:rsidRPr="00B6334D">
        <w:rPr>
          <w:rFonts w:asciiTheme="minorHAnsi" w:hAnsiTheme="minorHAnsi" w:cstheme="minorHAnsi"/>
          <w:i/>
          <w:iCs/>
          <w:noProof/>
          <w:sz w:val="22"/>
          <w:szCs w:val="22"/>
        </w:rPr>
        <w:t>1</w:t>
      </w:r>
      <w:r w:rsidRPr="00B6334D">
        <w:rPr>
          <w:rFonts w:asciiTheme="minorHAnsi" w:hAnsiTheme="minorHAnsi" w:cstheme="minorHAnsi"/>
          <w:noProof/>
          <w:sz w:val="22"/>
          <w:szCs w:val="22"/>
        </w:rPr>
        <w:t>, 1692–1697.</w:t>
      </w:r>
    </w:p>
    <w:p w14:paraId="39773445" w14:textId="77777777" w:rsidR="00E21EC2" w:rsidRPr="00B6334D" w:rsidRDefault="00E21EC2" w:rsidP="0021750C">
      <w:pPr>
        <w:widowControl w:val="0"/>
        <w:autoSpaceDE w:val="0"/>
        <w:autoSpaceDN w:val="0"/>
        <w:adjustRightInd w:val="0"/>
        <w:spacing w:line="276" w:lineRule="auto"/>
        <w:ind w:left="480" w:hanging="480"/>
        <w:jc w:val="both"/>
        <w:rPr>
          <w:rFonts w:asciiTheme="minorHAnsi" w:hAnsiTheme="minorHAnsi" w:cstheme="minorHAnsi"/>
          <w:noProof/>
          <w:sz w:val="22"/>
          <w:szCs w:val="22"/>
        </w:rPr>
      </w:pPr>
      <w:r w:rsidRPr="00B6334D">
        <w:rPr>
          <w:rFonts w:asciiTheme="minorHAnsi" w:hAnsiTheme="minorHAnsi" w:cstheme="minorHAnsi"/>
          <w:noProof/>
          <w:sz w:val="22"/>
          <w:szCs w:val="22"/>
        </w:rPr>
        <w:t xml:space="preserve">Sudaryono, T. (2018). Effect of plant </w:t>
      </w:r>
      <w:r w:rsidRPr="00B6334D">
        <w:rPr>
          <w:rFonts w:asciiTheme="minorHAnsi" w:hAnsiTheme="minorHAnsi" w:cstheme="minorHAnsi"/>
          <w:noProof/>
          <w:sz w:val="22"/>
          <w:szCs w:val="22"/>
        </w:rPr>
        <w:lastRenderedPageBreak/>
        <w:t xml:space="preserve">growth regulator on red onion cultivation from true seed shallot (TSS). </w:t>
      </w:r>
      <w:r w:rsidRPr="00B6334D">
        <w:rPr>
          <w:rFonts w:asciiTheme="minorHAnsi" w:hAnsiTheme="minorHAnsi" w:cstheme="minorHAnsi"/>
          <w:i/>
          <w:iCs/>
          <w:noProof/>
          <w:sz w:val="22"/>
          <w:szCs w:val="22"/>
        </w:rPr>
        <w:t>J-PAL</w:t>
      </w:r>
      <w:r w:rsidRPr="00B6334D">
        <w:rPr>
          <w:rFonts w:asciiTheme="minorHAnsi" w:hAnsiTheme="minorHAnsi" w:cstheme="minorHAnsi"/>
          <w:noProof/>
          <w:sz w:val="22"/>
          <w:szCs w:val="22"/>
        </w:rPr>
        <w:t xml:space="preserve">, </w:t>
      </w:r>
      <w:r w:rsidRPr="00B6334D">
        <w:rPr>
          <w:rFonts w:asciiTheme="minorHAnsi" w:hAnsiTheme="minorHAnsi" w:cstheme="minorHAnsi"/>
          <w:i/>
          <w:iCs/>
          <w:noProof/>
          <w:sz w:val="22"/>
          <w:szCs w:val="22"/>
        </w:rPr>
        <w:t>9</w:t>
      </w:r>
      <w:r w:rsidRPr="00B6334D">
        <w:rPr>
          <w:rFonts w:asciiTheme="minorHAnsi" w:hAnsiTheme="minorHAnsi" w:cstheme="minorHAnsi"/>
          <w:noProof/>
          <w:sz w:val="22"/>
          <w:szCs w:val="22"/>
        </w:rPr>
        <w:t>(1), 39–44. https://doi.org/10.1088/1755-1315/762/1/012035</w:t>
      </w:r>
    </w:p>
    <w:p w14:paraId="2D1D0BB1" w14:textId="77777777" w:rsidR="00E21EC2" w:rsidRPr="00B6334D" w:rsidRDefault="00E21EC2" w:rsidP="0021750C">
      <w:pPr>
        <w:widowControl w:val="0"/>
        <w:autoSpaceDE w:val="0"/>
        <w:autoSpaceDN w:val="0"/>
        <w:adjustRightInd w:val="0"/>
        <w:spacing w:line="276" w:lineRule="auto"/>
        <w:ind w:left="480" w:hanging="480"/>
        <w:jc w:val="both"/>
        <w:rPr>
          <w:rFonts w:asciiTheme="minorHAnsi" w:hAnsiTheme="minorHAnsi" w:cstheme="minorHAnsi"/>
          <w:noProof/>
          <w:sz w:val="22"/>
          <w:szCs w:val="22"/>
        </w:rPr>
      </w:pPr>
      <w:r w:rsidRPr="00B6334D">
        <w:rPr>
          <w:rFonts w:asciiTheme="minorHAnsi" w:hAnsiTheme="minorHAnsi" w:cstheme="minorHAnsi"/>
          <w:noProof/>
          <w:sz w:val="22"/>
          <w:szCs w:val="22"/>
        </w:rPr>
        <w:t xml:space="preserve">Sugiharto, A. (2019). Response of growth of garlic towards </w:t>
      </w:r>
      <w:r w:rsidRPr="00B6334D">
        <w:rPr>
          <w:rFonts w:asciiTheme="minorHAnsi" w:hAnsiTheme="minorHAnsi" w:cstheme="minorHAnsi"/>
          <w:i/>
          <w:iCs/>
          <w:noProof/>
          <w:sz w:val="22"/>
          <w:szCs w:val="22"/>
        </w:rPr>
        <w:t>Aspergillus niger</w:t>
      </w:r>
      <w:r w:rsidRPr="00B6334D">
        <w:rPr>
          <w:rFonts w:asciiTheme="minorHAnsi" w:hAnsiTheme="minorHAnsi" w:cstheme="minorHAnsi"/>
          <w:noProof/>
          <w:sz w:val="22"/>
          <w:szCs w:val="22"/>
        </w:rPr>
        <w:t xml:space="preserve"> and </w:t>
      </w:r>
      <w:r w:rsidRPr="00B6334D">
        <w:rPr>
          <w:rFonts w:asciiTheme="minorHAnsi" w:hAnsiTheme="minorHAnsi" w:cstheme="minorHAnsi"/>
          <w:i/>
          <w:iCs/>
          <w:noProof/>
          <w:sz w:val="22"/>
          <w:szCs w:val="22"/>
        </w:rPr>
        <w:t>Fusarium sp.</w:t>
      </w:r>
      <w:r w:rsidRPr="00B6334D">
        <w:rPr>
          <w:rFonts w:asciiTheme="minorHAnsi" w:hAnsiTheme="minorHAnsi" w:cstheme="minorHAnsi"/>
          <w:noProof/>
          <w:sz w:val="22"/>
          <w:szCs w:val="22"/>
        </w:rPr>
        <w:t xml:space="preserve"> inoculant. </w:t>
      </w:r>
      <w:r w:rsidRPr="00B6334D">
        <w:rPr>
          <w:rFonts w:asciiTheme="minorHAnsi" w:hAnsiTheme="minorHAnsi" w:cstheme="minorHAnsi"/>
          <w:i/>
          <w:iCs/>
          <w:noProof/>
          <w:sz w:val="22"/>
          <w:szCs w:val="22"/>
        </w:rPr>
        <w:t>IOP Conference Series: Earth and Environmental Science</w:t>
      </w:r>
      <w:r w:rsidRPr="00B6334D">
        <w:rPr>
          <w:rFonts w:asciiTheme="minorHAnsi" w:hAnsiTheme="minorHAnsi" w:cstheme="minorHAnsi"/>
          <w:noProof/>
          <w:sz w:val="22"/>
          <w:szCs w:val="22"/>
        </w:rPr>
        <w:t xml:space="preserve">, </w:t>
      </w:r>
      <w:r w:rsidRPr="00B6334D">
        <w:rPr>
          <w:rFonts w:asciiTheme="minorHAnsi" w:hAnsiTheme="minorHAnsi" w:cstheme="minorHAnsi"/>
          <w:i/>
          <w:iCs/>
          <w:noProof/>
          <w:sz w:val="22"/>
          <w:szCs w:val="22"/>
        </w:rPr>
        <w:t>308</w:t>
      </w:r>
      <w:r w:rsidRPr="00B6334D">
        <w:rPr>
          <w:rFonts w:asciiTheme="minorHAnsi" w:hAnsiTheme="minorHAnsi" w:cstheme="minorHAnsi"/>
          <w:noProof/>
          <w:sz w:val="22"/>
          <w:szCs w:val="22"/>
        </w:rPr>
        <w:t>(1). https://doi.org/10.1088/1755-1315/308/1/012058</w:t>
      </w:r>
    </w:p>
    <w:p w14:paraId="4E5649DC" w14:textId="77777777" w:rsidR="00E21EC2" w:rsidRPr="00B6334D" w:rsidRDefault="00E21EC2" w:rsidP="0021750C">
      <w:pPr>
        <w:widowControl w:val="0"/>
        <w:autoSpaceDE w:val="0"/>
        <w:autoSpaceDN w:val="0"/>
        <w:adjustRightInd w:val="0"/>
        <w:spacing w:line="276" w:lineRule="auto"/>
        <w:ind w:left="480" w:hanging="480"/>
        <w:jc w:val="both"/>
        <w:rPr>
          <w:rFonts w:asciiTheme="minorHAnsi" w:hAnsiTheme="minorHAnsi" w:cstheme="minorHAnsi"/>
          <w:noProof/>
          <w:sz w:val="22"/>
          <w:szCs w:val="22"/>
        </w:rPr>
      </w:pPr>
      <w:r w:rsidRPr="00B6334D">
        <w:rPr>
          <w:rFonts w:asciiTheme="minorHAnsi" w:hAnsiTheme="minorHAnsi" w:cstheme="minorHAnsi"/>
          <w:noProof/>
          <w:sz w:val="22"/>
          <w:szCs w:val="22"/>
        </w:rPr>
        <w:t xml:space="preserve">Sumarni, N., Rosliani, R., &amp; Suwandi. (2012). Optimasi jarak tanam dan dosis Pupuk NPK untuk produksi bawang merah dari benih umbi mini di dataran tinggi. </w:t>
      </w:r>
      <w:r w:rsidRPr="00B6334D">
        <w:rPr>
          <w:rFonts w:asciiTheme="minorHAnsi" w:hAnsiTheme="minorHAnsi" w:cstheme="minorHAnsi"/>
          <w:i/>
          <w:iCs/>
          <w:noProof/>
          <w:sz w:val="22"/>
          <w:szCs w:val="22"/>
        </w:rPr>
        <w:t>J Hort</w:t>
      </w:r>
      <w:r w:rsidRPr="00B6334D">
        <w:rPr>
          <w:rFonts w:asciiTheme="minorHAnsi" w:hAnsiTheme="minorHAnsi" w:cstheme="minorHAnsi"/>
          <w:noProof/>
          <w:sz w:val="22"/>
          <w:szCs w:val="22"/>
        </w:rPr>
        <w:t xml:space="preserve">, </w:t>
      </w:r>
      <w:r w:rsidRPr="00B6334D">
        <w:rPr>
          <w:rFonts w:asciiTheme="minorHAnsi" w:hAnsiTheme="minorHAnsi" w:cstheme="minorHAnsi"/>
          <w:i/>
          <w:iCs/>
          <w:noProof/>
          <w:sz w:val="22"/>
          <w:szCs w:val="22"/>
        </w:rPr>
        <w:t>22</w:t>
      </w:r>
      <w:r w:rsidRPr="00B6334D">
        <w:rPr>
          <w:rFonts w:asciiTheme="minorHAnsi" w:hAnsiTheme="minorHAnsi" w:cstheme="minorHAnsi"/>
          <w:noProof/>
          <w:sz w:val="22"/>
          <w:szCs w:val="22"/>
        </w:rPr>
        <w:t>(2), 147–154.</w:t>
      </w:r>
    </w:p>
    <w:p w14:paraId="5F5C5E7A" w14:textId="77777777" w:rsidR="00E21EC2" w:rsidRPr="00B6334D" w:rsidRDefault="00E21EC2" w:rsidP="0021750C">
      <w:pPr>
        <w:widowControl w:val="0"/>
        <w:autoSpaceDE w:val="0"/>
        <w:autoSpaceDN w:val="0"/>
        <w:adjustRightInd w:val="0"/>
        <w:spacing w:line="276" w:lineRule="auto"/>
        <w:ind w:left="480" w:hanging="480"/>
        <w:jc w:val="both"/>
        <w:rPr>
          <w:rFonts w:asciiTheme="minorHAnsi" w:hAnsiTheme="minorHAnsi" w:cstheme="minorHAnsi"/>
          <w:noProof/>
          <w:sz w:val="22"/>
          <w:szCs w:val="22"/>
        </w:rPr>
      </w:pPr>
      <w:r w:rsidRPr="00B6334D">
        <w:rPr>
          <w:rFonts w:asciiTheme="minorHAnsi" w:hAnsiTheme="minorHAnsi" w:cstheme="minorHAnsi"/>
          <w:noProof/>
          <w:sz w:val="22"/>
          <w:szCs w:val="22"/>
        </w:rPr>
        <w:t xml:space="preserve">Wahyuni, A. N., Saidah, Muchtar, Irmadamayanti, A., Syafruddin, &amp; Padang, I. S. (2021). The effect of gibberellins soaking duration on germination frequency and growth of true shallot seed in the nursery. </w:t>
      </w:r>
      <w:r w:rsidRPr="00B6334D">
        <w:rPr>
          <w:rFonts w:asciiTheme="minorHAnsi" w:hAnsiTheme="minorHAnsi" w:cstheme="minorHAnsi"/>
          <w:i/>
          <w:iCs/>
          <w:noProof/>
          <w:sz w:val="22"/>
          <w:szCs w:val="22"/>
        </w:rPr>
        <w:t>IOP Conference Series: Earth and Environmental Science</w:t>
      </w:r>
      <w:r w:rsidRPr="00B6334D">
        <w:rPr>
          <w:rFonts w:asciiTheme="minorHAnsi" w:hAnsiTheme="minorHAnsi" w:cstheme="minorHAnsi"/>
          <w:noProof/>
          <w:sz w:val="22"/>
          <w:szCs w:val="22"/>
        </w:rPr>
        <w:t xml:space="preserve">, </w:t>
      </w:r>
      <w:r w:rsidRPr="00B6334D">
        <w:rPr>
          <w:rFonts w:asciiTheme="minorHAnsi" w:hAnsiTheme="minorHAnsi" w:cstheme="minorHAnsi"/>
          <w:i/>
          <w:iCs/>
          <w:noProof/>
          <w:sz w:val="22"/>
          <w:szCs w:val="22"/>
        </w:rPr>
        <w:t>762</w:t>
      </w:r>
      <w:r w:rsidRPr="00B6334D">
        <w:rPr>
          <w:rFonts w:asciiTheme="minorHAnsi" w:hAnsiTheme="minorHAnsi" w:cstheme="minorHAnsi"/>
          <w:noProof/>
          <w:sz w:val="22"/>
          <w:szCs w:val="22"/>
        </w:rPr>
        <w:t>(1). https://doi.org/10.1088/1755-1315/762/1/012072</w:t>
      </w:r>
    </w:p>
    <w:p w14:paraId="75A15B30" w14:textId="77777777" w:rsidR="00E21EC2" w:rsidRPr="00B6334D" w:rsidRDefault="00E21EC2" w:rsidP="0021750C">
      <w:pPr>
        <w:widowControl w:val="0"/>
        <w:autoSpaceDE w:val="0"/>
        <w:autoSpaceDN w:val="0"/>
        <w:adjustRightInd w:val="0"/>
        <w:spacing w:line="276" w:lineRule="auto"/>
        <w:ind w:left="480" w:hanging="480"/>
        <w:jc w:val="both"/>
        <w:rPr>
          <w:rFonts w:asciiTheme="minorHAnsi" w:hAnsiTheme="minorHAnsi" w:cstheme="minorHAnsi"/>
          <w:noProof/>
          <w:sz w:val="22"/>
          <w:szCs w:val="22"/>
        </w:rPr>
      </w:pPr>
      <w:r w:rsidRPr="00B6334D">
        <w:rPr>
          <w:rFonts w:asciiTheme="minorHAnsi" w:hAnsiTheme="minorHAnsi" w:cstheme="minorHAnsi"/>
          <w:noProof/>
          <w:sz w:val="22"/>
          <w:szCs w:val="22"/>
        </w:rPr>
        <w:t xml:space="preserve">Waryanto, B. (2014). Analisis efisiensi teknis, efisiensi ekonomis dan daya saing pada usahatani bawang merah di Kabupaten Nganjuk-Jawa Timur: Suatu pendekatan ekonometrik dan Pam. </w:t>
      </w:r>
      <w:r w:rsidRPr="00B6334D">
        <w:rPr>
          <w:rFonts w:asciiTheme="minorHAnsi" w:hAnsiTheme="minorHAnsi" w:cstheme="minorHAnsi"/>
          <w:i/>
          <w:iCs/>
          <w:noProof/>
          <w:sz w:val="22"/>
          <w:szCs w:val="22"/>
        </w:rPr>
        <w:t>Informatika Pertanian</w:t>
      </w:r>
      <w:r w:rsidRPr="00B6334D">
        <w:rPr>
          <w:rFonts w:asciiTheme="minorHAnsi" w:hAnsiTheme="minorHAnsi" w:cstheme="minorHAnsi"/>
          <w:noProof/>
          <w:sz w:val="22"/>
          <w:szCs w:val="22"/>
        </w:rPr>
        <w:t xml:space="preserve">, </w:t>
      </w:r>
      <w:r w:rsidRPr="00B6334D">
        <w:rPr>
          <w:rFonts w:asciiTheme="minorHAnsi" w:hAnsiTheme="minorHAnsi" w:cstheme="minorHAnsi"/>
          <w:i/>
          <w:iCs/>
          <w:noProof/>
          <w:sz w:val="22"/>
          <w:szCs w:val="22"/>
        </w:rPr>
        <w:t>23</w:t>
      </w:r>
      <w:r w:rsidRPr="00B6334D">
        <w:rPr>
          <w:rFonts w:asciiTheme="minorHAnsi" w:hAnsiTheme="minorHAnsi" w:cstheme="minorHAnsi"/>
          <w:noProof/>
          <w:sz w:val="22"/>
          <w:szCs w:val="22"/>
        </w:rPr>
        <w:t>(2), 147–158.</w:t>
      </w:r>
    </w:p>
    <w:p w14:paraId="6FB27EBD" w14:textId="77777777" w:rsidR="00745C05" w:rsidRPr="00B6334D" w:rsidRDefault="00806964" w:rsidP="0021750C">
      <w:pPr>
        <w:tabs>
          <w:tab w:val="left" w:pos="284"/>
          <w:tab w:val="left" w:pos="540"/>
        </w:tabs>
        <w:spacing w:line="276" w:lineRule="auto"/>
        <w:ind w:left="270" w:hanging="270"/>
        <w:jc w:val="both"/>
        <w:rPr>
          <w:rFonts w:asciiTheme="minorHAnsi" w:hAnsiTheme="minorHAnsi" w:cstheme="minorHAnsi"/>
          <w:color w:val="000000"/>
          <w:sz w:val="22"/>
          <w:szCs w:val="22"/>
        </w:rPr>
        <w:sectPr w:rsidR="00745C05" w:rsidRPr="00B6334D" w:rsidSect="00745C05">
          <w:pgSz w:w="11907" w:h="16840" w:code="9"/>
          <w:pgMar w:top="1701" w:right="1701" w:bottom="1701" w:left="1701" w:header="720" w:footer="720" w:gutter="0"/>
          <w:cols w:num="2" w:space="720"/>
          <w:docGrid w:linePitch="360"/>
        </w:sectPr>
      </w:pPr>
      <w:r w:rsidRPr="00B6334D">
        <w:rPr>
          <w:rFonts w:asciiTheme="minorHAnsi" w:hAnsiTheme="minorHAnsi" w:cstheme="minorHAnsi"/>
          <w:color w:val="000000"/>
          <w:sz w:val="22"/>
          <w:szCs w:val="22"/>
        </w:rPr>
        <w:fldChar w:fldCharType="end"/>
      </w:r>
    </w:p>
    <w:p w14:paraId="0FA84FE9" w14:textId="2789E211" w:rsidR="002A5474" w:rsidRPr="00B6334D" w:rsidRDefault="002A5474" w:rsidP="00707E76">
      <w:pPr>
        <w:tabs>
          <w:tab w:val="left" w:pos="284"/>
          <w:tab w:val="left" w:pos="540"/>
        </w:tabs>
        <w:spacing w:line="276" w:lineRule="auto"/>
        <w:ind w:left="270" w:hanging="270"/>
        <w:jc w:val="both"/>
        <w:rPr>
          <w:rStyle w:val="hps"/>
          <w:rFonts w:asciiTheme="minorHAnsi" w:hAnsiTheme="minorHAnsi" w:cstheme="minorHAnsi"/>
          <w:b/>
          <w:sz w:val="22"/>
          <w:szCs w:val="22"/>
        </w:rPr>
      </w:pPr>
    </w:p>
    <w:sectPr w:rsidR="002A5474" w:rsidRPr="00B6334D" w:rsidSect="00745C05">
      <w:type w:val="continuous"/>
      <w:pgSz w:w="11907" w:h="16840" w:code="9"/>
      <w:pgMar w:top="1701" w:right="1701" w:bottom="1701" w:left="1701"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1CB8D9" w14:textId="77777777" w:rsidR="00E612B3" w:rsidRDefault="00E612B3">
      <w:r>
        <w:separator/>
      </w:r>
    </w:p>
  </w:endnote>
  <w:endnote w:type="continuationSeparator" w:id="0">
    <w:p w14:paraId="7494C134" w14:textId="77777777" w:rsidR="00E612B3" w:rsidRDefault="00E612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PMingLiU">
    <w:altName w:val="新細明體"/>
    <w:panose1 w:val="02010601000101010101"/>
    <w:charset w:val="88"/>
    <w:family w:val="roman"/>
    <w:pitch w:val="variable"/>
    <w:sig w:usb0="A00002FF" w:usb1="28CFFCFA" w:usb2="00000016" w:usb3="00000000" w:csb0="00100001"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200B78" w14:textId="77777777" w:rsidR="002A5474" w:rsidRDefault="002A547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D65007D" w14:textId="77777777" w:rsidR="002A5474" w:rsidRDefault="002A547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64629C" w14:textId="77777777" w:rsidR="002A5474" w:rsidRPr="002D4BDD" w:rsidRDefault="002A5474">
    <w:pPr>
      <w:pStyle w:val="Footer"/>
      <w:framePr w:wrap="around" w:vAnchor="text" w:hAnchor="margin" w:xAlign="center" w:y="1"/>
      <w:rPr>
        <w:rStyle w:val="PageNumber"/>
        <w:rFonts w:ascii="Calibri" w:hAnsi="Calibri"/>
        <w:sz w:val="20"/>
        <w:szCs w:val="20"/>
      </w:rPr>
    </w:pPr>
    <w:r w:rsidRPr="002D4BDD">
      <w:rPr>
        <w:rStyle w:val="PageNumber"/>
        <w:rFonts w:ascii="Calibri" w:hAnsi="Calibri"/>
        <w:sz w:val="20"/>
        <w:szCs w:val="20"/>
      </w:rPr>
      <w:fldChar w:fldCharType="begin"/>
    </w:r>
    <w:r w:rsidRPr="002D4BDD">
      <w:rPr>
        <w:rStyle w:val="PageNumber"/>
        <w:rFonts w:ascii="Calibri" w:hAnsi="Calibri"/>
        <w:sz w:val="20"/>
        <w:szCs w:val="20"/>
      </w:rPr>
      <w:instrText xml:space="preserve">PAGE  </w:instrText>
    </w:r>
    <w:r w:rsidRPr="002D4BDD">
      <w:rPr>
        <w:rStyle w:val="PageNumber"/>
        <w:rFonts w:ascii="Calibri" w:hAnsi="Calibri"/>
        <w:sz w:val="20"/>
        <w:szCs w:val="20"/>
      </w:rPr>
      <w:fldChar w:fldCharType="separate"/>
    </w:r>
    <w:r>
      <w:rPr>
        <w:rStyle w:val="PageNumber"/>
        <w:rFonts w:ascii="Calibri" w:hAnsi="Calibri"/>
        <w:noProof/>
        <w:sz w:val="20"/>
        <w:szCs w:val="20"/>
      </w:rPr>
      <w:t>5</w:t>
    </w:r>
    <w:r w:rsidRPr="002D4BDD">
      <w:rPr>
        <w:rStyle w:val="PageNumber"/>
        <w:rFonts w:ascii="Calibri" w:hAnsi="Calibri"/>
        <w:sz w:val="20"/>
        <w:szCs w:val="20"/>
      </w:rPr>
      <w:fldChar w:fldCharType="end"/>
    </w:r>
  </w:p>
  <w:p w14:paraId="3C27BAE3" w14:textId="77777777" w:rsidR="002A5474" w:rsidRDefault="002A5474">
    <w:pPr>
      <w:pStyle w:val="Footer"/>
      <w:framePr w:wrap="around" w:vAnchor="text" w:hAnchor="margin" w:xAlign="right" w:y="1"/>
      <w:rPr>
        <w:rStyle w:val="PageNumber"/>
      </w:rPr>
    </w:pPr>
  </w:p>
  <w:p w14:paraId="5B39637D" w14:textId="77777777" w:rsidR="002A5474" w:rsidRDefault="002A547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11B221" w14:textId="77777777" w:rsidR="00E612B3" w:rsidRDefault="00E612B3">
      <w:r>
        <w:separator/>
      </w:r>
    </w:p>
  </w:footnote>
  <w:footnote w:type="continuationSeparator" w:id="0">
    <w:p w14:paraId="55A78AA4" w14:textId="77777777" w:rsidR="00E612B3" w:rsidRDefault="00E612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28802" w14:textId="77777777" w:rsidR="002A5474" w:rsidRPr="002D4BDD" w:rsidRDefault="002A5474" w:rsidP="002449DB">
    <w:pPr>
      <w:pStyle w:val="Header"/>
      <w:jc w:val="right"/>
      <w:rPr>
        <w:rFonts w:ascii="Calibri" w:hAnsi="Calibri"/>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53DC4"/>
    <w:multiLevelType w:val="hybridMultilevel"/>
    <w:tmpl w:val="9E407A2E"/>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5704E6F"/>
    <w:multiLevelType w:val="hybridMultilevel"/>
    <w:tmpl w:val="66600E5E"/>
    <w:lvl w:ilvl="0" w:tplc="04090011">
      <w:start w:val="1"/>
      <w:numFmt w:val="decimal"/>
      <w:lvlText w:val="%1)"/>
      <w:lvlJc w:val="left"/>
      <w:pPr>
        <w:tabs>
          <w:tab w:val="num" w:pos="720"/>
        </w:tabs>
        <w:ind w:left="720" w:hanging="360"/>
      </w:pPr>
      <w:rPr>
        <w:rFonts w:hint="default"/>
      </w:rPr>
    </w:lvl>
    <w:lvl w:ilvl="1" w:tplc="68A88318">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7FB5164"/>
    <w:multiLevelType w:val="hybridMultilevel"/>
    <w:tmpl w:val="D5E0B092"/>
    <w:lvl w:ilvl="0" w:tplc="CE62178C">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500"/>
        </w:tabs>
        <w:ind w:left="1500" w:hanging="360"/>
      </w:p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3" w15:restartNumberingAfterBreak="0">
    <w:nsid w:val="0B7663C1"/>
    <w:multiLevelType w:val="hybridMultilevel"/>
    <w:tmpl w:val="13B8BA0C"/>
    <w:lvl w:ilvl="0" w:tplc="BBB4A06E">
      <w:start w:val="1"/>
      <w:numFmt w:val="upperLetter"/>
      <w:lvlText w:val="%1."/>
      <w:lvlJc w:val="left"/>
      <w:pPr>
        <w:ind w:left="600" w:hanging="360"/>
      </w:pPr>
      <w:rPr>
        <w:rFonts w:hint="default"/>
        <w:b w:val="0"/>
        <w:i w:val="0"/>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4" w15:restartNumberingAfterBreak="0">
    <w:nsid w:val="0D831843"/>
    <w:multiLevelType w:val="multilevel"/>
    <w:tmpl w:val="0D831843"/>
    <w:lvl w:ilvl="0">
      <w:start w:val="1"/>
      <w:numFmt w:val="decimal"/>
      <w:lvlText w:val="%1."/>
      <w:lvlJc w:val="left"/>
      <w:pPr>
        <w:ind w:left="720" w:hanging="360"/>
      </w:pPr>
      <w:rPr>
        <w:rFonts w:eastAsiaTheme="minorEastAsia" w:hint="default"/>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2573DF2"/>
    <w:multiLevelType w:val="hybridMultilevel"/>
    <w:tmpl w:val="77568D30"/>
    <w:lvl w:ilvl="0" w:tplc="0409000F">
      <w:start w:val="1"/>
      <w:numFmt w:val="decimal"/>
      <w:lvlText w:val="%1."/>
      <w:lvlJc w:val="left"/>
      <w:pPr>
        <w:tabs>
          <w:tab w:val="num" w:pos="720"/>
        </w:tabs>
        <w:ind w:left="720" w:hanging="360"/>
      </w:pPr>
    </w:lvl>
    <w:lvl w:ilvl="1" w:tplc="ED7EBC38">
      <w:start w:val="1"/>
      <w:numFmt w:val="bullet"/>
      <w:lvlText w:val=""/>
      <w:legacy w:legacy="1" w:legacySpace="360" w:legacyIndent="360"/>
      <w:lvlJc w:val="left"/>
      <w:pPr>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6014883"/>
    <w:multiLevelType w:val="hybridMultilevel"/>
    <w:tmpl w:val="5A668076"/>
    <w:lvl w:ilvl="0" w:tplc="BBB4A06E">
      <w:start w:val="1"/>
      <w:numFmt w:val="upperLetter"/>
      <w:lvlText w:val="%1."/>
      <w:lvlJc w:val="left"/>
      <w:pPr>
        <w:ind w:left="600" w:hanging="360"/>
      </w:pPr>
      <w:rPr>
        <w:rFonts w:hint="default"/>
        <w:b w:val="0"/>
        <w:i w:val="0"/>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7" w15:restartNumberingAfterBreak="0">
    <w:nsid w:val="18FF16CE"/>
    <w:multiLevelType w:val="hybridMultilevel"/>
    <w:tmpl w:val="C7327FE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197E1D9D"/>
    <w:multiLevelType w:val="hybridMultilevel"/>
    <w:tmpl w:val="3BF0C7A0"/>
    <w:lvl w:ilvl="0" w:tplc="C5DAE288">
      <w:start w:val="1"/>
      <w:numFmt w:val="decimal"/>
      <w:lvlText w:val="3.%1."/>
      <w:lvlJc w:val="left"/>
      <w:pPr>
        <w:ind w:left="600" w:hanging="360"/>
      </w:pPr>
      <w:rPr>
        <w:rFonts w:hint="default"/>
        <w:b/>
        <w:i w:val="0"/>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9" w15:restartNumberingAfterBreak="0">
    <w:nsid w:val="1A044339"/>
    <w:multiLevelType w:val="singleLevel"/>
    <w:tmpl w:val="5704C03C"/>
    <w:lvl w:ilvl="0">
      <w:start w:val="1"/>
      <w:numFmt w:val="decimal"/>
      <w:lvlText w:val="%1."/>
      <w:lvlJc w:val="left"/>
      <w:pPr>
        <w:tabs>
          <w:tab w:val="num" w:pos="375"/>
        </w:tabs>
        <w:ind w:left="375" w:hanging="375"/>
      </w:pPr>
      <w:rPr>
        <w:rFonts w:hint="default"/>
      </w:rPr>
    </w:lvl>
  </w:abstractNum>
  <w:abstractNum w:abstractNumId="10" w15:restartNumberingAfterBreak="0">
    <w:nsid w:val="20F34146"/>
    <w:multiLevelType w:val="hybridMultilevel"/>
    <w:tmpl w:val="C0CCFE12"/>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1" w15:restartNumberingAfterBreak="0">
    <w:nsid w:val="25C70845"/>
    <w:multiLevelType w:val="singleLevel"/>
    <w:tmpl w:val="0409000F"/>
    <w:lvl w:ilvl="0">
      <w:start w:val="1"/>
      <w:numFmt w:val="decimal"/>
      <w:lvlText w:val="%1."/>
      <w:lvlJc w:val="left"/>
      <w:pPr>
        <w:tabs>
          <w:tab w:val="num" w:pos="360"/>
        </w:tabs>
        <w:ind w:left="360" w:hanging="360"/>
      </w:pPr>
      <w:rPr>
        <w:rFonts w:hint="default"/>
      </w:rPr>
    </w:lvl>
  </w:abstractNum>
  <w:abstractNum w:abstractNumId="12" w15:restartNumberingAfterBreak="0">
    <w:nsid w:val="2DF427F5"/>
    <w:multiLevelType w:val="hybridMultilevel"/>
    <w:tmpl w:val="E4E853B8"/>
    <w:lvl w:ilvl="0" w:tplc="82C8B930">
      <w:start w:val="1"/>
      <w:numFmt w:val="decimal"/>
      <w:lvlText w:val="%1."/>
      <w:lvlJc w:val="left"/>
      <w:pPr>
        <w:tabs>
          <w:tab w:val="num" w:pos="291"/>
        </w:tabs>
        <w:ind w:left="291" w:hanging="360"/>
      </w:pPr>
      <w:rPr>
        <w:rFonts w:hint="default"/>
      </w:rPr>
    </w:lvl>
    <w:lvl w:ilvl="1" w:tplc="04090019" w:tentative="1">
      <w:start w:val="1"/>
      <w:numFmt w:val="lowerLetter"/>
      <w:lvlText w:val="%2."/>
      <w:lvlJc w:val="left"/>
      <w:pPr>
        <w:tabs>
          <w:tab w:val="num" w:pos="1011"/>
        </w:tabs>
        <w:ind w:left="1011" w:hanging="360"/>
      </w:pPr>
    </w:lvl>
    <w:lvl w:ilvl="2" w:tplc="0409001B" w:tentative="1">
      <w:start w:val="1"/>
      <w:numFmt w:val="lowerRoman"/>
      <w:lvlText w:val="%3."/>
      <w:lvlJc w:val="right"/>
      <w:pPr>
        <w:tabs>
          <w:tab w:val="num" w:pos="1731"/>
        </w:tabs>
        <w:ind w:left="1731" w:hanging="180"/>
      </w:pPr>
    </w:lvl>
    <w:lvl w:ilvl="3" w:tplc="0409000F" w:tentative="1">
      <w:start w:val="1"/>
      <w:numFmt w:val="decimal"/>
      <w:lvlText w:val="%4."/>
      <w:lvlJc w:val="left"/>
      <w:pPr>
        <w:tabs>
          <w:tab w:val="num" w:pos="2451"/>
        </w:tabs>
        <w:ind w:left="2451" w:hanging="360"/>
      </w:pPr>
    </w:lvl>
    <w:lvl w:ilvl="4" w:tplc="04090019" w:tentative="1">
      <w:start w:val="1"/>
      <w:numFmt w:val="lowerLetter"/>
      <w:lvlText w:val="%5."/>
      <w:lvlJc w:val="left"/>
      <w:pPr>
        <w:tabs>
          <w:tab w:val="num" w:pos="3171"/>
        </w:tabs>
        <w:ind w:left="3171" w:hanging="360"/>
      </w:pPr>
    </w:lvl>
    <w:lvl w:ilvl="5" w:tplc="0409001B" w:tentative="1">
      <w:start w:val="1"/>
      <w:numFmt w:val="lowerRoman"/>
      <w:lvlText w:val="%6."/>
      <w:lvlJc w:val="right"/>
      <w:pPr>
        <w:tabs>
          <w:tab w:val="num" w:pos="3891"/>
        </w:tabs>
        <w:ind w:left="3891" w:hanging="180"/>
      </w:pPr>
    </w:lvl>
    <w:lvl w:ilvl="6" w:tplc="0409000F" w:tentative="1">
      <w:start w:val="1"/>
      <w:numFmt w:val="decimal"/>
      <w:lvlText w:val="%7."/>
      <w:lvlJc w:val="left"/>
      <w:pPr>
        <w:tabs>
          <w:tab w:val="num" w:pos="4611"/>
        </w:tabs>
        <w:ind w:left="4611" w:hanging="360"/>
      </w:pPr>
    </w:lvl>
    <w:lvl w:ilvl="7" w:tplc="04090019" w:tentative="1">
      <w:start w:val="1"/>
      <w:numFmt w:val="lowerLetter"/>
      <w:lvlText w:val="%8."/>
      <w:lvlJc w:val="left"/>
      <w:pPr>
        <w:tabs>
          <w:tab w:val="num" w:pos="5331"/>
        </w:tabs>
        <w:ind w:left="5331" w:hanging="360"/>
      </w:pPr>
    </w:lvl>
    <w:lvl w:ilvl="8" w:tplc="0409001B" w:tentative="1">
      <w:start w:val="1"/>
      <w:numFmt w:val="lowerRoman"/>
      <w:lvlText w:val="%9."/>
      <w:lvlJc w:val="right"/>
      <w:pPr>
        <w:tabs>
          <w:tab w:val="num" w:pos="6051"/>
        </w:tabs>
        <w:ind w:left="6051" w:hanging="180"/>
      </w:pPr>
    </w:lvl>
  </w:abstractNum>
  <w:abstractNum w:abstractNumId="13" w15:restartNumberingAfterBreak="0">
    <w:nsid w:val="2E246223"/>
    <w:multiLevelType w:val="hybridMultilevel"/>
    <w:tmpl w:val="4584338A"/>
    <w:lvl w:ilvl="0" w:tplc="04090015">
      <w:start w:val="5"/>
      <w:numFmt w:val="upperLetter"/>
      <w:lvlText w:val="%1."/>
      <w:lvlJc w:val="left"/>
      <w:pPr>
        <w:tabs>
          <w:tab w:val="num" w:pos="720"/>
        </w:tabs>
        <w:ind w:left="720" w:hanging="360"/>
      </w:pPr>
      <w:rPr>
        <w:rFonts w:hint="default"/>
      </w:rPr>
    </w:lvl>
    <w:lvl w:ilvl="1" w:tplc="7166DD3A">
      <w:start w:val="1"/>
      <w:numFmt w:val="bullet"/>
      <w:lvlText w:val="-"/>
      <w:lvlJc w:val="left"/>
      <w:pPr>
        <w:tabs>
          <w:tab w:val="num" w:pos="1440"/>
        </w:tabs>
        <w:ind w:left="1440" w:hanging="360"/>
      </w:pPr>
      <w:rPr>
        <w:rFonts w:hint="default"/>
      </w:rPr>
    </w:lvl>
    <w:lvl w:ilvl="2" w:tplc="A78E7362">
      <w:start w:val="1"/>
      <w:numFmt w:val="upperRoman"/>
      <w:lvlText w:val="%3."/>
      <w:lvlJc w:val="left"/>
      <w:pPr>
        <w:tabs>
          <w:tab w:val="num" w:pos="2700"/>
        </w:tabs>
        <w:ind w:left="2700" w:hanging="72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2FF62C3E"/>
    <w:multiLevelType w:val="multilevel"/>
    <w:tmpl w:val="7B24A636"/>
    <w:lvl w:ilvl="0">
      <w:start w:val="1"/>
      <w:numFmt w:val="decimal"/>
      <w:lvlText w:val="%1."/>
      <w:lvlJc w:val="left"/>
      <w:pPr>
        <w:ind w:left="720" w:hanging="360"/>
      </w:pPr>
      <w:rPr>
        <w:rFonts w:hint="default"/>
      </w:rPr>
    </w:lvl>
    <w:lvl w:ilvl="1">
      <w:start w:val="1"/>
      <w:numFmt w:val="decimal"/>
      <w:isLgl/>
      <w:lvlText w:val="%1.%2"/>
      <w:lvlJc w:val="left"/>
      <w:pPr>
        <w:ind w:left="801" w:hanging="375"/>
      </w:pPr>
      <w:rPr>
        <w:rFonts w:hint="default"/>
      </w:rPr>
    </w:lvl>
    <w:lvl w:ilvl="2">
      <w:start w:val="1"/>
      <w:numFmt w:val="decimal"/>
      <w:isLgl/>
      <w:lvlText w:val="%1.%2.%3"/>
      <w:lvlJc w:val="left"/>
      <w:pPr>
        <w:ind w:left="1212" w:hanging="720"/>
      </w:pPr>
      <w:rPr>
        <w:rFonts w:hint="default"/>
      </w:rPr>
    </w:lvl>
    <w:lvl w:ilvl="3">
      <w:start w:val="1"/>
      <w:numFmt w:val="decimal"/>
      <w:isLgl/>
      <w:lvlText w:val="%1.%2.%3.%4"/>
      <w:lvlJc w:val="left"/>
      <w:pPr>
        <w:ind w:left="1278" w:hanging="720"/>
      </w:pPr>
      <w:rPr>
        <w:rFonts w:hint="default"/>
      </w:rPr>
    </w:lvl>
    <w:lvl w:ilvl="4">
      <w:start w:val="1"/>
      <w:numFmt w:val="decimal"/>
      <w:isLgl/>
      <w:lvlText w:val="%1.%2.%3.%4.%5"/>
      <w:lvlJc w:val="left"/>
      <w:pPr>
        <w:ind w:left="1704" w:hanging="1080"/>
      </w:pPr>
      <w:rPr>
        <w:rFonts w:hint="default"/>
      </w:rPr>
    </w:lvl>
    <w:lvl w:ilvl="5">
      <w:start w:val="1"/>
      <w:numFmt w:val="decimal"/>
      <w:isLgl/>
      <w:lvlText w:val="%1.%2.%3.%4.%5.%6"/>
      <w:lvlJc w:val="left"/>
      <w:pPr>
        <w:ind w:left="1770" w:hanging="1080"/>
      </w:pPr>
      <w:rPr>
        <w:rFonts w:hint="default"/>
      </w:rPr>
    </w:lvl>
    <w:lvl w:ilvl="6">
      <w:start w:val="1"/>
      <w:numFmt w:val="decimal"/>
      <w:isLgl/>
      <w:lvlText w:val="%1.%2.%3.%4.%5.%6.%7"/>
      <w:lvlJc w:val="left"/>
      <w:pPr>
        <w:ind w:left="2196" w:hanging="1440"/>
      </w:pPr>
      <w:rPr>
        <w:rFonts w:hint="default"/>
      </w:rPr>
    </w:lvl>
    <w:lvl w:ilvl="7">
      <w:start w:val="1"/>
      <w:numFmt w:val="decimal"/>
      <w:isLgl/>
      <w:lvlText w:val="%1.%2.%3.%4.%5.%6.%7.%8"/>
      <w:lvlJc w:val="left"/>
      <w:pPr>
        <w:ind w:left="2262" w:hanging="1440"/>
      </w:pPr>
      <w:rPr>
        <w:rFonts w:hint="default"/>
      </w:rPr>
    </w:lvl>
    <w:lvl w:ilvl="8">
      <w:start w:val="1"/>
      <w:numFmt w:val="decimal"/>
      <w:isLgl/>
      <w:lvlText w:val="%1.%2.%3.%4.%5.%6.%7.%8.%9"/>
      <w:lvlJc w:val="left"/>
      <w:pPr>
        <w:ind w:left="2688" w:hanging="1800"/>
      </w:pPr>
      <w:rPr>
        <w:rFonts w:hint="default"/>
      </w:rPr>
    </w:lvl>
  </w:abstractNum>
  <w:abstractNum w:abstractNumId="15" w15:restartNumberingAfterBreak="0">
    <w:nsid w:val="32C331C7"/>
    <w:multiLevelType w:val="multilevel"/>
    <w:tmpl w:val="C748A0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7B26E0C"/>
    <w:multiLevelType w:val="hybridMultilevel"/>
    <w:tmpl w:val="0452069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37F61253"/>
    <w:multiLevelType w:val="hybridMultilevel"/>
    <w:tmpl w:val="E018BC00"/>
    <w:lvl w:ilvl="0" w:tplc="CD3ABEB0">
      <w:start w:val="1"/>
      <w:numFmt w:val="decimal"/>
      <w:lvlText w:val="%1."/>
      <w:lvlJc w:val="left"/>
      <w:pPr>
        <w:tabs>
          <w:tab w:val="num" w:pos="360"/>
        </w:tabs>
        <w:ind w:left="360" w:hanging="360"/>
      </w:pPr>
      <w:rPr>
        <w:rFonts w:hint="default"/>
      </w:rPr>
    </w:lvl>
    <w:lvl w:ilvl="1" w:tplc="F1E0D214">
      <w:start w:val="1"/>
      <w:numFmt w:val="upperRoman"/>
      <w:lvlText w:val="%2."/>
      <w:lvlJc w:val="left"/>
      <w:pPr>
        <w:tabs>
          <w:tab w:val="num" w:pos="720"/>
        </w:tabs>
        <w:ind w:left="720" w:hanging="72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 w15:restartNumberingAfterBreak="0">
    <w:nsid w:val="38CF2A32"/>
    <w:multiLevelType w:val="hybridMultilevel"/>
    <w:tmpl w:val="E018BC00"/>
    <w:lvl w:ilvl="0" w:tplc="CD3ABEB0">
      <w:start w:val="1"/>
      <w:numFmt w:val="decimal"/>
      <w:lvlText w:val="%1."/>
      <w:lvlJc w:val="left"/>
      <w:pPr>
        <w:tabs>
          <w:tab w:val="num" w:pos="360"/>
        </w:tabs>
        <w:ind w:left="360" w:hanging="360"/>
      </w:pPr>
      <w:rPr>
        <w:rFonts w:hint="default"/>
      </w:rPr>
    </w:lvl>
    <w:lvl w:ilvl="1" w:tplc="F1E0D214">
      <w:start w:val="1"/>
      <w:numFmt w:val="upperRoman"/>
      <w:lvlText w:val="%2."/>
      <w:lvlJc w:val="left"/>
      <w:pPr>
        <w:tabs>
          <w:tab w:val="num" w:pos="720"/>
        </w:tabs>
        <w:ind w:left="720" w:hanging="72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15:restartNumberingAfterBreak="0">
    <w:nsid w:val="39937DBD"/>
    <w:multiLevelType w:val="hybridMultilevel"/>
    <w:tmpl w:val="A4A866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9D13F1F"/>
    <w:multiLevelType w:val="hybridMultilevel"/>
    <w:tmpl w:val="A956DCD2"/>
    <w:lvl w:ilvl="0" w:tplc="EBE42EA2">
      <w:start w:val="1"/>
      <w:numFmt w:val="decimal"/>
      <w:lvlText w:val="%1."/>
      <w:lvlJc w:val="left"/>
      <w:pPr>
        <w:tabs>
          <w:tab w:val="num" w:pos="720"/>
        </w:tabs>
        <w:ind w:left="720" w:hanging="360"/>
      </w:pPr>
      <w:rPr>
        <w:rFonts w:hint="default"/>
      </w:rPr>
    </w:lvl>
    <w:lvl w:ilvl="1" w:tplc="6F881C20">
      <w:numFmt w:val="none"/>
      <w:lvlText w:val=""/>
      <w:lvlJc w:val="left"/>
      <w:pPr>
        <w:tabs>
          <w:tab w:val="num" w:pos="360"/>
        </w:tabs>
      </w:pPr>
    </w:lvl>
    <w:lvl w:ilvl="2" w:tplc="4ACCF9CE">
      <w:numFmt w:val="none"/>
      <w:lvlText w:val=""/>
      <w:lvlJc w:val="left"/>
      <w:pPr>
        <w:tabs>
          <w:tab w:val="num" w:pos="360"/>
        </w:tabs>
      </w:pPr>
    </w:lvl>
    <w:lvl w:ilvl="3" w:tplc="F4DAF01C">
      <w:numFmt w:val="none"/>
      <w:lvlText w:val=""/>
      <w:lvlJc w:val="left"/>
      <w:pPr>
        <w:tabs>
          <w:tab w:val="num" w:pos="360"/>
        </w:tabs>
      </w:pPr>
    </w:lvl>
    <w:lvl w:ilvl="4" w:tplc="1BCA9E9C">
      <w:numFmt w:val="none"/>
      <w:lvlText w:val=""/>
      <w:lvlJc w:val="left"/>
      <w:pPr>
        <w:tabs>
          <w:tab w:val="num" w:pos="360"/>
        </w:tabs>
      </w:pPr>
    </w:lvl>
    <w:lvl w:ilvl="5" w:tplc="4E847AE8">
      <w:numFmt w:val="none"/>
      <w:lvlText w:val=""/>
      <w:lvlJc w:val="left"/>
      <w:pPr>
        <w:tabs>
          <w:tab w:val="num" w:pos="360"/>
        </w:tabs>
      </w:pPr>
    </w:lvl>
    <w:lvl w:ilvl="6" w:tplc="74A453E6">
      <w:numFmt w:val="none"/>
      <w:lvlText w:val=""/>
      <w:lvlJc w:val="left"/>
      <w:pPr>
        <w:tabs>
          <w:tab w:val="num" w:pos="360"/>
        </w:tabs>
      </w:pPr>
    </w:lvl>
    <w:lvl w:ilvl="7" w:tplc="1882AF6C">
      <w:numFmt w:val="none"/>
      <w:lvlText w:val=""/>
      <w:lvlJc w:val="left"/>
      <w:pPr>
        <w:tabs>
          <w:tab w:val="num" w:pos="360"/>
        </w:tabs>
      </w:pPr>
    </w:lvl>
    <w:lvl w:ilvl="8" w:tplc="4FEC6E28">
      <w:numFmt w:val="none"/>
      <w:lvlText w:val=""/>
      <w:lvlJc w:val="left"/>
      <w:pPr>
        <w:tabs>
          <w:tab w:val="num" w:pos="360"/>
        </w:tabs>
      </w:pPr>
    </w:lvl>
  </w:abstractNum>
  <w:abstractNum w:abstractNumId="21" w15:restartNumberingAfterBreak="0">
    <w:nsid w:val="3BDE77D6"/>
    <w:multiLevelType w:val="singleLevel"/>
    <w:tmpl w:val="A18C13D2"/>
    <w:lvl w:ilvl="0">
      <w:start w:val="1"/>
      <w:numFmt w:val="decimal"/>
      <w:lvlText w:val="%1. "/>
      <w:legacy w:legacy="1" w:legacySpace="0" w:legacyIndent="360"/>
      <w:lvlJc w:val="left"/>
      <w:pPr>
        <w:ind w:left="3420" w:hanging="360"/>
      </w:pPr>
      <w:rPr>
        <w:rFonts w:ascii="Arial" w:hAnsi="Arial" w:hint="default"/>
        <w:b w:val="0"/>
        <w:i w:val="0"/>
        <w:sz w:val="24"/>
        <w:u w:val="none"/>
      </w:rPr>
    </w:lvl>
  </w:abstractNum>
  <w:abstractNum w:abstractNumId="22" w15:restartNumberingAfterBreak="0">
    <w:nsid w:val="3D5519CD"/>
    <w:multiLevelType w:val="hybridMultilevel"/>
    <w:tmpl w:val="022E095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3F1F5C0E"/>
    <w:multiLevelType w:val="hybridMultilevel"/>
    <w:tmpl w:val="7BD63C2E"/>
    <w:lvl w:ilvl="0" w:tplc="8F0E9248">
      <w:start w:val="1"/>
      <w:numFmt w:val="decimal"/>
      <w:lvlText w:val="(%1)"/>
      <w:lvlJc w:val="left"/>
      <w:pPr>
        <w:ind w:left="1352" w:hanging="360"/>
      </w:pPr>
      <w:rPr>
        <w:rFonts w:hint="default"/>
      </w:rPr>
    </w:lvl>
    <w:lvl w:ilvl="1" w:tplc="04210019" w:tentative="1">
      <w:start w:val="1"/>
      <w:numFmt w:val="lowerLetter"/>
      <w:lvlText w:val="%2."/>
      <w:lvlJc w:val="left"/>
      <w:pPr>
        <w:ind w:left="2072" w:hanging="360"/>
      </w:pPr>
    </w:lvl>
    <w:lvl w:ilvl="2" w:tplc="0421001B" w:tentative="1">
      <w:start w:val="1"/>
      <w:numFmt w:val="lowerRoman"/>
      <w:lvlText w:val="%3."/>
      <w:lvlJc w:val="right"/>
      <w:pPr>
        <w:ind w:left="2792" w:hanging="180"/>
      </w:pPr>
    </w:lvl>
    <w:lvl w:ilvl="3" w:tplc="0421000F" w:tentative="1">
      <w:start w:val="1"/>
      <w:numFmt w:val="decimal"/>
      <w:lvlText w:val="%4."/>
      <w:lvlJc w:val="left"/>
      <w:pPr>
        <w:ind w:left="3512" w:hanging="360"/>
      </w:pPr>
    </w:lvl>
    <w:lvl w:ilvl="4" w:tplc="04210019" w:tentative="1">
      <w:start w:val="1"/>
      <w:numFmt w:val="lowerLetter"/>
      <w:lvlText w:val="%5."/>
      <w:lvlJc w:val="left"/>
      <w:pPr>
        <w:ind w:left="4232" w:hanging="360"/>
      </w:pPr>
    </w:lvl>
    <w:lvl w:ilvl="5" w:tplc="0421001B" w:tentative="1">
      <w:start w:val="1"/>
      <w:numFmt w:val="lowerRoman"/>
      <w:lvlText w:val="%6."/>
      <w:lvlJc w:val="right"/>
      <w:pPr>
        <w:ind w:left="4952" w:hanging="180"/>
      </w:pPr>
    </w:lvl>
    <w:lvl w:ilvl="6" w:tplc="0421000F" w:tentative="1">
      <w:start w:val="1"/>
      <w:numFmt w:val="decimal"/>
      <w:lvlText w:val="%7."/>
      <w:lvlJc w:val="left"/>
      <w:pPr>
        <w:ind w:left="5672" w:hanging="360"/>
      </w:pPr>
    </w:lvl>
    <w:lvl w:ilvl="7" w:tplc="04210019" w:tentative="1">
      <w:start w:val="1"/>
      <w:numFmt w:val="lowerLetter"/>
      <w:lvlText w:val="%8."/>
      <w:lvlJc w:val="left"/>
      <w:pPr>
        <w:ind w:left="6392" w:hanging="360"/>
      </w:pPr>
    </w:lvl>
    <w:lvl w:ilvl="8" w:tplc="0421001B" w:tentative="1">
      <w:start w:val="1"/>
      <w:numFmt w:val="lowerRoman"/>
      <w:lvlText w:val="%9."/>
      <w:lvlJc w:val="right"/>
      <w:pPr>
        <w:ind w:left="7112" w:hanging="180"/>
      </w:pPr>
    </w:lvl>
  </w:abstractNum>
  <w:abstractNum w:abstractNumId="24" w15:restartNumberingAfterBreak="0">
    <w:nsid w:val="42A73D41"/>
    <w:multiLevelType w:val="hybridMultilevel"/>
    <w:tmpl w:val="8E48CA3C"/>
    <w:lvl w:ilvl="0" w:tplc="0409000F">
      <w:start w:val="1"/>
      <w:numFmt w:val="decimal"/>
      <w:lvlText w:val="%1."/>
      <w:lvlJc w:val="left"/>
      <w:pPr>
        <w:tabs>
          <w:tab w:val="num" w:pos="720"/>
        </w:tabs>
        <w:ind w:left="720" w:hanging="360"/>
      </w:pPr>
      <w:rPr>
        <w:rFonts w:hint="default"/>
      </w:rPr>
    </w:lvl>
    <w:lvl w:ilvl="1" w:tplc="F20A1BE0">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457550BD"/>
    <w:multiLevelType w:val="hybridMultilevel"/>
    <w:tmpl w:val="6D3870B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47E71CE3"/>
    <w:multiLevelType w:val="hybridMultilevel"/>
    <w:tmpl w:val="40265E3A"/>
    <w:lvl w:ilvl="0" w:tplc="DFC66DCA">
      <w:start w:val="1"/>
      <w:numFmt w:val="decimal"/>
      <w:lvlText w:val="%1."/>
      <w:lvlJc w:val="left"/>
      <w:pPr>
        <w:tabs>
          <w:tab w:val="num" w:pos="665"/>
        </w:tabs>
        <w:ind w:left="665" w:hanging="360"/>
      </w:pPr>
      <w:rPr>
        <w:rFonts w:hint="default"/>
      </w:rPr>
    </w:lvl>
    <w:lvl w:ilvl="1" w:tplc="04090019" w:tentative="1">
      <w:start w:val="1"/>
      <w:numFmt w:val="lowerLetter"/>
      <w:lvlText w:val="%2."/>
      <w:lvlJc w:val="left"/>
      <w:pPr>
        <w:tabs>
          <w:tab w:val="num" w:pos="1385"/>
        </w:tabs>
        <w:ind w:left="1385" w:hanging="360"/>
      </w:pPr>
    </w:lvl>
    <w:lvl w:ilvl="2" w:tplc="0409001B" w:tentative="1">
      <w:start w:val="1"/>
      <w:numFmt w:val="lowerRoman"/>
      <w:lvlText w:val="%3."/>
      <w:lvlJc w:val="right"/>
      <w:pPr>
        <w:tabs>
          <w:tab w:val="num" w:pos="2105"/>
        </w:tabs>
        <w:ind w:left="2105" w:hanging="180"/>
      </w:pPr>
    </w:lvl>
    <w:lvl w:ilvl="3" w:tplc="0409000F" w:tentative="1">
      <w:start w:val="1"/>
      <w:numFmt w:val="decimal"/>
      <w:lvlText w:val="%4."/>
      <w:lvlJc w:val="left"/>
      <w:pPr>
        <w:tabs>
          <w:tab w:val="num" w:pos="2825"/>
        </w:tabs>
        <w:ind w:left="2825" w:hanging="360"/>
      </w:pPr>
    </w:lvl>
    <w:lvl w:ilvl="4" w:tplc="04090019" w:tentative="1">
      <w:start w:val="1"/>
      <w:numFmt w:val="lowerLetter"/>
      <w:lvlText w:val="%5."/>
      <w:lvlJc w:val="left"/>
      <w:pPr>
        <w:tabs>
          <w:tab w:val="num" w:pos="3545"/>
        </w:tabs>
        <w:ind w:left="3545" w:hanging="360"/>
      </w:pPr>
    </w:lvl>
    <w:lvl w:ilvl="5" w:tplc="0409001B" w:tentative="1">
      <w:start w:val="1"/>
      <w:numFmt w:val="lowerRoman"/>
      <w:lvlText w:val="%6."/>
      <w:lvlJc w:val="right"/>
      <w:pPr>
        <w:tabs>
          <w:tab w:val="num" w:pos="4265"/>
        </w:tabs>
        <w:ind w:left="4265" w:hanging="180"/>
      </w:pPr>
    </w:lvl>
    <w:lvl w:ilvl="6" w:tplc="0409000F" w:tentative="1">
      <w:start w:val="1"/>
      <w:numFmt w:val="decimal"/>
      <w:lvlText w:val="%7."/>
      <w:lvlJc w:val="left"/>
      <w:pPr>
        <w:tabs>
          <w:tab w:val="num" w:pos="4985"/>
        </w:tabs>
        <w:ind w:left="4985" w:hanging="360"/>
      </w:pPr>
    </w:lvl>
    <w:lvl w:ilvl="7" w:tplc="04090019" w:tentative="1">
      <w:start w:val="1"/>
      <w:numFmt w:val="lowerLetter"/>
      <w:lvlText w:val="%8."/>
      <w:lvlJc w:val="left"/>
      <w:pPr>
        <w:tabs>
          <w:tab w:val="num" w:pos="5705"/>
        </w:tabs>
        <w:ind w:left="5705" w:hanging="360"/>
      </w:pPr>
    </w:lvl>
    <w:lvl w:ilvl="8" w:tplc="0409001B" w:tentative="1">
      <w:start w:val="1"/>
      <w:numFmt w:val="lowerRoman"/>
      <w:lvlText w:val="%9."/>
      <w:lvlJc w:val="right"/>
      <w:pPr>
        <w:tabs>
          <w:tab w:val="num" w:pos="6425"/>
        </w:tabs>
        <w:ind w:left="6425" w:hanging="180"/>
      </w:pPr>
    </w:lvl>
  </w:abstractNum>
  <w:abstractNum w:abstractNumId="27" w15:restartNumberingAfterBreak="0">
    <w:nsid w:val="48302110"/>
    <w:multiLevelType w:val="singleLevel"/>
    <w:tmpl w:val="47F639C8"/>
    <w:lvl w:ilvl="0">
      <w:start w:val="1"/>
      <w:numFmt w:val="decimal"/>
      <w:lvlText w:val="%1."/>
      <w:lvlJc w:val="left"/>
      <w:pPr>
        <w:tabs>
          <w:tab w:val="num" w:pos="435"/>
        </w:tabs>
        <w:ind w:left="435" w:hanging="435"/>
      </w:pPr>
      <w:rPr>
        <w:rFonts w:hint="default"/>
      </w:rPr>
    </w:lvl>
  </w:abstractNum>
  <w:abstractNum w:abstractNumId="28" w15:restartNumberingAfterBreak="0">
    <w:nsid w:val="49E65386"/>
    <w:multiLevelType w:val="hybridMultilevel"/>
    <w:tmpl w:val="FD14A6E2"/>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49F16106"/>
    <w:multiLevelType w:val="hybridMultilevel"/>
    <w:tmpl w:val="4E3237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30" w15:restartNumberingAfterBreak="0">
    <w:nsid w:val="4BB23D8F"/>
    <w:multiLevelType w:val="multilevel"/>
    <w:tmpl w:val="1C9E1A62"/>
    <w:lvl w:ilvl="0">
      <w:start w:val="1"/>
      <w:numFmt w:val="lowerLetter"/>
      <w:lvlText w:val="%1."/>
      <w:lvlJc w:val="left"/>
      <w:pPr>
        <w:ind w:left="720" w:hanging="360"/>
      </w:pPr>
      <w:rPr>
        <w:rFonts w:hint="default"/>
      </w:rPr>
    </w:lvl>
    <w:lvl w:ilvl="1">
      <w:start w:val="1"/>
      <w:numFmt w:val="decimal"/>
      <w:isLgl/>
      <w:lvlText w:val="%1.%2"/>
      <w:lvlJc w:val="left"/>
      <w:pPr>
        <w:ind w:left="801" w:hanging="375"/>
      </w:pPr>
      <w:rPr>
        <w:rFonts w:hint="default"/>
      </w:rPr>
    </w:lvl>
    <w:lvl w:ilvl="2">
      <w:start w:val="1"/>
      <w:numFmt w:val="decimal"/>
      <w:isLgl/>
      <w:lvlText w:val="%1.%2.%3"/>
      <w:lvlJc w:val="left"/>
      <w:pPr>
        <w:ind w:left="1212" w:hanging="720"/>
      </w:pPr>
      <w:rPr>
        <w:rFonts w:hint="default"/>
      </w:rPr>
    </w:lvl>
    <w:lvl w:ilvl="3">
      <w:start w:val="1"/>
      <w:numFmt w:val="decimal"/>
      <w:isLgl/>
      <w:lvlText w:val="%1.%2.%3.%4"/>
      <w:lvlJc w:val="left"/>
      <w:pPr>
        <w:ind w:left="1278" w:hanging="720"/>
      </w:pPr>
      <w:rPr>
        <w:rFonts w:hint="default"/>
      </w:rPr>
    </w:lvl>
    <w:lvl w:ilvl="4">
      <w:start w:val="1"/>
      <w:numFmt w:val="decimal"/>
      <w:isLgl/>
      <w:lvlText w:val="%1.%2.%3.%4.%5"/>
      <w:lvlJc w:val="left"/>
      <w:pPr>
        <w:ind w:left="1704" w:hanging="1080"/>
      </w:pPr>
      <w:rPr>
        <w:rFonts w:hint="default"/>
      </w:rPr>
    </w:lvl>
    <w:lvl w:ilvl="5">
      <w:start w:val="1"/>
      <w:numFmt w:val="decimal"/>
      <w:isLgl/>
      <w:lvlText w:val="%1.%2.%3.%4.%5.%6"/>
      <w:lvlJc w:val="left"/>
      <w:pPr>
        <w:ind w:left="1770" w:hanging="1080"/>
      </w:pPr>
      <w:rPr>
        <w:rFonts w:hint="default"/>
      </w:rPr>
    </w:lvl>
    <w:lvl w:ilvl="6">
      <w:start w:val="1"/>
      <w:numFmt w:val="decimal"/>
      <w:isLgl/>
      <w:lvlText w:val="%1.%2.%3.%4.%5.%6.%7"/>
      <w:lvlJc w:val="left"/>
      <w:pPr>
        <w:ind w:left="2196" w:hanging="1440"/>
      </w:pPr>
      <w:rPr>
        <w:rFonts w:hint="default"/>
      </w:rPr>
    </w:lvl>
    <w:lvl w:ilvl="7">
      <w:start w:val="1"/>
      <w:numFmt w:val="decimal"/>
      <w:isLgl/>
      <w:lvlText w:val="%1.%2.%3.%4.%5.%6.%7.%8"/>
      <w:lvlJc w:val="left"/>
      <w:pPr>
        <w:ind w:left="2262" w:hanging="1440"/>
      </w:pPr>
      <w:rPr>
        <w:rFonts w:hint="default"/>
      </w:rPr>
    </w:lvl>
    <w:lvl w:ilvl="8">
      <w:start w:val="1"/>
      <w:numFmt w:val="decimal"/>
      <w:isLgl/>
      <w:lvlText w:val="%1.%2.%3.%4.%5.%6.%7.%8.%9"/>
      <w:lvlJc w:val="left"/>
      <w:pPr>
        <w:ind w:left="2688" w:hanging="1800"/>
      </w:pPr>
      <w:rPr>
        <w:rFonts w:hint="default"/>
      </w:rPr>
    </w:lvl>
  </w:abstractNum>
  <w:abstractNum w:abstractNumId="31" w15:restartNumberingAfterBreak="0">
    <w:nsid w:val="50004527"/>
    <w:multiLevelType w:val="hybridMultilevel"/>
    <w:tmpl w:val="759EBF1A"/>
    <w:lvl w:ilvl="0" w:tplc="168076B4">
      <w:start w:val="1"/>
      <w:numFmt w:val="bullet"/>
      <w:lvlText w:val=""/>
      <w:lvlJc w:val="left"/>
      <w:pPr>
        <w:tabs>
          <w:tab w:val="num" w:pos="792"/>
        </w:tabs>
        <w:ind w:left="792"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52E73FDC"/>
    <w:multiLevelType w:val="hybridMultilevel"/>
    <w:tmpl w:val="C49080DC"/>
    <w:lvl w:ilvl="0" w:tplc="29EA6B9C">
      <w:start w:val="1"/>
      <w:numFmt w:val="decimal"/>
      <w:lvlText w:val="%1."/>
      <w:lvlJc w:val="left"/>
      <w:pPr>
        <w:tabs>
          <w:tab w:val="num" w:pos="665"/>
        </w:tabs>
        <w:ind w:left="665" w:hanging="360"/>
      </w:pPr>
      <w:rPr>
        <w:rFonts w:hint="default"/>
      </w:rPr>
    </w:lvl>
    <w:lvl w:ilvl="1" w:tplc="04090019" w:tentative="1">
      <w:start w:val="1"/>
      <w:numFmt w:val="lowerLetter"/>
      <w:lvlText w:val="%2."/>
      <w:lvlJc w:val="left"/>
      <w:pPr>
        <w:tabs>
          <w:tab w:val="num" w:pos="1385"/>
        </w:tabs>
        <w:ind w:left="1385" w:hanging="360"/>
      </w:pPr>
    </w:lvl>
    <w:lvl w:ilvl="2" w:tplc="0409001B" w:tentative="1">
      <w:start w:val="1"/>
      <w:numFmt w:val="lowerRoman"/>
      <w:lvlText w:val="%3."/>
      <w:lvlJc w:val="right"/>
      <w:pPr>
        <w:tabs>
          <w:tab w:val="num" w:pos="2105"/>
        </w:tabs>
        <w:ind w:left="2105" w:hanging="180"/>
      </w:pPr>
    </w:lvl>
    <w:lvl w:ilvl="3" w:tplc="0409000F" w:tentative="1">
      <w:start w:val="1"/>
      <w:numFmt w:val="decimal"/>
      <w:lvlText w:val="%4."/>
      <w:lvlJc w:val="left"/>
      <w:pPr>
        <w:tabs>
          <w:tab w:val="num" w:pos="2825"/>
        </w:tabs>
        <w:ind w:left="2825" w:hanging="360"/>
      </w:pPr>
    </w:lvl>
    <w:lvl w:ilvl="4" w:tplc="04090019" w:tentative="1">
      <w:start w:val="1"/>
      <w:numFmt w:val="lowerLetter"/>
      <w:lvlText w:val="%5."/>
      <w:lvlJc w:val="left"/>
      <w:pPr>
        <w:tabs>
          <w:tab w:val="num" w:pos="3545"/>
        </w:tabs>
        <w:ind w:left="3545" w:hanging="360"/>
      </w:pPr>
    </w:lvl>
    <w:lvl w:ilvl="5" w:tplc="0409001B" w:tentative="1">
      <w:start w:val="1"/>
      <w:numFmt w:val="lowerRoman"/>
      <w:lvlText w:val="%6."/>
      <w:lvlJc w:val="right"/>
      <w:pPr>
        <w:tabs>
          <w:tab w:val="num" w:pos="4265"/>
        </w:tabs>
        <w:ind w:left="4265" w:hanging="180"/>
      </w:pPr>
    </w:lvl>
    <w:lvl w:ilvl="6" w:tplc="0409000F" w:tentative="1">
      <w:start w:val="1"/>
      <w:numFmt w:val="decimal"/>
      <w:lvlText w:val="%7."/>
      <w:lvlJc w:val="left"/>
      <w:pPr>
        <w:tabs>
          <w:tab w:val="num" w:pos="4985"/>
        </w:tabs>
        <w:ind w:left="4985" w:hanging="360"/>
      </w:pPr>
    </w:lvl>
    <w:lvl w:ilvl="7" w:tplc="04090019" w:tentative="1">
      <w:start w:val="1"/>
      <w:numFmt w:val="lowerLetter"/>
      <w:lvlText w:val="%8."/>
      <w:lvlJc w:val="left"/>
      <w:pPr>
        <w:tabs>
          <w:tab w:val="num" w:pos="5705"/>
        </w:tabs>
        <w:ind w:left="5705" w:hanging="360"/>
      </w:pPr>
    </w:lvl>
    <w:lvl w:ilvl="8" w:tplc="0409001B" w:tentative="1">
      <w:start w:val="1"/>
      <w:numFmt w:val="lowerRoman"/>
      <w:lvlText w:val="%9."/>
      <w:lvlJc w:val="right"/>
      <w:pPr>
        <w:tabs>
          <w:tab w:val="num" w:pos="6425"/>
        </w:tabs>
        <w:ind w:left="6425" w:hanging="180"/>
      </w:pPr>
    </w:lvl>
  </w:abstractNum>
  <w:abstractNum w:abstractNumId="33" w15:restartNumberingAfterBreak="0">
    <w:nsid w:val="546E4D33"/>
    <w:multiLevelType w:val="hybridMultilevel"/>
    <w:tmpl w:val="8284A200"/>
    <w:lvl w:ilvl="0" w:tplc="A78E7362">
      <w:start w:val="1"/>
      <w:numFmt w:val="upperRoman"/>
      <w:lvlText w:val="%1."/>
      <w:lvlJc w:val="left"/>
      <w:pPr>
        <w:tabs>
          <w:tab w:val="num" w:pos="1080"/>
        </w:tabs>
        <w:ind w:left="1080" w:hanging="720"/>
      </w:pPr>
      <w:rPr>
        <w:rFonts w:hint="default"/>
      </w:rPr>
    </w:lvl>
    <w:lvl w:ilvl="1" w:tplc="50821324">
      <w:numFmt w:val="bullet"/>
      <w:lvlText w:val="-"/>
      <w:lvlJc w:val="left"/>
      <w:pPr>
        <w:tabs>
          <w:tab w:val="num" w:pos="1440"/>
        </w:tabs>
        <w:ind w:left="1440" w:hanging="360"/>
      </w:pPr>
      <w:rPr>
        <w:rFonts w:ascii="Times New Roman" w:eastAsia="Times New Roman" w:hAnsi="Times New Roman" w:cs="Times New Roman"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54F1729A"/>
    <w:multiLevelType w:val="hybridMultilevel"/>
    <w:tmpl w:val="DA266BB6"/>
    <w:lvl w:ilvl="0" w:tplc="0409000F">
      <w:start w:val="1"/>
      <w:numFmt w:val="decimal"/>
      <w:lvlText w:val="%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88071EA"/>
    <w:multiLevelType w:val="hybridMultilevel"/>
    <w:tmpl w:val="F46C6DCC"/>
    <w:lvl w:ilvl="0" w:tplc="BBF8A558">
      <w:start w:val="1"/>
      <w:numFmt w:val="decimal"/>
      <w:lvlText w:val="%1. "/>
      <w:lvlJc w:val="left"/>
      <w:pPr>
        <w:tabs>
          <w:tab w:val="num" w:pos="0"/>
        </w:tabs>
        <w:ind w:left="284" w:hanging="284"/>
      </w:pPr>
      <w:rPr>
        <w:rFonts w:ascii="Times New Roman" w:hAnsi="Times New Roman" w:cs="Times New Roman" w:hint="default"/>
        <w:b w:val="0"/>
        <w:i w:val="0"/>
        <w:sz w:val="24"/>
        <w:u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5A6D45AD"/>
    <w:multiLevelType w:val="hybridMultilevel"/>
    <w:tmpl w:val="077EE292"/>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5B83779E"/>
    <w:multiLevelType w:val="multilevel"/>
    <w:tmpl w:val="6FE0707A"/>
    <w:lvl w:ilvl="0">
      <w:start w:val="4"/>
      <w:numFmt w:val="decimal"/>
      <w:lvlText w:val="%1."/>
      <w:lvlJc w:val="left"/>
      <w:pPr>
        <w:tabs>
          <w:tab w:val="num" w:pos="480"/>
        </w:tabs>
        <w:ind w:left="480" w:hanging="480"/>
      </w:pPr>
      <w:rPr>
        <w:rFonts w:hint="default"/>
      </w:rPr>
    </w:lvl>
    <w:lvl w:ilvl="1">
      <w:start w:val="2"/>
      <w:numFmt w:val="decimal"/>
      <w:lvlText w:val="%1.%2."/>
      <w:lvlJc w:val="left"/>
      <w:pPr>
        <w:tabs>
          <w:tab w:val="num" w:pos="480"/>
        </w:tabs>
        <w:ind w:left="480" w:hanging="48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8" w15:restartNumberingAfterBreak="0">
    <w:nsid w:val="5E720B6D"/>
    <w:multiLevelType w:val="hybridMultilevel"/>
    <w:tmpl w:val="9CC6CAF6"/>
    <w:lvl w:ilvl="0" w:tplc="2870DBE8">
      <w:start w:val="1"/>
      <w:numFmt w:val="decimal"/>
      <w:lvlText w:val="%1."/>
      <w:lvlJc w:val="left"/>
      <w:pPr>
        <w:tabs>
          <w:tab w:val="num" w:pos="960"/>
        </w:tabs>
        <w:ind w:left="960" w:hanging="360"/>
      </w:pPr>
      <w:rPr>
        <w:rFonts w:hint="default"/>
      </w:rPr>
    </w:lvl>
    <w:lvl w:ilvl="1" w:tplc="F6420268">
      <w:start w:val="1"/>
      <w:numFmt w:val="decimal"/>
      <w:lvlText w:val="%2)"/>
      <w:lvlJc w:val="left"/>
      <w:pPr>
        <w:tabs>
          <w:tab w:val="num" w:pos="1680"/>
        </w:tabs>
        <w:ind w:left="1680" w:hanging="360"/>
      </w:pPr>
      <w:rPr>
        <w:rFonts w:hint="default"/>
        <w:color w:val="auto"/>
      </w:rPr>
    </w:lvl>
    <w:lvl w:ilvl="2" w:tplc="0409001B" w:tentative="1">
      <w:start w:val="1"/>
      <w:numFmt w:val="lowerRoman"/>
      <w:lvlText w:val="%3."/>
      <w:lvlJc w:val="right"/>
      <w:pPr>
        <w:tabs>
          <w:tab w:val="num" w:pos="2400"/>
        </w:tabs>
        <w:ind w:left="2400" w:hanging="180"/>
      </w:pPr>
    </w:lvl>
    <w:lvl w:ilvl="3" w:tplc="0409000F" w:tentative="1">
      <w:start w:val="1"/>
      <w:numFmt w:val="decimal"/>
      <w:lvlText w:val="%4."/>
      <w:lvlJc w:val="left"/>
      <w:pPr>
        <w:tabs>
          <w:tab w:val="num" w:pos="3120"/>
        </w:tabs>
        <w:ind w:left="3120" w:hanging="360"/>
      </w:pPr>
    </w:lvl>
    <w:lvl w:ilvl="4" w:tplc="04090019" w:tentative="1">
      <w:start w:val="1"/>
      <w:numFmt w:val="lowerLetter"/>
      <w:lvlText w:val="%5."/>
      <w:lvlJc w:val="left"/>
      <w:pPr>
        <w:tabs>
          <w:tab w:val="num" w:pos="3840"/>
        </w:tabs>
        <w:ind w:left="3840" w:hanging="360"/>
      </w:pPr>
    </w:lvl>
    <w:lvl w:ilvl="5" w:tplc="0409001B" w:tentative="1">
      <w:start w:val="1"/>
      <w:numFmt w:val="lowerRoman"/>
      <w:lvlText w:val="%6."/>
      <w:lvlJc w:val="right"/>
      <w:pPr>
        <w:tabs>
          <w:tab w:val="num" w:pos="4560"/>
        </w:tabs>
        <w:ind w:left="4560" w:hanging="180"/>
      </w:pPr>
    </w:lvl>
    <w:lvl w:ilvl="6" w:tplc="0409000F" w:tentative="1">
      <w:start w:val="1"/>
      <w:numFmt w:val="decimal"/>
      <w:lvlText w:val="%7."/>
      <w:lvlJc w:val="left"/>
      <w:pPr>
        <w:tabs>
          <w:tab w:val="num" w:pos="5280"/>
        </w:tabs>
        <w:ind w:left="5280" w:hanging="360"/>
      </w:pPr>
    </w:lvl>
    <w:lvl w:ilvl="7" w:tplc="04090019" w:tentative="1">
      <w:start w:val="1"/>
      <w:numFmt w:val="lowerLetter"/>
      <w:lvlText w:val="%8."/>
      <w:lvlJc w:val="left"/>
      <w:pPr>
        <w:tabs>
          <w:tab w:val="num" w:pos="6000"/>
        </w:tabs>
        <w:ind w:left="6000" w:hanging="360"/>
      </w:pPr>
    </w:lvl>
    <w:lvl w:ilvl="8" w:tplc="0409001B" w:tentative="1">
      <w:start w:val="1"/>
      <w:numFmt w:val="lowerRoman"/>
      <w:lvlText w:val="%9."/>
      <w:lvlJc w:val="right"/>
      <w:pPr>
        <w:tabs>
          <w:tab w:val="num" w:pos="6720"/>
        </w:tabs>
        <w:ind w:left="6720" w:hanging="180"/>
      </w:pPr>
    </w:lvl>
  </w:abstractNum>
  <w:abstractNum w:abstractNumId="39" w15:restartNumberingAfterBreak="0">
    <w:nsid w:val="5EE53B65"/>
    <w:multiLevelType w:val="hybridMultilevel"/>
    <w:tmpl w:val="B97A0702"/>
    <w:lvl w:ilvl="0" w:tplc="883C0770">
      <w:start w:val="1"/>
      <w:numFmt w:val="decimal"/>
      <w:lvlText w:val="%1."/>
      <w:lvlJc w:val="left"/>
      <w:pPr>
        <w:ind w:left="540" w:hanging="360"/>
      </w:pPr>
      <w:rPr>
        <w:rFonts w:hint="default"/>
      </w:rPr>
    </w:lvl>
    <w:lvl w:ilvl="1" w:tplc="04210019" w:tentative="1">
      <w:start w:val="1"/>
      <w:numFmt w:val="lowerLetter"/>
      <w:lvlText w:val="%2."/>
      <w:lvlJc w:val="left"/>
      <w:pPr>
        <w:ind w:left="1260" w:hanging="360"/>
      </w:pPr>
    </w:lvl>
    <w:lvl w:ilvl="2" w:tplc="0421001B" w:tentative="1">
      <w:start w:val="1"/>
      <w:numFmt w:val="lowerRoman"/>
      <w:lvlText w:val="%3."/>
      <w:lvlJc w:val="right"/>
      <w:pPr>
        <w:ind w:left="1980" w:hanging="180"/>
      </w:pPr>
    </w:lvl>
    <w:lvl w:ilvl="3" w:tplc="0421000F" w:tentative="1">
      <w:start w:val="1"/>
      <w:numFmt w:val="decimal"/>
      <w:lvlText w:val="%4."/>
      <w:lvlJc w:val="left"/>
      <w:pPr>
        <w:ind w:left="2700" w:hanging="360"/>
      </w:pPr>
    </w:lvl>
    <w:lvl w:ilvl="4" w:tplc="04210019" w:tentative="1">
      <w:start w:val="1"/>
      <w:numFmt w:val="lowerLetter"/>
      <w:lvlText w:val="%5."/>
      <w:lvlJc w:val="left"/>
      <w:pPr>
        <w:ind w:left="3420" w:hanging="360"/>
      </w:pPr>
    </w:lvl>
    <w:lvl w:ilvl="5" w:tplc="0421001B" w:tentative="1">
      <w:start w:val="1"/>
      <w:numFmt w:val="lowerRoman"/>
      <w:lvlText w:val="%6."/>
      <w:lvlJc w:val="right"/>
      <w:pPr>
        <w:ind w:left="4140" w:hanging="180"/>
      </w:pPr>
    </w:lvl>
    <w:lvl w:ilvl="6" w:tplc="0421000F" w:tentative="1">
      <w:start w:val="1"/>
      <w:numFmt w:val="decimal"/>
      <w:lvlText w:val="%7."/>
      <w:lvlJc w:val="left"/>
      <w:pPr>
        <w:ind w:left="4860" w:hanging="360"/>
      </w:pPr>
    </w:lvl>
    <w:lvl w:ilvl="7" w:tplc="04210019" w:tentative="1">
      <w:start w:val="1"/>
      <w:numFmt w:val="lowerLetter"/>
      <w:lvlText w:val="%8."/>
      <w:lvlJc w:val="left"/>
      <w:pPr>
        <w:ind w:left="5580" w:hanging="360"/>
      </w:pPr>
    </w:lvl>
    <w:lvl w:ilvl="8" w:tplc="0421001B" w:tentative="1">
      <w:start w:val="1"/>
      <w:numFmt w:val="lowerRoman"/>
      <w:lvlText w:val="%9."/>
      <w:lvlJc w:val="right"/>
      <w:pPr>
        <w:ind w:left="6300" w:hanging="180"/>
      </w:pPr>
    </w:lvl>
  </w:abstractNum>
  <w:abstractNum w:abstractNumId="40" w15:restartNumberingAfterBreak="0">
    <w:nsid w:val="683868AC"/>
    <w:multiLevelType w:val="hybridMultilevel"/>
    <w:tmpl w:val="077EE292"/>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15:restartNumberingAfterBreak="0">
    <w:nsid w:val="6DAD5BEC"/>
    <w:multiLevelType w:val="multilevel"/>
    <w:tmpl w:val="505C652A"/>
    <w:lvl w:ilvl="0">
      <w:start w:val="1"/>
      <w:numFmt w:val="decimal"/>
      <w:lvlText w:val="%1."/>
      <w:lvlJc w:val="left"/>
      <w:pPr>
        <w:ind w:left="720" w:hanging="360"/>
      </w:pPr>
      <w:rPr>
        <w:rFonts w:hint="default"/>
      </w:rPr>
    </w:lvl>
    <w:lvl w:ilvl="1">
      <w:numFmt w:val="bullet"/>
      <w:lvlText w:val="-"/>
      <w:lvlJc w:val="left"/>
      <w:pPr>
        <w:ind w:left="801" w:hanging="375"/>
      </w:pPr>
      <w:rPr>
        <w:rFonts w:ascii="Arial" w:eastAsia="Calibri" w:hAnsi="Arial" w:cs="Arial" w:hint="default"/>
        <w:b w:val="0"/>
      </w:rPr>
    </w:lvl>
    <w:lvl w:ilvl="2">
      <w:start w:val="1"/>
      <w:numFmt w:val="decimal"/>
      <w:isLgl/>
      <w:lvlText w:val="%1.%2.%3"/>
      <w:lvlJc w:val="left"/>
      <w:pPr>
        <w:ind w:left="1212" w:hanging="720"/>
      </w:pPr>
      <w:rPr>
        <w:rFonts w:hint="default"/>
      </w:rPr>
    </w:lvl>
    <w:lvl w:ilvl="3">
      <w:start w:val="1"/>
      <w:numFmt w:val="decimal"/>
      <w:isLgl/>
      <w:lvlText w:val="%1.%2.%3.%4"/>
      <w:lvlJc w:val="left"/>
      <w:pPr>
        <w:ind w:left="1278" w:hanging="720"/>
      </w:pPr>
      <w:rPr>
        <w:rFonts w:hint="default"/>
      </w:rPr>
    </w:lvl>
    <w:lvl w:ilvl="4">
      <w:start w:val="1"/>
      <w:numFmt w:val="decimal"/>
      <w:isLgl/>
      <w:lvlText w:val="%1.%2.%3.%4.%5"/>
      <w:lvlJc w:val="left"/>
      <w:pPr>
        <w:ind w:left="1704" w:hanging="1080"/>
      </w:pPr>
      <w:rPr>
        <w:rFonts w:hint="default"/>
      </w:rPr>
    </w:lvl>
    <w:lvl w:ilvl="5">
      <w:start w:val="1"/>
      <w:numFmt w:val="decimal"/>
      <w:isLgl/>
      <w:lvlText w:val="%1.%2.%3.%4.%5.%6"/>
      <w:lvlJc w:val="left"/>
      <w:pPr>
        <w:ind w:left="1770" w:hanging="1080"/>
      </w:pPr>
      <w:rPr>
        <w:rFonts w:hint="default"/>
      </w:rPr>
    </w:lvl>
    <w:lvl w:ilvl="6">
      <w:start w:val="1"/>
      <w:numFmt w:val="decimal"/>
      <w:isLgl/>
      <w:lvlText w:val="%1.%2.%3.%4.%5.%6.%7"/>
      <w:lvlJc w:val="left"/>
      <w:pPr>
        <w:ind w:left="2196" w:hanging="1440"/>
      </w:pPr>
      <w:rPr>
        <w:rFonts w:hint="default"/>
      </w:rPr>
    </w:lvl>
    <w:lvl w:ilvl="7">
      <w:start w:val="1"/>
      <w:numFmt w:val="decimal"/>
      <w:isLgl/>
      <w:lvlText w:val="%1.%2.%3.%4.%5.%6.%7.%8"/>
      <w:lvlJc w:val="left"/>
      <w:pPr>
        <w:ind w:left="2262" w:hanging="1440"/>
      </w:pPr>
      <w:rPr>
        <w:rFonts w:hint="default"/>
      </w:rPr>
    </w:lvl>
    <w:lvl w:ilvl="8">
      <w:start w:val="1"/>
      <w:numFmt w:val="decimal"/>
      <w:isLgl/>
      <w:lvlText w:val="%1.%2.%3.%4.%5.%6.%7.%8.%9"/>
      <w:lvlJc w:val="left"/>
      <w:pPr>
        <w:ind w:left="2688" w:hanging="1800"/>
      </w:pPr>
      <w:rPr>
        <w:rFonts w:hint="default"/>
      </w:rPr>
    </w:lvl>
  </w:abstractNum>
  <w:abstractNum w:abstractNumId="42" w15:restartNumberingAfterBreak="0">
    <w:nsid w:val="7035761C"/>
    <w:multiLevelType w:val="hybridMultilevel"/>
    <w:tmpl w:val="1324A276"/>
    <w:lvl w:ilvl="0" w:tplc="F24CD932">
      <w:start w:val="6"/>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3" w15:restartNumberingAfterBreak="0">
    <w:nsid w:val="746A668D"/>
    <w:multiLevelType w:val="hybridMultilevel"/>
    <w:tmpl w:val="EAEAAA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60624D8"/>
    <w:multiLevelType w:val="hybridMultilevel"/>
    <w:tmpl w:val="F47CDA36"/>
    <w:lvl w:ilvl="0" w:tplc="96EEC534">
      <w:start w:val="1"/>
      <w:numFmt w:val="lowerRoman"/>
      <w:lvlText w:val="(%1)"/>
      <w:lvlJc w:val="left"/>
      <w:pPr>
        <w:tabs>
          <w:tab w:val="num" w:pos="1094"/>
        </w:tabs>
        <w:ind w:left="1094" w:hanging="720"/>
      </w:pPr>
      <w:rPr>
        <w:rFonts w:hint="default"/>
      </w:rPr>
    </w:lvl>
    <w:lvl w:ilvl="1" w:tplc="04090019" w:tentative="1">
      <w:start w:val="1"/>
      <w:numFmt w:val="lowerLetter"/>
      <w:lvlText w:val="%2."/>
      <w:lvlJc w:val="left"/>
      <w:pPr>
        <w:tabs>
          <w:tab w:val="num" w:pos="1454"/>
        </w:tabs>
        <w:ind w:left="1454" w:hanging="360"/>
      </w:pPr>
    </w:lvl>
    <w:lvl w:ilvl="2" w:tplc="0409001B" w:tentative="1">
      <w:start w:val="1"/>
      <w:numFmt w:val="lowerRoman"/>
      <w:lvlText w:val="%3."/>
      <w:lvlJc w:val="right"/>
      <w:pPr>
        <w:tabs>
          <w:tab w:val="num" w:pos="2174"/>
        </w:tabs>
        <w:ind w:left="2174" w:hanging="180"/>
      </w:pPr>
    </w:lvl>
    <w:lvl w:ilvl="3" w:tplc="0409000F" w:tentative="1">
      <w:start w:val="1"/>
      <w:numFmt w:val="decimal"/>
      <w:lvlText w:val="%4."/>
      <w:lvlJc w:val="left"/>
      <w:pPr>
        <w:tabs>
          <w:tab w:val="num" w:pos="2894"/>
        </w:tabs>
        <w:ind w:left="2894" w:hanging="360"/>
      </w:pPr>
    </w:lvl>
    <w:lvl w:ilvl="4" w:tplc="04090019" w:tentative="1">
      <w:start w:val="1"/>
      <w:numFmt w:val="lowerLetter"/>
      <w:lvlText w:val="%5."/>
      <w:lvlJc w:val="left"/>
      <w:pPr>
        <w:tabs>
          <w:tab w:val="num" w:pos="3614"/>
        </w:tabs>
        <w:ind w:left="3614" w:hanging="360"/>
      </w:pPr>
    </w:lvl>
    <w:lvl w:ilvl="5" w:tplc="0409001B" w:tentative="1">
      <w:start w:val="1"/>
      <w:numFmt w:val="lowerRoman"/>
      <w:lvlText w:val="%6."/>
      <w:lvlJc w:val="right"/>
      <w:pPr>
        <w:tabs>
          <w:tab w:val="num" w:pos="4334"/>
        </w:tabs>
        <w:ind w:left="4334" w:hanging="180"/>
      </w:pPr>
    </w:lvl>
    <w:lvl w:ilvl="6" w:tplc="0409000F" w:tentative="1">
      <w:start w:val="1"/>
      <w:numFmt w:val="decimal"/>
      <w:lvlText w:val="%7."/>
      <w:lvlJc w:val="left"/>
      <w:pPr>
        <w:tabs>
          <w:tab w:val="num" w:pos="5054"/>
        </w:tabs>
        <w:ind w:left="5054" w:hanging="360"/>
      </w:pPr>
    </w:lvl>
    <w:lvl w:ilvl="7" w:tplc="04090019" w:tentative="1">
      <w:start w:val="1"/>
      <w:numFmt w:val="lowerLetter"/>
      <w:lvlText w:val="%8."/>
      <w:lvlJc w:val="left"/>
      <w:pPr>
        <w:tabs>
          <w:tab w:val="num" w:pos="5774"/>
        </w:tabs>
        <w:ind w:left="5774" w:hanging="360"/>
      </w:pPr>
    </w:lvl>
    <w:lvl w:ilvl="8" w:tplc="0409001B" w:tentative="1">
      <w:start w:val="1"/>
      <w:numFmt w:val="lowerRoman"/>
      <w:lvlText w:val="%9."/>
      <w:lvlJc w:val="right"/>
      <w:pPr>
        <w:tabs>
          <w:tab w:val="num" w:pos="6494"/>
        </w:tabs>
        <w:ind w:left="6494" w:hanging="180"/>
      </w:pPr>
    </w:lvl>
  </w:abstractNum>
  <w:abstractNum w:abstractNumId="45" w15:restartNumberingAfterBreak="0">
    <w:nsid w:val="7828662A"/>
    <w:multiLevelType w:val="hybridMultilevel"/>
    <w:tmpl w:val="E4181F34"/>
    <w:lvl w:ilvl="0" w:tplc="04090015">
      <w:start w:val="10"/>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6" w15:restartNumberingAfterBreak="0">
    <w:nsid w:val="7C423B57"/>
    <w:multiLevelType w:val="hybridMultilevel"/>
    <w:tmpl w:val="C9905258"/>
    <w:lvl w:ilvl="0" w:tplc="13ECADAA">
      <w:start w:val="130"/>
      <w:numFmt w:val="decimal"/>
      <w:lvlText w:val="%1"/>
      <w:lvlJc w:val="left"/>
      <w:pPr>
        <w:tabs>
          <w:tab w:val="num" w:pos="5400"/>
        </w:tabs>
        <w:ind w:left="5400" w:hanging="50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7" w15:restartNumberingAfterBreak="0">
    <w:nsid w:val="7C5179EC"/>
    <w:multiLevelType w:val="multilevel"/>
    <w:tmpl w:val="C00E6C86"/>
    <w:lvl w:ilvl="0">
      <w:start w:val="1"/>
      <w:numFmt w:val="decimal"/>
      <w:lvlText w:val="%1."/>
      <w:lvlJc w:val="left"/>
      <w:pPr>
        <w:tabs>
          <w:tab w:val="num" w:pos="720"/>
        </w:tabs>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46"/>
  </w:num>
  <w:num w:numId="2">
    <w:abstractNumId w:val="7"/>
  </w:num>
  <w:num w:numId="3">
    <w:abstractNumId w:val="15"/>
  </w:num>
  <w:num w:numId="4">
    <w:abstractNumId w:val="22"/>
  </w:num>
  <w:num w:numId="5">
    <w:abstractNumId w:val="25"/>
  </w:num>
  <w:num w:numId="6">
    <w:abstractNumId w:val="20"/>
  </w:num>
  <w:num w:numId="7">
    <w:abstractNumId w:val="42"/>
  </w:num>
  <w:num w:numId="8">
    <w:abstractNumId w:val="44"/>
  </w:num>
  <w:num w:numId="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6"/>
  </w:num>
  <w:num w:numId="11">
    <w:abstractNumId w:val="12"/>
  </w:num>
  <w:num w:numId="12">
    <w:abstractNumId w:val="32"/>
  </w:num>
  <w:num w:numId="13">
    <w:abstractNumId w:val="28"/>
  </w:num>
  <w:num w:numId="14">
    <w:abstractNumId w:val="38"/>
  </w:num>
  <w:num w:numId="15">
    <w:abstractNumId w:val="2"/>
  </w:num>
  <w:num w:numId="16">
    <w:abstractNumId w:val="33"/>
  </w:num>
  <w:num w:numId="17">
    <w:abstractNumId w:val="0"/>
  </w:num>
  <w:num w:numId="18">
    <w:abstractNumId w:val="24"/>
  </w:num>
  <w:num w:numId="19">
    <w:abstractNumId w:val="1"/>
  </w:num>
  <w:num w:numId="20">
    <w:abstractNumId w:val="27"/>
  </w:num>
  <w:num w:numId="21">
    <w:abstractNumId w:val="9"/>
  </w:num>
  <w:num w:numId="22">
    <w:abstractNumId w:val="11"/>
  </w:num>
  <w:num w:numId="23">
    <w:abstractNumId w:val="37"/>
  </w:num>
  <w:num w:numId="24">
    <w:abstractNumId w:val="13"/>
  </w:num>
  <w:num w:numId="25">
    <w:abstractNumId w:val="31"/>
  </w:num>
  <w:num w:numId="26">
    <w:abstractNumId w:val="47"/>
  </w:num>
  <w:num w:numId="27">
    <w:abstractNumId w:val="16"/>
  </w:num>
  <w:num w:numId="28">
    <w:abstractNumId w:val="35"/>
  </w:num>
  <w:num w:numId="29">
    <w:abstractNumId w:val="21"/>
  </w:num>
  <w:num w:numId="30">
    <w:abstractNumId w:val="5"/>
  </w:num>
  <w:num w:numId="31">
    <w:abstractNumId w:val="29"/>
  </w:num>
  <w:num w:numId="32">
    <w:abstractNumId w:val="39"/>
  </w:num>
  <w:num w:numId="33">
    <w:abstractNumId w:val="8"/>
  </w:num>
  <w:num w:numId="34">
    <w:abstractNumId w:val="3"/>
  </w:num>
  <w:num w:numId="35">
    <w:abstractNumId w:val="6"/>
  </w:num>
  <w:num w:numId="36">
    <w:abstractNumId w:val="34"/>
  </w:num>
  <w:num w:numId="37">
    <w:abstractNumId w:val="17"/>
  </w:num>
  <w:num w:numId="38">
    <w:abstractNumId w:val="40"/>
  </w:num>
  <w:num w:numId="39">
    <w:abstractNumId w:val="45"/>
  </w:num>
  <w:num w:numId="40">
    <w:abstractNumId w:val="36"/>
  </w:num>
  <w:num w:numId="41">
    <w:abstractNumId w:val="18"/>
  </w:num>
  <w:num w:numId="42">
    <w:abstractNumId w:val="14"/>
  </w:num>
  <w:num w:numId="43">
    <w:abstractNumId w:val="41"/>
  </w:num>
  <w:num w:numId="44">
    <w:abstractNumId w:val="19"/>
  </w:num>
  <w:num w:numId="45">
    <w:abstractNumId w:val="30"/>
  </w:num>
  <w:num w:numId="46">
    <w:abstractNumId w:val="43"/>
  </w:num>
  <w:num w:numId="47">
    <w:abstractNumId w:val="23"/>
  </w:num>
  <w:num w:numId="48">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adis Jayanti">
    <w15:presenceInfo w15:providerId="Windows Live" w15:userId="9185f7d825d4d0d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22366"/>
    <w:rsid w:val="00003A1C"/>
    <w:rsid w:val="00004123"/>
    <w:rsid w:val="0000677D"/>
    <w:rsid w:val="00011108"/>
    <w:rsid w:val="000120F1"/>
    <w:rsid w:val="00012375"/>
    <w:rsid w:val="00012F64"/>
    <w:rsid w:val="0001780F"/>
    <w:rsid w:val="00020347"/>
    <w:rsid w:val="00023FD7"/>
    <w:rsid w:val="00025185"/>
    <w:rsid w:val="00025CB1"/>
    <w:rsid w:val="00026897"/>
    <w:rsid w:val="00027136"/>
    <w:rsid w:val="0002799C"/>
    <w:rsid w:val="000301CC"/>
    <w:rsid w:val="00030795"/>
    <w:rsid w:val="0003644B"/>
    <w:rsid w:val="0003762A"/>
    <w:rsid w:val="000404E4"/>
    <w:rsid w:val="00042D8C"/>
    <w:rsid w:val="00043226"/>
    <w:rsid w:val="00047268"/>
    <w:rsid w:val="000515DC"/>
    <w:rsid w:val="00051F13"/>
    <w:rsid w:val="00052754"/>
    <w:rsid w:val="00053BD7"/>
    <w:rsid w:val="00053BF4"/>
    <w:rsid w:val="00054A56"/>
    <w:rsid w:val="000553EA"/>
    <w:rsid w:val="00064B59"/>
    <w:rsid w:val="00066FA9"/>
    <w:rsid w:val="00067DE6"/>
    <w:rsid w:val="00070584"/>
    <w:rsid w:val="00077CAA"/>
    <w:rsid w:val="000819C9"/>
    <w:rsid w:val="00082ADD"/>
    <w:rsid w:val="00083A0A"/>
    <w:rsid w:val="0008492D"/>
    <w:rsid w:val="0008628B"/>
    <w:rsid w:val="000929C5"/>
    <w:rsid w:val="00092E99"/>
    <w:rsid w:val="000945E4"/>
    <w:rsid w:val="0009585A"/>
    <w:rsid w:val="00096AB9"/>
    <w:rsid w:val="000A1FBD"/>
    <w:rsid w:val="000A4896"/>
    <w:rsid w:val="000A49CC"/>
    <w:rsid w:val="000A6325"/>
    <w:rsid w:val="000B0433"/>
    <w:rsid w:val="000B08B4"/>
    <w:rsid w:val="000B1C0E"/>
    <w:rsid w:val="000B1E6B"/>
    <w:rsid w:val="000B2A5C"/>
    <w:rsid w:val="000B3582"/>
    <w:rsid w:val="000B6D73"/>
    <w:rsid w:val="000C0877"/>
    <w:rsid w:val="000C0B81"/>
    <w:rsid w:val="000C1253"/>
    <w:rsid w:val="000C2E72"/>
    <w:rsid w:val="000C3792"/>
    <w:rsid w:val="000C41D1"/>
    <w:rsid w:val="000C5334"/>
    <w:rsid w:val="000C6CBB"/>
    <w:rsid w:val="000C6D27"/>
    <w:rsid w:val="000C6E1E"/>
    <w:rsid w:val="000D0CE2"/>
    <w:rsid w:val="000D26C3"/>
    <w:rsid w:val="000E287D"/>
    <w:rsid w:val="000E408A"/>
    <w:rsid w:val="000E43C7"/>
    <w:rsid w:val="000E5105"/>
    <w:rsid w:val="000F38CA"/>
    <w:rsid w:val="000F4A94"/>
    <w:rsid w:val="000F4EAF"/>
    <w:rsid w:val="000F5F28"/>
    <w:rsid w:val="00101E73"/>
    <w:rsid w:val="00102443"/>
    <w:rsid w:val="00107795"/>
    <w:rsid w:val="00111C2A"/>
    <w:rsid w:val="00113BFA"/>
    <w:rsid w:val="00117092"/>
    <w:rsid w:val="00121AF2"/>
    <w:rsid w:val="00123CCF"/>
    <w:rsid w:val="00126C22"/>
    <w:rsid w:val="00130F01"/>
    <w:rsid w:val="00132EE7"/>
    <w:rsid w:val="001423FB"/>
    <w:rsid w:val="00143269"/>
    <w:rsid w:val="001442FE"/>
    <w:rsid w:val="00144697"/>
    <w:rsid w:val="00144AD9"/>
    <w:rsid w:val="00146766"/>
    <w:rsid w:val="00150D65"/>
    <w:rsid w:val="00151427"/>
    <w:rsid w:val="001517FE"/>
    <w:rsid w:val="00152702"/>
    <w:rsid w:val="00152D33"/>
    <w:rsid w:val="00152E4C"/>
    <w:rsid w:val="00154348"/>
    <w:rsid w:val="00155448"/>
    <w:rsid w:val="00162AFF"/>
    <w:rsid w:val="00164552"/>
    <w:rsid w:val="00164AAC"/>
    <w:rsid w:val="00167361"/>
    <w:rsid w:val="00170D12"/>
    <w:rsid w:val="00170ED5"/>
    <w:rsid w:val="001715C9"/>
    <w:rsid w:val="00173359"/>
    <w:rsid w:val="00174776"/>
    <w:rsid w:val="00176B7D"/>
    <w:rsid w:val="00177C4A"/>
    <w:rsid w:val="001810BB"/>
    <w:rsid w:val="00183C05"/>
    <w:rsid w:val="00190E18"/>
    <w:rsid w:val="00193670"/>
    <w:rsid w:val="001A03A9"/>
    <w:rsid w:val="001A192D"/>
    <w:rsid w:val="001A25B6"/>
    <w:rsid w:val="001A27F8"/>
    <w:rsid w:val="001A4116"/>
    <w:rsid w:val="001B2750"/>
    <w:rsid w:val="001B29A9"/>
    <w:rsid w:val="001B324A"/>
    <w:rsid w:val="001B4E55"/>
    <w:rsid w:val="001C4A11"/>
    <w:rsid w:val="001C7762"/>
    <w:rsid w:val="001D7041"/>
    <w:rsid w:val="001D7FF9"/>
    <w:rsid w:val="001E00FA"/>
    <w:rsid w:val="001E1373"/>
    <w:rsid w:val="001F0E5D"/>
    <w:rsid w:val="001F1D69"/>
    <w:rsid w:val="001F2A49"/>
    <w:rsid w:val="001F5C92"/>
    <w:rsid w:val="001F5ECA"/>
    <w:rsid w:val="001F635B"/>
    <w:rsid w:val="001F6CCF"/>
    <w:rsid w:val="00205123"/>
    <w:rsid w:val="00206187"/>
    <w:rsid w:val="002069D8"/>
    <w:rsid w:val="002102CD"/>
    <w:rsid w:val="00210A06"/>
    <w:rsid w:val="002115F7"/>
    <w:rsid w:val="002160E3"/>
    <w:rsid w:val="0021683B"/>
    <w:rsid w:val="0021745D"/>
    <w:rsid w:val="0021750C"/>
    <w:rsid w:val="0021796D"/>
    <w:rsid w:val="00222003"/>
    <w:rsid w:val="002238D5"/>
    <w:rsid w:val="00227C5F"/>
    <w:rsid w:val="002304AD"/>
    <w:rsid w:val="0023055F"/>
    <w:rsid w:val="00231A6D"/>
    <w:rsid w:val="00234441"/>
    <w:rsid w:val="002358B5"/>
    <w:rsid w:val="002371C3"/>
    <w:rsid w:val="00240828"/>
    <w:rsid w:val="0024123D"/>
    <w:rsid w:val="0024231C"/>
    <w:rsid w:val="00244377"/>
    <w:rsid w:val="002449DB"/>
    <w:rsid w:val="00245B8C"/>
    <w:rsid w:val="002500D9"/>
    <w:rsid w:val="0025063B"/>
    <w:rsid w:val="00250F12"/>
    <w:rsid w:val="00251C47"/>
    <w:rsid w:val="00252B1A"/>
    <w:rsid w:val="00256A84"/>
    <w:rsid w:val="00257915"/>
    <w:rsid w:val="00261923"/>
    <w:rsid w:val="00264052"/>
    <w:rsid w:val="0026441C"/>
    <w:rsid w:val="00264A9E"/>
    <w:rsid w:val="002669E6"/>
    <w:rsid w:val="00266A08"/>
    <w:rsid w:val="00266AD7"/>
    <w:rsid w:val="00271163"/>
    <w:rsid w:val="00273D99"/>
    <w:rsid w:val="0027499F"/>
    <w:rsid w:val="00274F95"/>
    <w:rsid w:val="00277035"/>
    <w:rsid w:val="00277AE4"/>
    <w:rsid w:val="002814EC"/>
    <w:rsid w:val="00281797"/>
    <w:rsid w:val="00281A09"/>
    <w:rsid w:val="00281DFC"/>
    <w:rsid w:val="00281FEC"/>
    <w:rsid w:val="002822F6"/>
    <w:rsid w:val="0028548E"/>
    <w:rsid w:val="00286BF0"/>
    <w:rsid w:val="00286ECC"/>
    <w:rsid w:val="00287B5D"/>
    <w:rsid w:val="00287CE2"/>
    <w:rsid w:val="002912A2"/>
    <w:rsid w:val="002920EF"/>
    <w:rsid w:val="00293926"/>
    <w:rsid w:val="002948BF"/>
    <w:rsid w:val="00294B7B"/>
    <w:rsid w:val="002966B5"/>
    <w:rsid w:val="00296D9E"/>
    <w:rsid w:val="00297457"/>
    <w:rsid w:val="0029772B"/>
    <w:rsid w:val="002A2A84"/>
    <w:rsid w:val="002A3DA2"/>
    <w:rsid w:val="002A5474"/>
    <w:rsid w:val="002B02E0"/>
    <w:rsid w:val="002B0DFE"/>
    <w:rsid w:val="002B3C18"/>
    <w:rsid w:val="002B76DE"/>
    <w:rsid w:val="002B7EBD"/>
    <w:rsid w:val="002C083B"/>
    <w:rsid w:val="002C5146"/>
    <w:rsid w:val="002D2663"/>
    <w:rsid w:val="002D4BDD"/>
    <w:rsid w:val="002D5132"/>
    <w:rsid w:val="002D6705"/>
    <w:rsid w:val="002D7C21"/>
    <w:rsid w:val="002E35F2"/>
    <w:rsid w:val="002E7459"/>
    <w:rsid w:val="002E7BDD"/>
    <w:rsid w:val="002F1D21"/>
    <w:rsid w:val="002F3F0C"/>
    <w:rsid w:val="002F43EC"/>
    <w:rsid w:val="002F4E02"/>
    <w:rsid w:val="002F51B3"/>
    <w:rsid w:val="002F7E7E"/>
    <w:rsid w:val="002F7EC4"/>
    <w:rsid w:val="003013E1"/>
    <w:rsid w:val="00301ED3"/>
    <w:rsid w:val="0030298B"/>
    <w:rsid w:val="003033D4"/>
    <w:rsid w:val="00305806"/>
    <w:rsid w:val="003109C4"/>
    <w:rsid w:val="003110C8"/>
    <w:rsid w:val="00311430"/>
    <w:rsid w:val="00311E4D"/>
    <w:rsid w:val="00312026"/>
    <w:rsid w:val="00313A88"/>
    <w:rsid w:val="00314046"/>
    <w:rsid w:val="003150D2"/>
    <w:rsid w:val="0031515F"/>
    <w:rsid w:val="00316F23"/>
    <w:rsid w:val="00317B38"/>
    <w:rsid w:val="00320971"/>
    <w:rsid w:val="00321D9E"/>
    <w:rsid w:val="00321DF8"/>
    <w:rsid w:val="00322246"/>
    <w:rsid w:val="00322C52"/>
    <w:rsid w:val="003248E4"/>
    <w:rsid w:val="0032682D"/>
    <w:rsid w:val="003304CE"/>
    <w:rsid w:val="0033089A"/>
    <w:rsid w:val="00331ED0"/>
    <w:rsid w:val="00334BD5"/>
    <w:rsid w:val="00335384"/>
    <w:rsid w:val="00340CE5"/>
    <w:rsid w:val="0034122A"/>
    <w:rsid w:val="003417BA"/>
    <w:rsid w:val="0034326E"/>
    <w:rsid w:val="003456F7"/>
    <w:rsid w:val="003459C2"/>
    <w:rsid w:val="00346276"/>
    <w:rsid w:val="00351175"/>
    <w:rsid w:val="00354D72"/>
    <w:rsid w:val="003600E0"/>
    <w:rsid w:val="00360502"/>
    <w:rsid w:val="00364273"/>
    <w:rsid w:val="00367B34"/>
    <w:rsid w:val="00370B07"/>
    <w:rsid w:val="0037126E"/>
    <w:rsid w:val="00372375"/>
    <w:rsid w:val="00373C91"/>
    <w:rsid w:val="00377D4B"/>
    <w:rsid w:val="00381889"/>
    <w:rsid w:val="00381E53"/>
    <w:rsid w:val="00384824"/>
    <w:rsid w:val="00384AE1"/>
    <w:rsid w:val="00384F08"/>
    <w:rsid w:val="00386DC6"/>
    <w:rsid w:val="00390362"/>
    <w:rsid w:val="00390CD0"/>
    <w:rsid w:val="00391611"/>
    <w:rsid w:val="00393D98"/>
    <w:rsid w:val="003942C0"/>
    <w:rsid w:val="00394A4D"/>
    <w:rsid w:val="003975D3"/>
    <w:rsid w:val="003A02B1"/>
    <w:rsid w:val="003A21FB"/>
    <w:rsid w:val="003A323F"/>
    <w:rsid w:val="003A3439"/>
    <w:rsid w:val="003A7AB8"/>
    <w:rsid w:val="003B0F27"/>
    <w:rsid w:val="003B2E43"/>
    <w:rsid w:val="003B5660"/>
    <w:rsid w:val="003B74C3"/>
    <w:rsid w:val="003B7BD9"/>
    <w:rsid w:val="003C19D5"/>
    <w:rsid w:val="003C45B4"/>
    <w:rsid w:val="003C517B"/>
    <w:rsid w:val="003C5553"/>
    <w:rsid w:val="003D0C23"/>
    <w:rsid w:val="003D1F59"/>
    <w:rsid w:val="003D4520"/>
    <w:rsid w:val="003D47C3"/>
    <w:rsid w:val="003D5373"/>
    <w:rsid w:val="003D5488"/>
    <w:rsid w:val="003E00FE"/>
    <w:rsid w:val="003E03C6"/>
    <w:rsid w:val="003E2952"/>
    <w:rsid w:val="003E3C81"/>
    <w:rsid w:val="003E4D92"/>
    <w:rsid w:val="003E5AA9"/>
    <w:rsid w:val="003E64B0"/>
    <w:rsid w:val="003F3248"/>
    <w:rsid w:val="003F3676"/>
    <w:rsid w:val="003F3996"/>
    <w:rsid w:val="004002D9"/>
    <w:rsid w:val="00400935"/>
    <w:rsid w:val="0040536B"/>
    <w:rsid w:val="00406FB6"/>
    <w:rsid w:val="00411C09"/>
    <w:rsid w:val="004170C2"/>
    <w:rsid w:val="00420221"/>
    <w:rsid w:val="00423D15"/>
    <w:rsid w:val="00423EF1"/>
    <w:rsid w:val="00425DB2"/>
    <w:rsid w:val="004342F7"/>
    <w:rsid w:val="00435497"/>
    <w:rsid w:val="00436808"/>
    <w:rsid w:val="004368F0"/>
    <w:rsid w:val="00450136"/>
    <w:rsid w:val="00453253"/>
    <w:rsid w:val="00453361"/>
    <w:rsid w:val="00453444"/>
    <w:rsid w:val="00453D0B"/>
    <w:rsid w:val="0045556E"/>
    <w:rsid w:val="00455ED0"/>
    <w:rsid w:val="004565A3"/>
    <w:rsid w:val="00461A87"/>
    <w:rsid w:val="0046264F"/>
    <w:rsid w:val="004626AB"/>
    <w:rsid w:val="004653FC"/>
    <w:rsid w:val="0046554D"/>
    <w:rsid w:val="00466F1D"/>
    <w:rsid w:val="00467A3E"/>
    <w:rsid w:val="00470F1D"/>
    <w:rsid w:val="00471264"/>
    <w:rsid w:val="00471FAD"/>
    <w:rsid w:val="00472514"/>
    <w:rsid w:val="004757F7"/>
    <w:rsid w:val="00477910"/>
    <w:rsid w:val="00477E2E"/>
    <w:rsid w:val="00477EB2"/>
    <w:rsid w:val="00481342"/>
    <w:rsid w:val="00482A5C"/>
    <w:rsid w:val="004833BD"/>
    <w:rsid w:val="004840A8"/>
    <w:rsid w:val="0048423E"/>
    <w:rsid w:val="0048748F"/>
    <w:rsid w:val="00490DF0"/>
    <w:rsid w:val="00491638"/>
    <w:rsid w:val="00493FCC"/>
    <w:rsid w:val="00495EA4"/>
    <w:rsid w:val="004966EC"/>
    <w:rsid w:val="004A0A66"/>
    <w:rsid w:val="004A2663"/>
    <w:rsid w:val="004A2737"/>
    <w:rsid w:val="004A5260"/>
    <w:rsid w:val="004B3B8B"/>
    <w:rsid w:val="004B61B6"/>
    <w:rsid w:val="004B6D60"/>
    <w:rsid w:val="004C1096"/>
    <w:rsid w:val="004C197B"/>
    <w:rsid w:val="004C2A10"/>
    <w:rsid w:val="004C56B7"/>
    <w:rsid w:val="004D2159"/>
    <w:rsid w:val="004D5374"/>
    <w:rsid w:val="004E2892"/>
    <w:rsid w:val="004E3916"/>
    <w:rsid w:val="004E593A"/>
    <w:rsid w:val="004F05EF"/>
    <w:rsid w:val="004F42A0"/>
    <w:rsid w:val="004F5C61"/>
    <w:rsid w:val="005016C1"/>
    <w:rsid w:val="00501A9C"/>
    <w:rsid w:val="00503C5E"/>
    <w:rsid w:val="00506042"/>
    <w:rsid w:val="00506ED0"/>
    <w:rsid w:val="00507899"/>
    <w:rsid w:val="0051096C"/>
    <w:rsid w:val="00510A23"/>
    <w:rsid w:val="00512CC0"/>
    <w:rsid w:val="00514FC8"/>
    <w:rsid w:val="00522E3B"/>
    <w:rsid w:val="005243B1"/>
    <w:rsid w:val="00525B76"/>
    <w:rsid w:val="0053052C"/>
    <w:rsid w:val="00537FD3"/>
    <w:rsid w:val="00541A49"/>
    <w:rsid w:val="005428EF"/>
    <w:rsid w:val="00542B76"/>
    <w:rsid w:val="00543378"/>
    <w:rsid w:val="00543887"/>
    <w:rsid w:val="005468BC"/>
    <w:rsid w:val="00546E08"/>
    <w:rsid w:val="00550C8A"/>
    <w:rsid w:val="00551D95"/>
    <w:rsid w:val="0055286D"/>
    <w:rsid w:val="005547A4"/>
    <w:rsid w:val="00560DD2"/>
    <w:rsid w:val="00562018"/>
    <w:rsid w:val="005620F4"/>
    <w:rsid w:val="00562AE6"/>
    <w:rsid w:val="0056448D"/>
    <w:rsid w:val="005669E2"/>
    <w:rsid w:val="0056702E"/>
    <w:rsid w:val="00567BA6"/>
    <w:rsid w:val="005709C4"/>
    <w:rsid w:val="00571379"/>
    <w:rsid w:val="00575510"/>
    <w:rsid w:val="00577916"/>
    <w:rsid w:val="00582F71"/>
    <w:rsid w:val="00585197"/>
    <w:rsid w:val="00586435"/>
    <w:rsid w:val="005864D9"/>
    <w:rsid w:val="005865B7"/>
    <w:rsid w:val="00587019"/>
    <w:rsid w:val="00587EC1"/>
    <w:rsid w:val="00593863"/>
    <w:rsid w:val="005A11DE"/>
    <w:rsid w:val="005A1966"/>
    <w:rsid w:val="005B0F6B"/>
    <w:rsid w:val="005B0FFB"/>
    <w:rsid w:val="005B39DC"/>
    <w:rsid w:val="005B4CD6"/>
    <w:rsid w:val="005B6560"/>
    <w:rsid w:val="005C0003"/>
    <w:rsid w:val="005C0C49"/>
    <w:rsid w:val="005C2B8D"/>
    <w:rsid w:val="005C2E44"/>
    <w:rsid w:val="005C3F40"/>
    <w:rsid w:val="005C5559"/>
    <w:rsid w:val="005D1C56"/>
    <w:rsid w:val="005D1DFF"/>
    <w:rsid w:val="005D22F6"/>
    <w:rsid w:val="005D3291"/>
    <w:rsid w:val="005D41FF"/>
    <w:rsid w:val="005D44F5"/>
    <w:rsid w:val="005D51F8"/>
    <w:rsid w:val="005D6029"/>
    <w:rsid w:val="005E05AF"/>
    <w:rsid w:val="005E210C"/>
    <w:rsid w:val="005E23F9"/>
    <w:rsid w:val="005E2E93"/>
    <w:rsid w:val="005E4A57"/>
    <w:rsid w:val="005F10F1"/>
    <w:rsid w:val="005F1F0E"/>
    <w:rsid w:val="005F22B9"/>
    <w:rsid w:val="005F4E30"/>
    <w:rsid w:val="005F6AAF"/>
    <w:rsid w:val="0060499E"/>
    <w:rsid w:val="00605FB1"/>
    <w:rsid w:val="00611AA6"/>
    <w:rsid w:val="00614BE0"/>
    <w:rsid w:val="006211C3"/>
    <w:rsid w:val="00621795"/>
    <w:rsid w:val="00625FA0"/>
    <w:rsid w:val="00626B21"/>
    <w:rsid w:val="00633935"/>
    <w:rsid w:val="00634606"/>
    <w:rsid w:val="00636F25"/>
    <w:rsid w:val="006419D9"/>
    <w:rsid w:val="00643F68"/>
    <w:rsid w:val="006466B0"/>
    <w:rsid w:val="006466C6"/>
    <w:rsid w:val="00647CA0"/>
    <w:rsid w:val="00647F50"/>
    <w:rsid w:val="00651CB2"/>
    <w:rsid w:val="00651EB3"/>
    <w:rsid w:val="00652524"/>
    <w:rsid w:val="00653499"/>
    <w:rsid w:val="00653555"/>
    <w:rsid w:val="006559D3"/>
    <w:rsid w:val="00656209"/>
    <w:rsid w:val="006600ED"/>
    <w:rsid w:val="00660977"/>
    <w:rsid w:val="006631DE"/>
    <w:rsid w:val="006644C1"/>
    <w:rsid w:val="006644C4"/>
    <w:rsid w:val="00667050"/>
    <w:rsid w:val="00673E90"/>
    <w:rsid w:val="006826A8"/>
    <w:rsid w:val="0068329A"/>
    <w:rsid w:val="00687B41"/>
    <w:rsid w:val="00690C69"/>
    <w:rsid w:val="00691C6D"/>
    <w:rsid w:val="00692190"/>
    <w:rsid w:val="006921B2"/>
    <w:rsid w:val="00693A55"/>
    <w:rsid w:val="00695973"/>
    <w:rsid w:val="006A0763"/>
    <w:rsid w:val="006A0C2D"/>
    <w:rsid w:val="006A13B9"/>
    <w:rsid w:val="006A211A"/>
    <w:rsid w:val="006A2AD0"/>
    <w:rsid w:val="006A3537"/>
    <w:rsid w:val="006A4ABF"/>
    <w:rsid w:val="006A6792"/>
    <w:rsid w:val="006B0772"/>
    <w:rsid w:val="006B09F1"/>
    <w:rsid w:val="006B184C"/>
    <w:rsid w:val="006B2A11"/>
    <w:rsid w:val="006B2CF9"/>
    <w:rsid w:val="006B2F7D"/>
    <w:rsid w:val="006B3B64"/>
    <w:rsid w:val="006C2FAB"/>
    <w:rsid w:val="006C32FF"/>
    <w:rsid w:val="006C3C82"/>
    <w:rsid w:val="006C4EA4"/>
    <w:rsid w:val="006D0307"/>
    <w:rsid w:val="006D04DC"/>
    <w:rsid w:val="006D1CCD"/>
    <w:rsid w:val="006D70A3"/>
    <w:rsid w:val="006D71ED"/>
    <w:rsid w:val="006D7255"/>
    <w:rsid w:val="006D7C69"/>
    <w:rsid w:val="006E7C2F"/>
    <w:rsid w:val="006F01B7"/>
    <w:rsid w:val="006F2187"/>
    <w:rsid w:val="006F2779"/>
    <w:rsid w:val="006F5BDE"/>
    <w:rsid w:val="006F78C9"/>
    <w:rsid w:val="006F7E79"/>
    <w:rsid w:val="00703E77"/>
    <w:rsid w:val="00706AC7"/>
    <w:rsid w:val="00707E76"/>
    <w:rsid w:val="00707F5A"/>
    <w:rsid w:val="00710465"/>
    <w:rsid w:val="00710D18"/>
    <w:rsid w:val="007163CB"/>
    <w:rsid w:val="00717A20"/>
    <w:rsid w:val="0072008D"/>
    <w:rsid w:val="00720156"/>
    <w:rsid w:val="00722F45"/>
    <w:rsid w:val="00723097"/>
    <w:rsid w:val="00726456"/>
    <w:rsid w:val="007326BE"/>
    <w:rsid w:val="007341D5"/>
    <w:rsid w:val="00734DF2"/>
    <w:rsid w:val="00735381"/>
    <w:rsid w:val="0073615B"/>
    <w:rsid w:val="007441E7"/>
    <w:rsid w:val="00745C05"/>
    <w:rsid w:val="007478B8"/>
    <w:rsid w:val="00747BAB"/>
    <w:rsid w:val="00750AB2"/>
    <w:rsid w:val="0075109D"/>
    <w:rsid w:val="007513CC"/>
    <w:rsid w:val="00752C89"/>
    <w:rsid w:val="00752FF9"/>
    <w:rsid w:val="007601F5"/>
    <w:rsid w:val="007603F5"/>
    <w:rsid w:val="00760BBB"/>
    <w:rsid w:val="00763565"/>
    <w:rsid w:val="00765806"/>
    <w:rsid w:val="00771809"/>
    <w:rsid w:val="007727CD"/>
    <w:rsid w:val="00774D07"/>
    <w:rsid w:val="00777CF8"/>
    <w:rsid w:val="00783FFE"/>
    <w:rsid w:val="007852B3"/>
    <w:rsid w:val="00790348"/>
    <w:rsid w:val="00792699"/>
    <w:rsid w:val="00792A66"/>
    <w:rsid w:val="00793A9E"/>
    <w:rsid w:val="007A366E"/>
    <w:rsid w:val="007A5148"/>
    <w:rsid w:val="007A7DE7"/>
    <w:rsid w:val="007B38EC"/>
    <w:rsid w:val="007B4F04"/>
    <w:rsid w:val="007B5244"/>
    <w:rsid w:val="007B5504"/>
    <w:rsid w:val="007C0602"/>
    <w:rsid w:val="007C2C0F"/>
    <w:rsid w:val="007C3D7B"/>
    <w:rsid w:val="007C4C60"/>
    <w:rsid w:val="007D3499"/>
    <w:rsid w:val="007D3F82"/>
    <w:rsid w:val="007D792C"/>
    <w:rsid w:val="007E0361"/>
    <w:rsid w:val="007E1110"/>
    <w:rsid w:val="007E1877"/>
    <w:rsid w:val="007E2978"/>
    <w:rsid w:val="007E387F"/>
    <w:rsid w:val="007F4B73"/>
    <w:rsid w:val="007F4C52"/>
    <w:rsid w:val="007F5415"/>
    <w:rsid w:val="00800FF2"/>
    <w:rsid w:val="00804B11"/>
    <w:rsid w:val="00806964"/>
    <w:rsid w:val="00807110"/>
    <w:rsid w:val="00811F2B"/>
    <w:rsid w:val="008124C5"/>
    <w:rsid w:val="0081436B"/>
    <w:rsid w:val="008155BD"/>
    <w:rsid w:val="0082157C"/>
    <w:rsid w:val="0082192B"/>
    <w:rsid w:val="00822366"/>
    <w:rsid w:val="0082610C"/>
    <w:rsid w:val="008276A3"/>
    <w:rsid w:val="0082792D"/>
    <w:rsid w:val="00835E79"/>
    <w:rsid w:val="00847097"/>
    <w:rsid w:val="00854864"/>
    <w:rsid w:val="0086108A"/>
    <w:rsid w:val="008615FB"/>
    <w:rsid w:val="008618A6"/>
    <w:rsid w:val="008621FE"/>
    <w:rsid w:val="0086263A"/>
    <w:rsid w:val="008723C0"/>
    <w:rsid w:val="00872F36"/>
    <w:rsid w:val="008733BB"/>
    <w:rsid w:val="00874AC9"/>
    <w:rsid w:val="0087525D"/>
    <w:rsid w:val="00875F10"/>
    <w:rsid w:val="00881A12"/>
    <w:rsid w:val="00890E56"/>
    <w:rsid w:val="00891211"/>
    <w:rsid w:val="00894179"/>
    <w:rsid w:val="00895442"/>
    <w:rsid w:val="00896C2D"/>
    <w:rsid w:val="008A06A3"/>
    <w:rsid w:val="008A07C5"/>
    <w:rsid w:val="008A3C4A"/>
    <w:rsid w:val="008A5875"/>
    <w:rsid w:val="008B04F4"/>
    <w:rsid w:val="008B228C"/>
    <w:rsid w:val="008B3B7A"/>
    <w:rsid w:val="008B3E4A"/>
    <w:rsid w:val="008B4CB2"/>
    <w:rsid w:val="008C0E77"/>
    <w:rsid w:val="008C47C5"/>
    <w:rsid w:val="008C4AC3"/>
    <w:rsid w:val="008C6CCB"/>
    <w:rsid w:val="008D0509"/>
    <w:rsid w:val="008D2934"/>
    <w:rsid w:val="008D344B"/>
    <w:rsid w:val="008D3571"/>
    <w:rsid w:val="008D40EA"/>
    <w:rsid w:val="008E0CBC"/>
    <w:rsid w:val="008E10E5"/>
    <w:rsid w:val="008E1CFC"/>
    <w:rsid w:val="008E381E"/>
    <w:rsid w:val="008E609F"/>
    <w:rsid w:val="008F19A7"/>
    <w:rsid w:val="008F19F7"/>
    <w:rsid w:val="008F4369"/>
    <w:rsid w:val="008F4D45"/>
    <w:rsid w:val="008F608F"/>
    <w:rsid w:val="009005FF"/>
    <w:rsid w:val="00901EAD"/>
    <w:rsid w:val="00902DF8"/>
    <w:rsid w:val="00903257"/>
    <w:rsid w:val="0090449B"/>
    <w:rsid w:val="00915992"/>
    <w:rsid w:val="0092025A"/>
    <w:rsid w:val="009238DE"/>
    <w:rsid w:val="00923E32"/>
    <w:rsid w:val="00926888"/>
    <w:rsid w:val="00931BD5"/>
    <w:rsid w:val="00932551"/>
    <w:rsid w:val="009325A4"/>
    <w:rsid w:val="00932D15"/>
    <w:rsid w:val="00937098"/>
    <w:rsid w:val="00941C34"/>
    <w:rsid w:val="00942FE0"/>
    <w:rsid w:val="00943174"/>
    <w:rsid w:val="009433BE"/>
    <w:rsid w:val="00943445"/>
    <w:rsid w:val="00945693"/>
    <w:rsid w:val="00950081"/>
    <w:rsid w:val="00950187"/>
    <w:rsid w:val="00951B52"/>
    <w:rsid w:val="009556DC"/>
    <w:rsid w:val="009571ED"/>
    <w:rsid w:val="009572D8"/>
    <w:rsid w:val="00960BEF"/>
    <w:rsid w:val="00964A04"/>
    <w:rsid w:val="00966503"/>
    <w:rsid w:val="00970374"/>
    <w:rsid w:val="009707BD"/>
    <w:rsid w:val="009720FC"/>
    <w:rsid w:val="0097249E"/>
    <w:rsid w:val="009729D0"/>
    <w:rsid w:val="009737FC"/>
    <w:rsid w:val="00973A7E"/>
    <w:rsid w:val="00974994"/>
    <w:rsid w:val="00977428"/>
    <w:rsid w:val="00986D13"/>
    <w:rsid w:val="00994F16"/>
    <w:rsid w:val="0099535A"/>
    <w:rsid w:val="00995791"/>
    <w:rsid w:val="00995E23"/>
    <w:rsid w:val="009971AE"/>
    <w:rsid w:val="00997A76"/>
    <w:rsid w:val="009A0326"/>
    <w:rsid w:val="009A1B9A"/>
    <w:rsid w:val="009A2435"/>
    <w:rsid w:val="009A2BC3"/>
    <w:rsid w:val="009A63F4"/>
    <w:rsid w:val="009B0300"/>
    <w:rsid w:val="009B1E95"/>
    <w:rsid w:val="009B2229"/>
    <w:rsid w:val="009B25AD"/>
    <w:rsid w:val="009B34BD"/>
    <w:rsid w:val="009B4994"/>
    <w:rsid w:val="009B5347"/>
    <w:rsid w:val="009B56C7"/>
    <w:rsid w:val="009C0DBB"/>
    <w:rsid w:val="009C5251"/>
    <w:rsid w:val="009C6890"/>
    <w:rsid w:val="009C6E5F"/>
    <w:rsid w:val="009D073E"/>
    <w:rsid w:val="009D3305"/>
    <w:rsid w:val="009D34C9"/>
    <w:rsid w:val="009E1F10"/>
    <w:rsid w:val="009E222F"/>
    <w:rsid w:val="009E3376"/>
    <w:rsid w:val="009E63B5"/>
    <w:rsid w:val="009E7446"/>
    <w:rsid w:val="009E7F73"/>
    <w:rsid w:val="009F2E9F"/>
    <w:rsid w:val="009F333B"/>
    <w:rsid w:val="009F41B7"/>
    <w:rsid w:val="009F7F5E"/>
    <w:rsid w:val="00A05056"/>
    <w:rsid w:val="00A051DC"/>
    <w:rsid w:val="00A0580E"/>
    <w:rsid w:val="00A14423"/>
    <w:rsid w:val="00A21EF2"/>
    <w:rsid w:val="00A222EE"/>
    <w:rsid w:val="00A22A99"/>
    <w:rsid w:val="00A22DF4"/>
    <w:rsid w:val="00A2317E"/>
    <w:rsid w:val="00A25A2C"/>
    <w:rsid w:val="00A26770"/>
    <w:rsid w:val="00A270C2"/>
    <w:rsid w:val="00A276E2"/>
    <w:rsid w:val="00A30E74"/>
    <w:rsid w:val="00A3237A"/>
    <w:rsid w:val="00A32950"/>
    <w:rsid w:val="00A3427F"/>
    <w:rsid w:val="00A37359"/>
    <w:rsid w:val="00A3766E"/>
    <w:rsid w:val="00A4075C"/>
    <w:rsid w:val="00A4080D"/>
    <w:rsid w:val="00A41A42"/>
    <w:rsid w:val="00A41CB6"/>
    <w:rsid w:val="00A42EA4"/>
    <w:rsid w:val="00A45713"/>
    <w:rsid w:val="00A45FDC"/>
    <w:rsid w:val="00A471B3"/>
    <w:rsid w:val="00A51D6F"/>
    <w:rsid w:val="00A54FAA"/>
    <w:rsid w:val="00A55576"/>
    <w:rsid w:val="00A56157"/>
    <w:rsid w:val="00A57023"/>
    <w:rsid w:val="00A572FA"/>
    <w:rsid w:val="00A63667"/>
    <w:rsid w:val="00A678D6"/>
    <w:rsid w:val="00A67C7F"/>
    <w:rsid w:val="00A709B7"/>
    <w:rsid w:val="00A712BA"/>
    <w:rsid w:val="00A75774"/>
    <w:rsid w:val="00A76781"/>
    <w:rsid w:val="00A8230D"/>
    <w:rsid w:val="00A90FF2"/>
    <w:rsid w:val="00A95654"/>
    <w:rsid w:val="00A967C1"/>
    <w:rsid w:val="00A974C3"/>
    <w:rsid w:val="00A97C27"/>
    <w:rsid w:val="00AA0456"/>
    <w:rsid w:val="00AA5ACF"/>
    <w:rsid w:val="00AA690E"/>
    <w:rsid w:val="00AA79EC"/>
    <w:rsid w:val="00AB2DF3"/>
    <w:rsid w:val="00AB3F1E"/>
    <w:rsid w:val="00AB4036"/>
    <w:rsid w:val="00AC0A41"/>
    <w:rsid w:val="00AC15A9"/>
    <w:rsid w:val="00AC4922"/>
    <w:rsid w:val="00AC4B96"/>
    <w:rsid w:val="00AC54DC"/>
    <w:rsid w:val="00AD07FF"/>
    <w:rsid w:val="00AD0950"/>
    <w:rsid w:val="00AD0D78"/>
    <w:rsid w:val="00AD3504"/>
    <w:rsid w:val="00AD5047"/>
    <w:rsid w:val="00AD6868"/>
    <w:rsid w:val="00AD7A0E"/>
    <w:rsid w:val="00AE0F8A"/>
    <w:rsid w:val="00AE3228"/>
    <w:rsid w:val="00AE32A4"/>
    <w:rsid w:val="00AE37A4"/>
    <w:rsid w:val="00AE384A"/>
    <w:rsid w:val="00AE4D17"/>
    <w:rsid w:val="00AE5DB5"/>
    <w:rsid w:val="00AE6B61"/>
    <w:rsid w:val="00AF0379"/>
    <w:rsid w:val="00AF1068"/>
    <w:rsid w:val="00AF20CF"/>
    <w:rsid w:val="00AF2392"/>
    <w:rsid w:val="00AF40DD"/>
    <w:rsid w:val="00AF5B44"/>
    <w:rsid w:val="00B00788"/>
    <w:rsid w:val="00B02A1E"/>
    <w:rsid w:val="00B042DA"/>
    <w:rsid w:val="00B04BCD"/>
    <w:rsid w:val="00B0736B"/>
    <w:rsid w:val="00B104A2"/>
    <w:rsid w:val="00B10B1F"/>
    <w:rsid w:val="00B1271E"/>
    <w:rsid w:val="00B13D2F"/>
    <w:rsid w:val="00B142A7"/>
    <w:rsid w:val="00B16B33"/>
    <w:rsid w:val="00B21A40"/>
    <w:rsid w:val="00B2210F"/>
    <w:rsid w:val="00B26591"/>
    <w:rsid w:val="00B26DF8"/>
    <w:rsid w:val="00B300F4"/>
    <w:rsid w:val="00B30D59"/>
    <w:rsid w:val="00B339C9"/>
    <w:rsid w:val="00B3473D"/>
    <w:rsid w:val="00B34B0B"/>
    <w:rsid w:val="00B34F07"/>
    <w:rsid w:val="00B35787"/>
    <w:rsid w:val="00B35E46"/>
    <w:rsid w:val="00B4021A"/>
    <w:rsid w:val="00B42E15"/>
    <w:rsid w:val="00B44C8F"/>
    <w:rsid w:val="00B4581F"/>
    <w:rsid w:val="00B45D7C"/>
    <w:rsid w:val="00B45F2F"/>
    <w:rsid w:val="00B47572"/>
    <w:rsid w:val="00B4778E"/>
    <w:rsid w:val="00B53489"/>
    <w:rsid w:val="00B538A0"/>
    <w:rsid w:val="00B57D85"/>
    <w:rsid w:val="00B60E95"/>
    <w:rsid w:val="00B6334D"/>
    <w:rsid w:val="00B66B9E"/>
    <w:rsid w:val="00B702FC"/>
    <w:rsid w:val="00B713F4"/>
    <w:rsid w:val="00B7170C"/>
    <w:rsid w:val="00B7557F"/>
    <w:rsid w:val="00B75B95"/>
    <w:rsid w:val="00B76C8A"/>
    <w:rsid w:val="00B80652"/>
    <w:rsid w:val="00B826B4"/>
    <w:rsid w:val="00B82745"/>
    <w:rsid w:val="00B84680"/>
    <w:rsid w:val="00B84C05"/>
    <w:rsid w:val="00B86166"/>
    <w:rsid w:val="00B904E9"/>
    <w:rsid w:val="00B95C43"/>
    <w:rsid w:val="00B9673C"/>
    <w:rsid w:val="00BA3CCF"/>
    <w:rsid w:val="00BA4DAD"/>
    <w:rsid w:val="00BA57C8"/>
    <w:rsid w:val="00BA5F2B"/>
    <w:rsid w:val="00BA626A"/>
    <w:rsid w:val="00BA6D5E"/>
    <w:rsid w:val="00BA7BA5"/>
    <w:rsid w:val="00BB2FD5"/>
    <w:rsid w:val="00BB4910"/>
    <w:rsid w:val="00BB768D"/>
    <w:rsid w:val="00BB7FDB"/>
    <w:rsid w:val="00BC1C07"/>
    <w:rsid w:val="00BC238A"/>
    <w:rsid w:val="00BC2A16"/>
    <w:rsid w:val="00BC419F"/>
    <w:rsid w:val="00BC492E"/>
    <w:rsid w:val="00BC71A2"/>
    <w:rsid w:val="00BD52FB"/>
    <w:rsid w:val="00BD75EE"/>
    <w:rsid w:val="00BD79F3"/>
    <w:rsid w:val="00BE0A69"/>
    <w:rsid w:val="00BE40C6"/>
    <w:rsid w:val="00BF239C"/>
    <w:rsid w:val="00BF5DB1"/>
    <w:rsid w:val="00C04227"/>
    <w:rsid w:val="00C05349"/>
    <w:rsid w:val="00C068B3"/>
    <w:rsid w:val="00C075D7"/>
    <w:rsid w:val="00C128C5"/>
    <w:rsid w:val="00C17854"/>
    <w:rsid w:val="00C20439"/>
    <w:rsid w:val="00C20B37"/>
    <w:rsid w:val="00C227DC"/>
    <w:rsid w:val="00C23D97"/>
    <w:rsid w:val="00C259A5"/>
    <w:rsid w:val="00C27D7E"/>
    <w:rsid w:val="00C30804"/>
    <w:rsid w:val="00C31552"/>
    <w:rsid w:val="00C32690"/>
    <w:rsid w:val="00C34CCB"/>
    <w:rsid w:val="00C34DFC"/>
    <w:rsid w:val="00C3668B"/>
    <w:rsid w:val="00C4161E"/>
    <w:rsid w:val="00C44D1D"/>
    <w:rsid w:val="00C46564"/>
    <w:rsid w:val="00C470EB"/>
    <w:rsid w:val="00C50029"/>
    <w:rsid w:val="00C5218C"/>
    <w:rsid w:val="00C5405F"/>
    <w:rsid w:val="00C60E8A"/>
    <w:rsid w:val="00C60EF2"/>
    <w:rsid w:val="00C627F3"/>
    <w:rsid w:val="00C6425B"/>
    <w:rsid w:val="00C6537D"/>
    <w:rsid w:val="00C66B53"/>
    <w:rsid w:val="00C67D55"/>
    <w:rsid w:val="00C70EBB"/>
    <w:rsid w:val="00C727C2"/>
    <w:rsid w:val="00C734EF"/>
    <w:rsid w:val="00C77968"/>
    <w:rsid w:val="00C83E8D"/>
    <w:rsid w:val="00C8440F"/>
    <w:rsid w:val="00C848A1"/>
    <w:rsid w:val="00C84ABD"/>
    <w:rsid w:val="00C86450"/>
    <w:rsid w:val="00C871A7"/>
    <w:rsid w:val="00C92C1B"/>
    <w:rsid w:val="00C92D1D"/>
    <w:rsid w:val="00C94285"/>
    <w:rsid w:val="00C95991"/>
    <w:rsid w:val="00C95CD9"/>
    <w:rsid w:val="00CA04B6"/>
    <w:rsid w:val="00CA072F"/>
    <w:rsid w:val="00CA33C4"/>
    <w:rsid w:val="00CA5319"/>
    <w:rsid w:val="00CA58D8"/>
    <w:rsid w:val="00CA7BF2"/>
    <w:rsid w:val="00CA7CAA"/>
    <w:rsid w:val="00CB2E07"/>
    <w:rsid w:val="00CB5FEC"/>
    <w:rsid w:val="00CB6FEC"/>
    <w:rsid w:val="00CC073D"/>
    <w:rsid w:val="00CC0D07"/>
    <w:rsid w:val="00CC0D18"/>
    <w:rsid w:val="00CC57D7"/>
    <w:rsid w:val="00CE0056"/>
    <w:rsid w:val="00CE0CB8"/>
    <w:rsid w:val="00CE38B5"/>
    <w:rsid w:val="00CE3BF2"/>
    <w:rsid w:val="00CE3DF6"/>
    <w:rsid w:val="00CE44C9"/>
    <w:rsid w:val="00CE7B18"/>
    <w:rsid w:val="00CF0E09"/>
    <w:rsid w:val="00CF1965"/>
    <w:rsid w:val="00CF2023"/>
    <w:rsid w:val="00CF2F5E"/>
    <w:rsid w:val="00CF4669"/>
    <w:rsid w:val="00D020D4"/>
    <w:rsid w:val="00D11198"/>
    <w:rsid w:val="00D112BD"/>
    <w:rsid w:val="00D12062"/>
    <w:rsid w:val="00D13ACE"/>
    <w:rsid w:val="00D14C1D"/>
    <w:rsid w:val="00D1787F"/>
    <w:rsid w:val="00D2496B"/>
    <w:rsid w:val="00D24DD0"/>
    <w:rsid w:val="00D2505A"/>
    <w:rsid w:val="00D2619F"/>
    <w:rsid w:val="00D27F74"/>
    <w:rsid w:val="00D31508"/>
    <w:rsid w:val="00D31A1C"/>
    <w:rsid w:val="00D31D8A"/>
    <w:rsid w:val="00D32E48"/>
    <w:rsid w:val="00D35411"/>
    <w:rsid w:val="00D35DAB"/>
    <w:rsid w:val="00D40EAA"/>
    <w:rsid w:val="00D44135"/>
    <w:rsid w:val="00D46803"/>
    <w:rsid w:val="00D5043E"/>
    <w:rsid w:val="00D50D59"/>
    <w:rsid w:val="00D52D8C"/>
    <w:rsid w:val="00D5428A"/>
    <w:rsid w:val="00D55D47"/>
    <w:rsid w:val="00D57004"/>
    <w:rsid w:val="00D6278C"/>
    <w:rsid w:val="00D62B35"/>
    <w:rsid w:val="00D662BE"/>
    <w:rsid w:val="00D71F8E"/>
    <w:rsid w:val="00D75250"/>
    <w:rsid w:val="00D76309"/>
    <w:rsid w:val="00D802C5"/>
    <w:rsid w:val="00D80519"/>
    <w:rsid w:val="00D80D34"/>
    <w:rsid w:val="00D8116D"/>
    <w:rsid w:val="00D81BF8"/>
    <w:rsid w:val="00D81CBB"/>
    <w:rsid w:val="00D85A3B"/>
    <w:rsid w:val="00D86946"/>
    <w:rsid w:val="00D869FA"/>
    <w:rsid w:val="00D87A9B"/>
    <w:rsid w:val="00D90340"/>
    <w:rsid w:val="00D90EB2"/>
    <w:rsid w:val="00D91C28"/>
    <w:rsid w:val="00D929E2"/>
    <w:rsid w:val="00D9317E"/>
    <w:rsid w:val="00D94A7B"/>
    <w:rsid w:val="00D97F59"/>
    <w:rsid w:val="00DA0714"/>
    <w:rsid w:val="00DA2C0F"/>
    <w:rsid w:val="00DA49D1"/>
    <w:rsid w:val="00DB1F0D"/>
    <w:rsid w:val="00DB5075"/>
    <w:rsid w:val="00DB67FF"/>
    <w:rsid w:val="00DC3625"/>
    <w:rsid w:val="00DC371C"/>
    <w:rsid w:val="00DC652B"/>
    <w:rsid w:val="00DC785B"/>
    <w:rsid w:val="00DD03CB"/>
    <w:rsid w:val="00DD1FF3"/>
    <w:rsid w:val="00DD2EC8"/>
    <w:rsid w:val="00DD48D8"/>
    <w:rsid w:val="00DD78B5"/>
    <w:rsid w:val="00DE33B4"/>
    <w:rsid w:val="00DE42CA"/>
    <w:rsid w:val="00DE5076"/>
    <w:rsid w:val="00DE7D10"/>
    <w:rsid w:val="00DF28CC"/>
    <w:rsid w:val="00DF3944"/>
    <w:rsid w:val="00DF5215"/>
    <w:rsid w:val="00E005A8"/>
    <w:rsid w:val="00E0111B"/>
    <w:rsid w:val="00E03CA4"/>
    <w:rsid w:val="00E04BBF"/>
    <w:rsid w:val="00E0796C"/>
    <w:rsid w:val="00E10822"/>
    <w:rsid w:val="00E12932"/>
    <w:rsid w:val="00E15997"/>
    <w:rsid w:val="00E16747"/>
    <w:rsid w:val="00E21C19"/>
    <w:rsid w:val="00E21EC2"/>
    <w:rsid w:val="00E240EE"/>
    <w:rsid w:val="00E24D07"/>
    <w:rsid w:val="00E24E5D"/>
    <w:rsid w:val="00E301BC"/>
    <w:rsid w:val="00E313B8"/>
    <w:rsid w:val="00E335CB"/>
    <w:rsid w:val="00E3664F"/>
    <w:rsid w:val="00E4057E"/>
    <w:rsid w:val="00E45005"/>
    <w:rsid w:val="00E45E16"/>
    <w:rsid w:val="00E4682F"/>
    <w:rsid w:val="00E47386"/>
    <w:rsid w:val="00E478E3"/>
    <w:rsid w:val="00E47F4C"/>
    <w:rsid w:val="00E50766"/>
    <w:rsid w:val="00E51301"/>
    <w:rsid w:val="00E51A2E"/>
    <w:rsid w:val="00E524A1"/>
    <w:rsid w:val="00E612B3"/>
    <w:rsid w:val="00E6368F"/>
    <w:rsid w:val="00E656AA"/>
    <w:rsid w:val="00E66DE7"/>
    <w:rsid w:val="00E67615"/>
    <w:rsid w:val="00E703E3"/>
    <w:rsid w:val="00E70F50"/>
    <w:rsid w:val="00E75AB6"/>
    <w:rsid w:val="00E761D9"/>
    <w:rsid w:val="00E81985"/>
    <w:rsid w:val="00E828B0"/>
    <w:rsid w:val="00E908EE"/>
    <w:rsid w:val="00EA0E02"/>
    <w:rsid w:val="00EA2C2B"/>
    <w:rsid w:val="00EA3011"/>
    <w:rsid w:val="00EA38AC"/>
    <w:rsid w:val="00EA57AE"/>
    <w:rsid w:val="00EB601F"/>
    <w:rsid w:val="00EB7B9B"/>
    <w:rsid w:val="00EC34AE"/>
    <w:rsid w:val="00EC39CF"/>
    <w:rsid w:val="00ED0A9F"/>
    <w:rsid w:val="00ED1C11"/>
    <w:rsid w:val="00ED2978"/>
    <w:rsid w:val="00ED302F"/>
    <w:rsid w:val="00ED4259"/>
    <w:rsid w:val="00ED5944"/>
    <w:rsid w:val="00ED6661"/>
    <w:rsid w:val="00EE126B"/>
    <w:rsid w:val="00EE17A2"/>
    <w:rsid w:val="00EE2E9C"/>
    <w:rsid w:val="00EE3B57"/>
    <w:rsid w:val="00EE44A6"/>
    <w:rsid w:val="00EE5CE8"/>
    <w:rsid w:val="00EE7A55"/>
    <w:rsid w:val="00EF07DF"/>
    <w:rsid w:val="00EF25E0"/>
    <w:rsid w:val="00EF271B"/>
    <w:rsid w:val="00EF3C18"/>
    <w:rsid w:val="00EF4DC0"/>
    <w:rsid w:val="00EF4DEC"/>
    <w:rsid w:val="00F00D07"/>
    <w:rsid w:val="00F01133"/>
    <w:rsid w:val="00F018BC"/>
    <w:rsid w:val="00F02A12"/>
    <w:rsid w:val="00F036D7"/>
    <w:rsid w:val="00F0691C"/>
    <w:rsid w:val="00F10725"/>
    <w:rsid w:val="00F117C3"/>
    <w:rsid w:val="00F14F34"/>
    <w:rsid w:val="00F16134"/>
    <w:rsid w:val="00F17704"/>
    <w:rsid w:val="00F17BC8"/>
    <w:rsid w:val="00F20C0B"/>
    <w:rsid w:val="00F26ED2"/>
    <w:rsid w:val="00F34625"/>
    <w:rsid w:val="00F378A3"/>
    <w:rsid w:val="00F43001"/>
    <w:rsid w:val="00F43324"/>
    <w:rsid w:val="00F44433"/>
    <w:rsid w:val="00F44A87"/>
    <w:rsid w:val="00F507A8"/>
    <w:rsid w:val="00F517B6"/>
    <w:rsid w:val="00F531AE"/>
    <w:rsid w:val="00F532AF"/>
    <w:rsid w:val="00F6144D"/>
    <w:rsid w:val="00F651A5"/>
    <w:rsid w:val="00F72500"/>
    <w:rsid w:val="00F72967"/>
    <w:rsid w:val="00F738B8"/>
    <w:rsid w:val="00F74003"/>
    <w:rsid w:val="00F741EB"/>
    <w:rsid w:val="00F766B0"/>
    <w:rsid w:val="00F77C5D"/>
    <w:rsid w:val="00F77E05"/>
    <w:rsid w:val="00F810D1"/>
    <w:rsid w:val="00F831A9"/>
    <w:rsid w:val="00F83AB0"/>
    <w:rsid w:val="00F84691"/>
    <w:rsid w:val="00F84F22"/>
    <w:rsid w:val="00F85BED"/>
    <w:rsid w:val="00F86072"/>
    <w:rsid w:val="00F90D84"/>
    <w:rsid w:val="00F9127D"/>
    <w:rsid w:val="00F933AC"/>
    <w:rsid w:val="00F9581F"/>
    <w:rsid w:val="00F95A33"/>
    <w:rsid w:val="00F95DFA"/>
    <w:rsid w:val="00F97EF3"/>
    <w:rsid w:val="00FA2B3B"/>
    <w:rsid w:val="00FA2DF2"/>
    <w:rsid w:val="00FA323D"/>
    <w:rsid w:val="00FB14A9"/>
    <w:rsid w:val="00FB6025"/>
    <w:rsid w:val="00FC0320"/>
    <w:rsid w:val="00FC0BD2"/>
    <w:rsid w:val="00FC156D"/>
    <w:rsid w:val="00FC2259"/>
    <w:rsid w:val="00FC444D"/>
    <w:rsid w:val="00FC459F"/>
    <w:rsid w:val="00FC69F3"/>
    <w:rsid w:val="00FC7569"/>
    <w:rsid w:val="00FC757D"/>
    <w:rsid w:val="00FD1A52"/>
    <w:rsid w:val="00FD1DB9"/>
    <w:rsid w:val="00FD6384"/>
    <w:rsid w:val="00FE1228"/>
    <w:rsid w:val="00FE1A46"/>
    <w:rsid w:val="00FE3380"/>
    <w:rsid w:val="00FE497C"/>
    <w:rsid w:val="00FE7435"/>
    <w:rsid w:val="00FF1B66"/>
    <w:rsid w:val="00FF2D91"/>
    <w:rsid w:val="00FF3332"/>
    <w:rsid w:val="00FF333F"/>
    <w:rsid w:val="00FF4AA4"/>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BF0B24"/>
  <w15:docId w15:val="{243CD273-5E86-4367-9DEF-76B792A05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id-ID" w:eastAsia="id-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449B"/>
    <w:rPr>
      <w:sz w:val="24"/>
      <w:szCs w:val="24"/>
      <w:lang w:val="en-US" w:eastAsia="en-US"/>
    </w:rPr>
  </w:style>
  <w:style w:type="paragraph" w:styleId="Heading1">
    <w:name w:val="heading 1"/>
    <w:basedOn w:val="Normal"/>
    <w:next w:val="Normal"/>
    <w:qFormat/>
    <w:rsid w:val="0090449B"/>
    <w:pPr>
      <w:keepNext/>
      <w:ind w:left="709" w:hanging="709"/>
      <w:jc w:val="center"/>
      <w:outlineLvl w:val="0"/>
    </w:pPr>
    <w:rPr>
      <w:b/>
      <w:bCs/>
      <w:lang w:val="en-AU"/>
    </w:rPr>
  </w:style>
  <w:style w:type="paragraph" w:styleId="Heading2">
    <w:name w:val="heading 2"/>
    <w:basedOn w:val="Normal"/>
    <w:next w:val="Normal"/>
    <w:qFormat/>
    <w:rsid w:val="0090449B"/>
    <w:pPr>
      <w:keepNext/>
      <w:jc w:val="center"/>
      <w:outlineLvl w:val="1"/>
    </w:pPr>
    <w:rPr>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rsid w:val="0090449B"/>
    <w:rPr>
      <w:color w:val="800080"/>
      <w:u w:val="single"/>
    </w:rPr>
  </w:style>
  <w:style w:type="character" w:styleId="Hyperlink">
    <w:name w:val="Hyperlink"/>
    <w:rsid w:val="0090449B"/>
    <w:rPr>
      <w:color w:val="0000FF"/>
      <w:u w:val="single"/>
    </w:rPr>
  </w:style>
  <w:style w:type="paragraph" w:styleId="BodyTextIndent2">
    <w:name w:val="Body Text Indent 2"/>
    <w:basedOn w:val="Normal"/>
    <w:rsid w:val="0090449B"/>
    <w:pPr>
      <w:ind w:firstLine="480"/>
      <w:jc w:val="both"/>
    </w:pPr>
    <w:rPr>
      <w:szCs w:val="20"/>
    </w:rPr>
  </w:style>
  <w:style w:type="paragraph" w:styleId="BodyTextIndent">
    <w:name w:val="Body Text Indent"/>
    <w:basedOn w:val="Normal"/>
    <w:link w:val="BodyTextIndentChar"/>
    <w:uiPriority w:val="99"/>
    <w:rsid w:val="0090449B"/>
    <w:pPr>
      <w:spacing w:after="120"/>
      <w:ind w:left="360"/>
    </w:pPr>
  </w:style>
  <w:style w:type="paragraph" w:styleId="BodyText2">
    <w:name w:val="Body Text 2"/>
    <w:basedOn w:val="Normal"/>
    <w:link w:val="BodyText2Char"/>
    <w:uiPriority w:val="99"/>
    <w:rsid w:val="0090449B"/>
    <w:pPr>
      <w:spacing w:after="120" w:line="480" w:lineRule="auto"/>
    </w:pPr>
  </w:style>
  <w:style w:type="paragraph" w:styleId="NormalWeb">
    <w:name w:val="Normal (Web)"/>
    <w:basedOn w:val="Normal"/>
    <w:rsid w:val="0090449B"/>
    <w:pPr>
      <w:spacing w:before="100" w:beforeAutospacing="1" w:after="100" w:afterAutospacing="1"/>
    </w:pPr>
  </w:style>
  <w:style w:type="paragraph" w:styleId="BodyText">
    <w:name w:val="Body Text"/>
    <w:basedOn w:val="Normal"/>
    <w:rsid w:val="0090449B"/>
    <w:pPr>
      <w:spacing w:after="120"/>
    </w:pPr>
  </w:style>
  <w:style w:type="paragraph" w:styleId="Footer">
    <w:name w:val="footer"/>
    <w:basedOn w:val="Normal"/>
    <w:rsid w:val="0090449B"/>
    <w:pPr>
      <w:tabs>
        <w:tab w:val="center" w:pos="4320"/>
        <w:tab w:val="right" w:pos="8640"/>
      </w:tabs>
    </w:pPr>
  </w:style>
  <w:style w:type="character" w:styleId="PageNumber">
    <w:name w:val="page number"/>
    <w:basedOn w:val="DefaultParagraphFont"/>
    <w:rsid w:val="0090449B"/>
  </w:style>
  <w:style w:type="paragraph" w:styleId="BalloonText">
    <w:name w:val="Balloon Text"/>
    <w:basedOn w:val="Normal"/>
    <w:semiHidden/>
    <w:rsid w:val="0090449B"/>
    <w:rPr>
      <w:rFonts w:ascii="Tahoma" w:hAnsi="Tahoma" w:cs="Tahoma"/>
      <w:sz w:val="16"/>
      <w:szCs w:val="16"/>
    </w:rPr>
  </w:style>
  <w:style w:type="paragraph" w:styleId="Header">
    <w:name w:val="header"/>
    <w:basedOn w:val="Normal"/>
    <w:link w:val="HeaderChar"/>
    <w:uiPriority w:val="99"/>
    <w:rsid w:val="0090449B"/>
    <w:pPr>
      <w:tabs>
        <w:tab w:val="center" w:pos="4320"/>
        <w:tab w:val="right" w:pos="8640"/>
      </w:tabs>
    </w:pPr>
  </w:style>
  <w:style w:type="paragraph" w:styleId="BodyTextIndent3">
    <w:name w:val="Body Text Indent 3"/>
    <w:basedOn w:val="Normal"/>
    <w:rsid w:val="0090449B"/>
    <w:pPr>
      <w:ind w:left="748" w:hanging="28"/>
      <w:jc w:val="both"/>
    </w:pPr>
    <w:rPr>
      <w:color w:val="000000"/>
      <w:lang w:val="da-DK"/>
    </w:rPr>
  </w:style>
  <w:style w:type="paragraph" w:styleId="BodyText3">
    <w:name w:val="Body Text 3"/>
    <w:basedOn w:val="Normal"/>
    <w:rsid w:val="0090449B"/>
    <w:pPr>
      <w:jc w:val="center"/>
    </w:pPr>
    <w:rPr>
      <w:b/>
      <w:sz w:val="32"/>
      <w:szCs w:val="32"/>
      <w:lang w:val="es-GT"/>
    </w:rPr>
  </w:style>
  <w:style w:type="table" w:styleId="TableGrid">
    <w:name w:val="Table Grid"/>
    <w:basedOn w:val="TableNormal"/>
    <w:rsid w:val="00567B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qFormat/>
    <w:rsid w:val="00F44A87"/>
    <w:pPr>
      <w:spacing w:line="528" w:lineRule="auto"/>
      <w:jc w:val="center"/>
    </w:pPr>
    <w:rPr>
      <w:b/>
      <w:noProof/>
      <w:szCs w:val="20"/>
      <w:lang w:val="id-ID"/>
    </w:rPr>
  </w:style>
  <w:style w:type="character" w:customStyle="1" w:styleId="BodyText2Char">
    <w:name w:val="Body Text 2 Char"/>
    <w:link w:val="BodyText2"/>
    <w:uiPriority w:val="99"/>
    <w:locked/>
    <w:rsid w:val="001A25B6"/>
    <w:rPr>
      <w:sz w:val="24"/>
      <w:szCs w:val="24"/>
      <w:lang w:val="en-US" w:eastAsia="en-US"/>
    </w:rPr>
  </w:style>
  <w:style w:type="paragraph" w:styleId="ListParagraph">
    <w:name w:val="List Paragraph"/>
    <w:basedOn w:val="Normal"/>
    <w:link w:val="ListParagraphChar"/>
    <w:uiPriority w:val="34"/>
    <w:qFormat/>
    <w:rsid w:val="001A25B6"/>
    <w:pPr>
      <w:ind w:left="720"/>
    </w:pPr>
  </w:style>
  <w:style w:type="paragraph" w:customStyle="1" w:styleId="Default">
    <w:name w:val="Default"/>
    <w:uiPriority w:val="99"/>
    <w:rsid w:val="009E63B5"/>
    <w:pPr>
      <w:autoSpaceDE w:val="0"/>
      <w:autoSpaceDN w:val="0"/>
      <w:adjustRightInd w:val="0"/>
    </w:pPr>
    <w:rPr>
      <w:rFonts w:ascii="Tahoma" w:eastAsia="Batang" w:hAnsi="Tahoma" w:cs="Tahoma"/>
      <w:color w:val="000000"/>
      <w:sz w:val="24"/>
      <w:szCs w:val="24"/>
      <w:lang w:val="en-US" w:eastAsia="ko-KR"/>
    </w:rPr>
  </w:style>
  <w:style w:type="character" w:customStyle="1" w:styleId="BodyTextIndentChar">
    <w:name w:val="Body Text Indent Char"/>
    <w:link w:val="BodyTextIndent"/>
    <w:uiPriority w:val="99"/>
    <w:rsid w:val="008D344B"/>
    <w:rPr>
      <w:sz w:val="24"/>
      <w:szCs w:val="24"/>
      <w:lang w:val="en-US" w:eastAsia="en-US"/>
    </w:rPr>
  </w:style>
  <w:style w:type="character" w:styleId="Strong">
    <w:name w:val="Strong"/>
    <w:qFormat/>
    <w:rsid w:val="008D344B"/>
    <w:rPr>
      <w:b/>
      <w:bCs/>
    </w:rPr>
  </w:style>
  <w:style w:type="character" w:customStyle="1" w:styleId="HTMLTypewriter2">
    <w:name w:val="HTML Typewriter2"/>
    <w:rsid w:val="008D344B"/>
    <w:rPr>
      <w:rFonts w:ascii="Courier New" w:eastAsia="PMingLiU" w:hAnsi="Courier New" w:cs="Courier New"/>
      <w:sz w:val="20"/>
      <w:szCs w:val="20"/>
    </w:rPr>
  </w:style>
  <w:style w:type="paragraph" w:styleId="EndnoteText">
    <w:name w:val="endnote text"/>
    <w:basedOn w:val="Normal"/>
    <w:link w:val="EndnoteTextChar"/>
    <w:uiPriority w:val="99"/>
    <w:semiHidden/>
    <w:unhideWhenUsed/>
    <w:rsid w:val="004C2A10"/>
    <w:rPr>
      <w:sz w:val="20"/>
      <w:szCs w:val="20"/>
      <w:lang w:val="en-GB"/>
    </w:rPr>
  </w:style>
  <w:style w:type="character" w:customStyle="1" w:styleId="EndnoteTextChar">
    <w:name w:val="Endnote Text Char"/>
    <w:link w:val="EndnoteText"/>
    <w:uiPriority w:val="99"/>
    <w:semiHidden/>
    <w:rsid w:val="004C2A10"/>
    <w:rPr>
      <w:lang w:val="en-GB"/>
    </w:rPr>
  </w:style>
  <w:style w:type="character" w:customStyle="1" w:styleId="yshortcuts">
    <w:name w:val="yshortcuts"/>
    <w:uiPriority w:val="99"/>
    <w:rsid w:val="004C2A10"/>
  </w:style>
  <w:style w:type="character" w:customStyle="1" w:styleId="hps">
    <w:name w:val="hps"/>
    <w:basedOn w:val="DefaultParagraphFont"/>
    <w:rsid w:val="00C34DFC"/>
  </w:style>
  <w:style w:type="character" w:customStyle="1" w:styleId="apple-converted-space">
    <w:name w:val="apple-converted-space"/>
    <w:basedOn w:val="DefaultParagraphFont"/>
    <w:rsid w:val="008F4369"/>
  </w:style>
  <w:style w:type="paragraph" w:styleId="NoSpacing">
    <w:name w:val="No Spacing"/>
    <w:uiPriority w:val="1"/>
    <w:qFormat/>
    <w:rsid w:val="004833BD"/>
    <w:rPr>
      <w:rFonts w:ascii="Calibri" w:eastAsia="Calibri" w:hAnsi="Calibri"/>
      <w:sz w:val="22"/>
      <w:szCs w:val="22"/>
      <w:lang w:val="en-US" w:eastAsia="en-US"/>
    </w:rPr>
  </w:style>
  <w:style w:type="character" w:customStyle="1" w:styleId="longtext">
    <w:name w:val="long_text"/>
    <w:basedOn w:val="DefaultParagraphFont"/>
    <w:rsid w:val="00C23D97"/>
  </w:style>
  <w:style w:type="character" w:customStyle="1" w:styleId="HeaderChar">
    <w:name w:val="Header Char"/>
    <w:link w:val="Header"/>
    <w:uiPriority w:val="99"/>
    <w:rsid w:val="000B0433"/>
    <w:rPr>
      <w:sz w:val="24"/>
      <w:szCs w:val="24"/>
      <w:lang w:val="en-US" w:eastAsia="en-US"/>
    </w:rPr>
  </w:style>
  <w:style w:type="character" w:customStyle="1" w:styleId="ShortAbstract">
    <w:name w:val="Short Abstract"/>
    <w:rsid w:val="00A75774"/>
    <w:rPr>
      <w:rFonts w:ascii="Times New Roman" w:hAnsi="Times New Roman" w:cs="Times New Roman" w:hint="default"/>
      <w:sz w:val="20"/>
    </w:rPr>
  </w:style>
  <w:style w:type="character" w:styleId="CommentReference">
    <w:name w:val="annotation reference"/>
    <w:uiPriority w:val="99"/>
    <w:semiHidden/>
    <w:unhideWhenUsed/>
    <w:rsid w:val="005B39DC"/>
    <w:rPr>
      <w:sz w:val="16"/>
      <w:szCs w:val="16"/>
    </w:rPr>
  </w:style>
  <w:style w:type="paragraph" w:styleId="CommentText">
    <w:name w:val="annotation text"/>
    <w:basedOn w:val="Normal"/>
    <w:link w:val="CommentTextChar"/>
    <w:uiPriority w:val="99"/>
    <w:semiHidden/>
    <w:unhideWhenUsed/>
    <w:rsid w:val="005B39DC"/>
    <w:rPr>
      <w:sz w:val="20"/>
      <w:szCs w:val="20"/>
    </w:rPr>
  </w:style>
  <w:style w:type="character" w:customStyle="1" w:styleId="CommentTextChar">
    <w:name w:val="Comment Text Char"/>
    <w:link w:val="CommentText"/>
    <w:uiPriority w:val="99"/>
    <w:semiHidden/>
    <w:rsid w:val="005B39DC"/>
    <w:rPr>
      <w:lang w:val="en-US" w:eastAsia="en-US"/>
    </w:rPr>
  </w:style>
  <w:style w:type="paragraph" w:styleId="CommentSubject">
    <w:name w:val="annotation subject"/>
    <w:basedOn w:val="CommentText"/>
    <w:next w:val="CommentText"/>
    <w:link w:val="CommentSubjectChar"/>
    <w:uiPriority w:val="99"/>
    <w:semiHidden/>
    <w:unhideWhenUsed/>
    <w:rsid w:val="005B39DC"/>
    <w:rPr>
      <w:b/>
      <w:bCs/>
    </w:rPr>
  </w:style>
  <w:style w:type="character" w:customStyle="1" w:styleId="CommentSubjectChar">
    <w:name w:val="Comment Subject Char"/>
    <w:link w:val="CommentSubject"/>
    <w:uiPriority w:val="99"/>
    <w:semiHidden/>
    <w:rsid w:val="005B39DC"/>
    <w:rPr>
      <w:b/>
      <w:bCs/>
      <w:lang w:val="en-US" w:eastAsia="en-US"/>
    </w:rPr>
  </w:style>
  <w:style w:type="paragraph" w:customStyle="1" w:styleId="Authors">
    <w:name w:val="Authors"/>
    <w:rsid w:val="00B34B0B"/>
    <w:pPr>
      <w:spacing w:after="113"/>
      <w:ind w:left="1418"/>
    </w:pPr>
    <w:rPr>
      <w:rFonts w:ascii="Times" w:hAnsi="Times"/>
      <w:b/>
      <w:sz w:val="22"/>
      <w:szCs w:val="22"/>
      <w:lang w:val="en-GB" w:eastAsia="en-US"/>
    </w:rPr>
  </w:style>
  <w:style w:type="paragraph" w:styleId="HTMLPreformatted">
    <w:name w:val="HTML Preformatted"/>
    <w:basedOn w:val="Normal"/>
    <w:link w:val="HTMLPreformattedChar"/>
    <w:uiPriority w:val="99"/>
    <w:semiHidden/>
    <w:unhideWhenUsed/>
    <w:rsid w:val="00CF46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CF4669"/>
    <w:rPr>
      <w:rFonts w:ascii="Courier New" w:hAnsi="Courier New" w:cs="Courier New"/>
      <w:lang w:val="en-US" w:eastAsia="en-US"/>
    </w:rPr>
  </w:style>
  <w:style w:type="character" w:customStyle="1" w:styleId="y2iqfc">
    <w:name w:val="y2iqfc"/>
    <w:basedOn w:val="DefaultParagraphFont"/>
    <w:rsid w:val="00CF4669"/>
  </w:style>
  <w:style w:type="character" w:customStyle="1" w:styleId="ListParagraphChar">
    <w:name w:val="List Paragraph Char"/>
    <w:basedOn w:val="DefaultParagraphFont"/>
    <w:link w:val="ListParagraph"/>
    <w:uiPriority w:val="34"/>
    <w:qFormat/>
    <w:locked/>
    <w:rsid w:val="009729D0"/>
    <w:rPr>
      <w:sz w:val="24"/>
      <w:szCs w:val="24"/>
      <w:lang w:val="en-US" w:eastAsia="en-US"/>
    </w:rPr>
  </w:style>
  <w:style w:type="character" w:customStyle="1" w:styleId="authors0">
    <w:name w:val="authors"/>
    <w:basedOn w:val="DefaultParagraphFont"/>
    <w:rsid w:val="001F2A49"/>
  </w:style>
  <w:style w:type="character" w:customStyle="1" w:styleId="Date1">
    <w:name w:val="Date1"/>
    <w:basedOn w:val="DefaultParagraphFont"/>
    <w:rsid w:val="001F2A49"/>
  </w:style>
  <w:style w:type="character" w:customStyle="1" w:styleId="arttitle">
    <w:name w:val="art_title"/>
    <w:basedOn w:val="DefaultParagraphFont"/>
    <w:rsid w:val="001F2A49"/>
  </w:style>
  <w:style w:type="character" w:customStyle="1" w:styleId="serialtitle">
    <w:name w:val="serial_title"/>
    <w:basedOn w:val="DefaultParagraphFont"/>
    <w:rsid w:val="001F2A49"/>
  </w:style>
  <w:style w:type="character" w:customStyle="1" w:styleId="volumeissue">
    <w:name w:val="volume_issue"/>
    <w:basedOn w:val="DefaultParagraphFont"/>
    <w:rsid w:val="001F2A49"/>
  </w:style>
  <w:style w:type="character" w:customStyle="1" w:styleId="pagerange">
    <w:name w:val="page_range"/>
    <w:basedOn w:val="DefaultParagraphFont"/>
    <w:rsid w:val="001F2A49"/>
  </w:style>
  <w:style w:type="character" w:customStyle="1" w:styleId="doilink">
    <w:name w:val="doi_link"/>
    <w:basedOn w:val="DefaultParagraphFont"/>
    <w:rsid w:val="001F2A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079063">
      <w:bodyDiv w:val="1"/>
      <w:marLeft w:val="0"/>
      <w:marRight w:val="0"/>
      <w:marTop w:val="0"/>
      <w:marBottom w:val="0"/>
      <w:divBdr>
        <w:top w:val="none" w:sz="0" w:space="0" w:color="auto"/>
        <w:left w:val="none" w:sz="0" w:space="0" w:color="auto"/>
        <w:bottom w:val="none" w:sz="0" w:space="0" w:color="auto"/>
        <w:right w:val="none" w:sz="0" w:space="0" w:color="auto"/>
      </w:divBdr>
    </w:div>
    <w:div w:id="146947424">
      <w:bodyDiv w:val="1"/>
      <w:marLeft w:val="0"/>
      <w:marRight w:val="0"/>
      <w:marTop w:val="0"/>
      <w:marBottom w:val="0"/>
      <w:divBdr>
        <w:top w:val="none" w:sz="0" w:space="0" w:color="auto"/>
        <w:left w:val="none" w:sz="0" w:space="0" w:color="auto"/>
        <w:bottom w:val="none" w:sz="0" w:space="0" w:color="auto"/>
        <w:right w:val="none" w:sz="0" w:space="0" w:color="auto"/>
      </w:divBdr>
    </w:div>
    <w:div w:id="159078263">
      <w:bodyDiv w:val="1"/>
      <w:marLeft w:val="0"/>
      <w:marRight w:val="0"/>
      <w:marTop w:val="0"/>
      <w:marBottom w:val="0"/>
      <w:divBdr>
        <w:top w:val="none" w:sz="0" w:space="0" w:color="auto"/>
        <w:left w:val="none" w:sz="0" w:space="0" w:color="auto"/>
        <w:bottom w:val="none" w:sz="0" w:space="0" w:color="auto"/>
        <w:right w:val="none" w:sz="0" w:space="0" w:color="auto"/>
      </w:divBdr>
    </w:div>
    <w:div w:id="169370019">
      <w:bodyDiv w:val="1"/>
      <w:marLeft w:val="0"/>
      <w:marRight w:val="0"/>
      <w:marTop w:val="0"/>
      <w:marBottom w:val="0"/>
      <w:divBdr>
        <w:top w:val="none" w:sz="0" w:space="0" w:color="auto"/>
        <w:left w:val="none" w:sz="0" w:space="0" w:color="auto"/>
        <w:bottom w:val="none" w:sz="0" w:space="0" w:color="auto"/>
        <w:right w:val="none" w:sz="0" w:space="0" w:color="auto"/>
      </w:divBdr>
    </w:div>
    <w:div w:id="230510884">
      <w:bodyDiv w:val="1"/>
      <w:marLeft w:val="0"/>
      <w:marRight w:val="0"/>
      <w:marTop w:val="0"/>
      <w:marBottom w:val="0"/>
      <w:divBdr>
        <w:top w:val="none" w:sz="0" w:space="0" w:color="auto"/>
        <w:left w:val="none" w:sz="0" w:space="0" w:color="auto"/>
        <w:bottom w:val="none" w:sz="0" w:space="0" w:color="auto"/>
        <w:right w:val="none" w:sz="0" w:space="0" w:color="auto"/>
      </w:divBdr>
    </w:div>
    <w:div w:id="271977522">
      <w:bodyDiv w:val="1"/>
      <w:marLeft w:val="0"/>
      <w:marRight w:val="0"/>
      <w:marTop w:val="0"/>
      <w:marBottom w:val="0"/>
      <w:divBdr>
        <w:top w:val="none" w:sz="0" w:space="0" w:color="auto"/>
        <w:left w:val="none" w:sz="0" w:space="0" w:color="auto"/>
        <w:bottom w:val="none" w:sz="0" w:space="0" w:color="auto"/>
        <w:right w:val="none" w:sz="0" w:space="0" w:color="auto"/>
      </w:divBdr>
    </w:div>
    <w:div w:id="307561612">
      <w:bodyDiv w:val="1"/>
      <w:marLeft w:val="0"/>
      <w:marRight w:val="0"/>
      <w:marTop w:val="0"/>
      <w:marBottom w:val="0"/>
      <w:divBdr>
        <w:top w:val="none" w:sz="0" w:space="0" w:color="auto"/>
        <w:left w:val="none" w:sz="0" w:space="0" w:color="auto"/>
        <w:bottom w:val="none" w:sz="0" w:space="0" w:color="auto"/>
        <w:right w:val="none" w:sz="0" w:space="0" w:color="auto"/>
      </w:divBdr>
    </w:div>
    <w:div w:id="370039785">
      <w:bodyDiv w:val="1"/>
      <w:marLeft w:val="0"/>
      <w:marRight w:val="0"/>
      <w:marTop w:val="0"/>
      <w:marBottom w:val="0"/>
      <w:divBdr>
        <w:top w:val="none" w:sz="0" w:space="0" w:color="auto"/>
        <w:left w:val="none" w:sz="0" w:space="0" w:color="auto"/>
        <w:bottom w:val="none" w:sz="0" w:space="0" w:color="auto"/>
        <w:right w:val="none" w:sz="0" w:space="0" w:color="auto"/>
      </w:divBdr>
    </w:div>
    <w:div w:id="459150384">
      <w:bodyDiv w:val="1"/>
      <w:marLeft w:val="0"/>
      <w:marRight w:val="0"/>
      <w:marTop w:val="0"/>
      <w:marBottom w:val="0"/>
      <w:divBdr>
        <w:top w:val="none" w:sz="0" w:space="0" w:color="auto"/>
        <w:left w:val="none" w:sz="0" w:space="0" w:color="auto"/>
        <w:bottom w:val="none" w:sz="0" w:space="0" w:color="auto"/>
        <w:right w:val="none" w:sz="0" w:space="0" w:color="auto"/>
      </w:divBdr>
    </w:div>
    <w:div w:id="523984891">
      <w:bodyDiv w:val="1"/>
      <w:marLeft w:val="0"/>
      <w:marRight w:val="0"/>
      <w:marTop w:val="0"/>
      <w:marBottom w:val="0"/>
      <w:divBdr>
        <w:top w:val="none" w:sz="0" w:space="0" w:color="auto"/>
        <w:left w:val="none" w:sz="0" w:space="0" w:color="auto"/>
        <w:bottom w:val="none" w:sz="0" w:space="0" w:color="auto"/>
        <w:right w:val="none" w:sz="0" w:space="0" w:color="auto"/>
      </w:divBdr>
    </w:div>
    <w:div w:id="546261183">
      <w:bodyDiv w:val="1"/>
      <w:marLeft w:val="0"/>
      <w:marRight w:val="0"/>
      <w:marTop w:val="0"/>
      <w:marBottom w:val="0"/>
      <w:divBdr>
        <w:top w:val="none" w:sz="0" w:space="0" w:color="auto"/>
        <w:left w:val="none" w:sz="0" w:space="0" w:color="auto"/>
        <w:bottom w:val="none" w:sz="0" w:space="0" w:color="auto"/>
        <w:right w:val="none" w:sz="0" w:space="0" w:color="auto"/>
      </w:divBdr>
    </w:div>
    <w:div w:id="669450936">
      <w:bodyDiv w:val="1"/>
      <w:marLeft w:val="0"/>
      <w:marRight w:val="0"/>
      <w:marTop w:val="0"/>
      <w:marBottom w:val="0"/>
      <w:divBdr>
        <w:top w:val="none" w:sz="0" w:space="0" w:color="auto"/>
        <w:left w:val="none" w:sz="0" w:space="0" w:color="auto"/>
        <w:bottom w:val="none" w:sz="0" w:space="0" w:color="auto"/>
        <w:right w:val="none" w:sz="0" w:space="0" w:color="auto"/>
      </w:divBdr>
    </w:div>
    <w:div w:id="726418748">
      <w:bodyDiv w:val="1"/>
      <w:marLeft w:val="0"/>
      <w:marRight w:val="0"/>
      <w:marTop w:val="0"/>
      <w:marBottom w:val="0"/>
      <w:divBdr>
        <w:top w:val="none" w:sz="0" w:space="0" w:color="auto"/>
        <w:left w:val="none" w:sz="0" w:space="0" w:color="auto"/>
        <w:bottom w:val="none" w:sz="0" w:space="0" w:color="auto"/>
        <w:right w:val="none" w:sz="0" w:space="0" w:color="auto"/>
      </w:divBdr>
    </w:div>
    <w:div w:id="805507252">
      <w:bodyDiv w:val="1"/>
      <w:marLeft w:val="0"/>
      <w:marRight w:val="0"/>
      <w:marTop w:val="0"/>
      <w:marBottom w:val="0"/>
      <w:divBdr>
        <w:top w:val="none" w:sz="0" w:space="0" w:color="auto"/>
        <w:left w:val="none" w:sz="0" w:space="0" w:color="auto"/>
        <w:bottom w:val="none" w:sz="0" w:space="0" w:color="auto"/>
        <w:right w:val="none" w:sz="0" w:space="0" w:color="auto"/>
      </w:divBdr>
    </w:div>
    <w:div w:id="805699988">
      <w:bodyDiv w:val="1"/>
      <w:marLeft w:val="0"/>
      <w:marRight w:val="0"/>
      <w:marTop w:val="0"/>
      <w:marBottom w:val="0"/>
      <w:divBdr>
        <w:top w:val="none" w:sz="0" w:space="0" w:color="auto"/>
        <w:left w:val="none" w:sz="0" w:space="0" w:color="auto"/>
        <w:bottom w:val="none" w:sz="0" w:space="0" w:color="auto"/>
        <w:right w:val="none" w:sz="0" w:space="0" w:color="auto"/>
      </w:divBdr>
    </w:div>
    <w:div w:id="884024124">
      <w:bodyDiv w:val="1"/>
      <w:marLeft w:val="0"/>
      <w:marRight w:val="0"/>
      <w:marTop w:val="0"/>
      <w:marBottom w:val="0"/>
      <w:divBdr>
        <w:top w:val="none" w:sz="0" w:space="0" w:color="auto"/>
        <w:left w:val="none" w:sz="0" w:space="0" w:color="auto"/>
        <w:bottom w:val="none" w:sz="0" w:space="0" w:color="auto"/>
        <w:right w:val="none" w:sz="0" w:space="0" w:color="auto"/>
      </w:divBdr>
    </w:div>
    <w:div w:id="904218758">
      <w:bodyDiv w:val="1"/>
      <w:marLeft w:val="0"/>
      <w:marRight w:val="0"/>
      <w:marTop w:val="0"/>
      <w:marBottom w:val="0"/>
      <w:divBdr>
        <w:top w:val="none" w:sz="0" w:space="0" w:color="auto"/>
        <w:left w:val="none" w:sz="0" w:space="0" w:color="auto"/>
        <w:bottom w:val="none" w:sz="0" w:space="0" w:color="auto"/>
        <w:right w:val="none" w:sz="0" w:space="0" w:color="auto"/>
      </w:divBdr>
    </w:div>
    <w:div w:id="972247672">
      <w:bodyDiv w:val="1"/>
      <w:marLeft w:val="0"/>
      <w:marRight w:val="0"/>
      <w:marTop w:val="0"/>
      <w:marBottom w:val="0"/>
      <w:divBdr>
        <w:top w:val="none" w:sz="0" w:space="0" w:color="auto"/>
        <w:left w:val="none" w:sz="0" w:space="0" w:color="auto"/>
        <w:bottom w:val="none" w:sz="0" w:space="0" w:color="auto"/>
        <w:right w:val="none" w:sz="0" w:space="0" w:color="auto"/>
      </w:divBdr>
    </w:div>
    <w:div w:id="980308360">
      <w:bodyDiv w:val="1"/>
      <w:marLeft w:val="0"/>
      <w:marRight w:val="0"/>
      <w:marTop w:val="0"/>
      <w:marBottom w:val="0"/>
      <w:divBdr>
        <w:top w:val="none" w:sz="0" w:space="0" w:color="auto"/>
        <w:left w:val="none" w:sz="0" w:space="0" w:color="auto"/>
        <w:bottom w:val="none" w:sz="0" w:space="0" w:color="auto"/>
        <w:right w:val="none" w:sz="0" w:space="0" w:color="auto"/>
      </w:divBdr>
    </w:div>
    <w:div w:id="1050963130">
      <w:bodyDiv w:val="1"/>
      <w:marLeft w:val="0"/>
      <w:marRight w:val="0"/>
      <w:marTop w:val="0"/>
      <w:marBottom w:val="0"/>
      <w:divBdr>
        <w:top w:val="none" w:sz="0" w:space="0" w:color="auto"/>
        <w:left w:val="none" w:sz="0" w:space="0" w:color="auto"/>
        <w:bottom w:val="none" w:sz="0" w:space="0" w:color="auto"/>
        <w:right w:val="none" w:sz="0" w:space="0" w:color="auto"/>
      </w:divBdr>
    </w:div>
    <w:div w:id="1156918198">
      <w:bodyDiv w:val="1"/>
      <w:marLeft w:val="0"/>
      <w:marRight w:val="0"/>
      <w:marTop w:val="0"/>
      <w:marBottom w:val="0"/>
      <w:divBdr>
        <w:top w:val="none" w:sz="0" w:space="0" w:color="auto"/>
        <w:left w:val="none" w:sz="0" w:space="0" w:color="auto"/>
        <w:bottom w:val="none" w:sz="0" w:space="0" w:color="auto"/>
        <w:right w:val="none" w:sz="0" w:space="0" w:color="auto"/>
      </w:divBdr>
    </w:div>
    <w:div w:id="1264847055">
      <w:bodyDiv w:val="1"/>
      <w:marLeft w:val="0"/>
      <w:marRight w:val="0"/>
      <w:marTop w:val="0"/>
      <w:marBottom w:val="0"/>
      <w:divBdr>
        <w:top w:val="none" w:sz="0" w:space="0" w:color="auto"/>
        <w:left w:val="none" w:sz="0" w:space="0" w:color="auto"/>
        <w:bottom w:val="none" w:sz="0" w:space="0" w:color="auto"/>
        <w:right w:val="none" w:sz="0" w:space="0" w:color="auto"/>
      </w:divBdr>
    </w:div>
    <w:div w:id="1265722257">
      <w:bodyDiv w:val="1"/>
      <w:marLeft w:val="0"/>
      <w:marRight w:val="0"/>
      <w:marTop w:val="0"/>
      <w:marBottom w:val="0"/>
      <w:divBdr>
        <w:top w:val="none" w:sz="0" w:space="0" w:color="auto"/>
        <w:left w:val="none" w:sz="0" w:space="0" w:color="auto"/>
        <w:bottom w:val="none" w:sz="0" w:space="0" w:color="auto"/>
        <w:right w:val="none" w:sz="0" w:space="0" w:color="auto"/>
      </w:divBdr>
    </w:div>
    <w:div w:id="1269772563">
      <w:bodyDiv w:val="1"/>
      <w:marLeft w:val="0"/>
      <w:marRight w:val="0"/>
      <w:marTop w:val="0"/>
      <w:marBottom w:val="0"/>
      <w:divBdr>
        <w:top w:val="none" w:sz="0" w:space="0" w:color="auto"/>
        <w:left w:val="none" w:sz="0" w:space="0" w:color="auto"/>
        <w:bottom w:val="none" w:sz="0" w:space="0" w:color="auto"/>
        <w:right w:val="none" w:sz="0" w:space="0" w:color="auto"/>
      </w:divBdr>
    </w:div>
    <w:div w:id="1311712375">
      <w:bodyDiv w:val="1"/>
      <w:marLeft w:val="0"/>
      <w:marRight w:val="0"/>
      <w:marTop w:val="0"/>
      <w:marBottom w:val="0"/>
      <w:divBdr>
        <w:top w:val="none" w:sz="0" w:space="0" w:color="auto"/>
        <w:left w:val="none" w:sz="0" w:space="0" w:color="auto"/>
        <w:bottom w:val="none" w:sz="0" w:space="0" w:color="auto"/>
        <w:right w:val="none" w:sz="0" w:space="0" w:color="auto"/>
      </w:divBdr>
    </w:div>
    <w:div w:id="1346205746">
      <w:bodyDiv w:val="1"/>
      <w:marLeft w:val="0"/>
      <w:marRight w:val="0"/>
      <w:marTop w:val="0"/>
      <w:marBottom w:val="0"/>
      <w:divBdr>
        <w:top w:val="none" w:sz="0" w:space="0" w:color="auto"/>
        <w:left w:val="none" w:sz="0" w:space="0" w:color="auto"/>
        <w:bottom w:val="none" w:sz="0" w:space="0" w:color="auto"/>
        <w:right w:val="none" w:sz="0" w:space="0" w:color="auto"/>
      </w:divBdr>
    </w:div>
    <w:div w:id="1391154417">
      <w:bodyDiv w:val="1"/>
      <w:marLeft w:val="0"/>
      <w:marRight w:val="0"/>
      <w:marTop w:val="0"/>
      <w:marBottom w:val="0"/>
      <w:divBdr>
        <w:top w:val="none" w:sz="0" w:space="0" w:color="auto"/>
        <w:left w:val="none" w:sz="0" w:space="0" w:color="auto"/>
        <w:bottom w:val="none" w:sz="0" w:space="0" w:color="auto"/>
        <w:right w:val="none" w:sz="0" w:space="0" w:color="auto"/>
      </w:divBdr>
    </w:div>
    <w:div w:id="1391729204">
      <w:bodyDiv w:val="1"/>
      <w:marLeft w:val="0"/>
      <w:marRight w:val="0"/>
      <w:marTop w:val="0"/>
      <w:marBottom w:val="0"/>
      <w:divBdr>
        <w:top w:val="none" w:sz="0" w:space="0" w:color="auto"/>
        <w:left w:val="none" w:sz="0" w:space="0" w:color="auto"/>
        <w:bottom w:val="none" w:sz="0" w:space="0" w:color="auto"/>
        <w:right w:val="none" w:sz="0" w:space="0" w:color="auto"/>
      </w:divBdr>
    </w:div>
    <w:div w:id="1545605303">
      <w:bodyDiv w:val="1"/>
      <w:marLeft w:val="0"/>
      <w:marRight w:val="0"/>
      <w:marTop w:val="0"/>
      <w:marBottom w:val="0"/>
      <w:divBdr>
        <w:top w:val="none" w:sz="0" w:space="0" w:color="auto"/>
        <w:left w:val="none" w:sz="0" w:space="0" w:color="auto"/>
        <w:bottom w:val="none" w:sz="0" w:space="0" w:color="auto"/>
        <w:right w:val="none" w:sz="0" w:space="0" w:color="auto"/>
      </w:divBdr>
    </w:div>
    <w:div w:id="1718429137">
      <w:bodyDiv w:val="1"/>
      <w:marLeft w:val="0"/>
      <w:marRight w:val="0"/>
      <w:marTop w:val="0"/>
      <w:marBottom w:val="0"/>
      <w:divBdr>
        <w:top w:val="none" w:sz="0" w:space="0" w:color="auto"/>
        <w:left w:val="none" w:sz="0" w:space="0" w:color="auto"/>
        <w:bottom w:val="none" w:sz="0" w:space="0" w:color="auto"/>
        <w:right w:val="none" w:sz="0" w:space="0" w:color="auto"/>
      </w:divBdr>
    </w:div>
    <w:div w:id="1831753266">
      <w:bodyDiv w:val="1"/>
      <w:marLeft w:val="0"/>
      <w:marRight w:val="0"/>
      <w:marTop w:val="0"/>
      <w:marBottom w:val="0"/>
      <w:divBdr>
        <w:top w:val="none" w:sz="0" w:space="0" w:color="auto"/>
        <w:left w:val="none" w:sz="0" w:space="0" w:color="auto"/>
        <w:bottom w:val="none" w:sz="0" w:space="0" w:color="auto"/>
        <w:right w:val="none" w:sz="0" w:space="0" w:color="auto"/>
      </w:divBdr>
    </w:div>
    <w:div w:id="1915235809">
      <w:bodyDiv w:val="1"/>
      <w:marLeft w:val="0"/>
      <w:marRight w:val="0"/>
      <w:marTop w:val="0"/>
      <w:marBottom w:val="0"/>
      <w:divBdr>
        <w:top w:val="none" w:sz="0" w:space="0" w:color="auto"/>
        <w:left w:val="none" w:sz="0" w:space="0" w:color="auto"/>
        <w:bottom w:val="none" w:sz="0" w:space="0" w:color="auto"/>
        <w:right w:val="none" w:sz="0" w:space="0" w:color="auto"/>
      </w:divBdr>
    </w:div>
    <w:div w:id="20784333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3E90BE-AC3A-4094-A48E-1B3546C88E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1022</TotalTime>
  <Pages>10</Pages>
  <Words>15355</Words>
  <Characters>87525</Characters>
  <Application>Microsoft Office Word</Application>
  <DocSecurity>0</DocSecurity>
  <Lines>729</Lines>
  <Paragraphs>205</Paragraphs>
  <ScaleCrop>false</ScaleCrop>
  <HeadingPairs>
    <vt:vector size="2" baseType="variant">
      <vt:variant>
        <vt:lpstr>Title</vt:lpstr>
      </vt:variant>
      <vt:variant>
        <vt:i4>1</vt:i4>
      </vt:variant>
    </vt:vector>
  </HeadingPairs>
  <TitlesOfParts>
    <vt:vector size="1" baseType="lpstr">
      <vt:lpstr>USULAN PENELITIAN</vt:lpstr>
    </vt:vector>
  </TitlesOfParts>
  <Company/>
  <LinksUpToDate>false</LinksUpToDate>
  <CharactersWithSpaces>102675</CharactersWithSpaces>
  <SharedDoc>false</SharedDoc>
  <HLinks>
    <vt:vector size="6" baseType="variant">
      <vt:variant>
        <vt:i4>4653104</vt:i4>
      </vt:variant>
      <vt:variant>
        <vt:i4>0</vt:i4>
      </vt:variant>
      <vt:variant>
        <vt:i4>0</vt:i4>
      </vt:variant>
      <vt:variant>
        <vt:i4>5</vt:i4>
      </vt:variant>
      <vt:variant>
        <vt:lpwstr>mailto:nadaprina@yahoo.co.id</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USULAN PENELITIAN</dc:title>
  <dc:subject/>
  <dc:creator>TOSHIBA</dc:creator>
  <cp:keywords/>
  <dc:description/>
  <cp:lastModifiedBy>Chotim</cp:lastModifiedBy>
  <cp:revision>7</cp:revision>
  <cp:lastPrinted>2021-10-27T04:30:00Z</cp:lastPrinted>
  <dcterms:created xsi:type="dcterms:W3CDTF">2021-10-19T08:45:00Z</dcterms:created>
  <dcterms:modified xsi:type="dcterms:W3CDTF">2021-10-27T04:57:00Z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http://www.zotero.org/styles/begell-house-apa</vt:lpwstr>
  </property>
  <property fmtid="{D5CDD505-2E9C-101B-9397-08002B2CF9AE}" pid="7" name="Mendeley Recent Style Name 2_1">
    <vt:lpwstr>Begell House - APA</vt:lpwstr>
  </property>
  <property fmtid="{D5CDD505-2E9C-101B-9397-08002B2CF9AE}" pid="8" name="Mendeley Recent Style Id 3_1">
    <vt:lpwstr>http://www.zotero.org/styles/council-of-science-editors-author-date</vt:lpwstr>
  </property>
  <property fmtid="{D5CDD505-2E9C-101B-9397-08002B2CF9AE}" pid="9" name="Mendeley Recent Style Name 3_1">
    <vt:lpwstr>Council of Science Editors, Name-Year (author-date)</vt:lpwstr>
  </property>
  <property fmtid="{D5CDD505-2E9C-101B-9397-08002B2CF9AE}" pid="10" name="Mendeley Recent Style Id 4_1">
    <vt:lpwstr>http://www.zotero.org/styles/modern-language-association</vt:lpwstr>
  </property>
  <property fmtid="{D5CDD505-2E9C-101B-9397-08002B2CF9AE}" pid="11" name="Mendeley Recent Style Name 4_1">
    <vt:lpwstr>Modern Language Association 8th edition</vt:lpwstr>
  </property>
  <property fmtid="{D5CDD505-2E9C-101B-9397-08002B2CF9AE}" pid="12" name="Mendeley Recent Style Id 5_1">
    <vt:lpwstr>http://www.zotero.org/styles/national-library-of-medicine</vt:lpwstr>
  </property>
  <property fmtid="{D5CDD505-2E9C-101B-9397-08002B2CF9AE}" pid="13" name="Mendeley Recent Style Name 5_1">
    <vt:lpwstr>National Library of Medicine</vt:lpwstr>
  </property>
  <property fmtid="{D5CDD505-2E9C-101B-9397-08002B2CF9AE}" pid="14" name="Mendeley Recent Style Id 6_1">
    <vt:lpwstr>http://www.zotero.org/styles/nature</vt:lpwstr>
  </property>
  <property fmtid="{D5CDD505-2E9C-101B-9397-08002B2CF9AE}" pid="15" name="Mendeley Recent Style Name 6_1">
    <vt:lpwstr>Nature</vt:lpwstr>
  </property>
  <property fmtid="{D5CDD505-2E9C-101B-9397-08002B2CF9AE}" pid="16" name="Mendeley Recent Style Id 7_1">
    <vt:lpwstr>http://www.zotero.org/styles/springer-physics-brackets</vt:lpwstr>
  </property>
  <property fmtid="{D5CDD505-2E9C-101B-9397-08002B2CF9AE}" pid="17" name="Mendeley Recent Style Name 7_1">
    <vt:lpwstr>Springer - Physics (numeric, brackets)</vt:lpwstr>
  </property>
  <property fmtid="{D5CDD505-2E9C-101B-9397-08002B2CF9AE}" pid="18" name="Mendeley Recent Style Id 8_1">
    <vt:lpwstr>http://csl.mendeley.com/styles/520823131/springer-physics-brackets-2</vt:lpwstr>
  </property>
  <property fmtid="{D5CDD505-2E9C-101B-9397-08002B2CF9AE}" pid="19" name="Mendeley Recent Style Name 8_1">
    <vt:lpwstr>Springer - Physics (numeric, brackets) - Chotimatul Azmi</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Citation Style_1">
    <vt:lpwstr>http://www.zotero.org/styles/apa</vt:lpwstr>
  </property>
  <property fmtid="{D5CDD505-2E9C-101B-9397-08002B2CF9AE}" pid="24" name="Mendeley Unique User Id_1">
    <vt:lpwstr>ad8d18a0-cd71-343b-876c-5fa30b4637b7</vt:lpwstr>
  </property>
</Properties>
</file>